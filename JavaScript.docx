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511163CB" w:rsidR="00B6468F" w:rsidRPr="00B11506" w:rsidRDefault="00557F19" w:rsidP="00FB3374">
      <w:pPr>
        <w:pStyle w:val="Special"/>
        <w:spacing w:before="60"/>
        <w:ind w:left="2520" w:right="1920" w:firstLine="840"/>
        <w:rPr>
          <w:rFonts w:ascii="SimSun" w:hAnsi="SimSun"/>
          <w:b/>
          <w:color w:val="000000" w:themeColor="text1"/>
          <w:position w:val="48"/>
          <w:sz w:val="40"/>
          <w:szCs w:val="40"/>
          <w:lang w:eastAsia="zh-CN"/>
        </w:rPr>
      </w:pPr>
      <w:r w:rsidRPr="00557F19">
        <w:rPr>
          <w:rFonts w:ascii="SimSun" w:hAnsi="SimSun"/>
          <w:b/>
          <w:color w:val="000000" w:themeColor="text1"/>
          <w:position w:val="48"/>
          <w:sz w:val="40"/>
          <w:szCs w:val="40"/>
          <w:lang w:eastAsia="zh-CN"/>
        </w:rPr>
        <w:t>JavaScript</w:t>
      </w:r>
    </w:p>
    <w:p w14:paraId="0A9DF8B3" w14:textId="630E1B51" w:rsidR="00E468E5" w:rsidRPr="00C2243A" w:rsidRDefault="00B6468F" w:rsidP="006F41F3">
      <w:pPr>
        <w:pStyle w:val="a8"/>
        <w:pageBreakBefore/>
        <w:spacing w:after="240"/>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lastRenderedPageBreak/>
        <w:t>目次</w:t>
      </w:r>
    </w:p>
    <w:sdt>
      <w:sdtPr>
        <w:rPr>
          <w:rFonts w:ascii="SimSun" w:eastAsia="SimSun" w:hAnsi="SimSun" w:cstheme="minorBidi"/>
          <w:color w:val="auto"/>
          <w:kern w:val="2"/>
          <w:sz w:val="20"/>
          <w:szCs w:val="20"/>
          <w:lang w:val="ja-JP"/>
        </w:rPr>
        <w:id w:val="-1371448573"/>
        <w:docPartObj>
          <w:docPartGallery w:val="Table of Contents"/>
          <w:docPartUnique/>
        </w:docPartObj>
      </w:sdtPr>
      <w:sdtEndPr>
        <w:rPr>
          <w:b/>
          <w:bCs/>
        </w:rPr>
      </w:sdtEndPr>
      <w:sdtContent>
        <w:p w14:paraId="1734E218" w14:textId="23971A23" w:rsidR="00773C6E" w:rsidRPr="00C2243A" w:rsidRDefault="00773C6E">
          <w:pPr>
            <w:pStyle w:val="TOC"/>
            <w:rPr>
              <w:rFonts w:ascii="SimSun" w:eastAsia="SimSun" w:hAnsi="SimSun"/>
              <w:sz w:val="20"/>
              <w:szCs w:val="20"/>
            </w:rPr>
          </w:pPr>
          <w:r w:rsidRPr="00C2243A">
            <w:rPr>
              <w:rFonts w:ascii="SimSun" w:eastAsia="SimSun" w:hAnsi="SimSun"/>
              <w:sz w:val="20"/>
              <w:szCs w:val="20"/>
              <w:lang w:val="ja-JP"/>
            </w:rPr>
            <w:t>内容</w:t>
          </w:r>
        </w:p>
        <w:p w14:paraId="3A753B8A" w14:textId="794A983D" w:rsidR="000060E2" w:rsidRPr="00C2243A" w:rsidRDefault="00773C6E">
          <w:pPr>
            <w:pStyle w:val="TOC1"/>
            <w:rPr>
              <w:rFonts w:ascii="SimSun" w:eastAsia="SimSun" w:hAnsi="SimSun" w:cstheme="minorBidi"/>
              <w:noProof/>
              <w:kern w:val="2"/>
              <w:sz w:val="20"/>
              <w:szCs w:val="20"/>
            </w:rPr>
          </w:pPr>
          <w:r w:rsidRPr="00C2243A">
            <w:rPr>
              <w:rFonts w:ascii="SimSun" w:eastAsia="SimSun" w:hAnsi="SimSun"/>
              <w:sz w:val="20"/>
              <w:szCs w:val="20"/>
            </w:rPr>
            <w:fldChar w:fldCharType="begin"/>
          </w:r>
          <w:r w:rsidRPr="00C2243A">
            <w:rPr>
              <w:rFonts w:ascii="SimSun" w:eastAsia="SimSun" w:hAnsi="SimSun"/>
              <w:sz w:val="20"/>
              <w:szCs w:val="20"/>
            </w:rPr>
            <w:instrText xml:space="preserve"> TOC \o "1-3" \h \z \u </w:instrText>
          </w:r>
          <w:r w:rsidRPr="00C2243A">
            <w:rPr>
              <w:rFonts w:ascii="SimSun" w:eastAsia="SimSun" w:hAnsi="SimSun"/>
              <w:sz w:val="20"/>
              <w:szCs w:val="20"/>
            </w:rPr>
            <w:fldChar w:fldCharType="separate"/>
          </w:r>
          <w:hyperlink w:anchor="_Toc109974979" w:history="1">
            <w:r w:rsidR="000060E2" w:rsidRPr="00C2243A">
              <w:rPr>
                <w:rStyle w:val="affb"/>
                <w:rFonts w:ascii="SimSun" w:eastAsia="SimSun" w:hAnsi="SimSun"/>
                <w:noProof/>
                <w:sz w:val="20"/>
                <w:szCs w:val="20"/>
                <w:lang w:eastAsia="zh-CN"/>
              </w:rPr>
              <w:t>１. 入</w:t>
            </w:r>
            <w:r w:rsidR="000060E2" w:rsidRPr="00C2243A">
              <w:rPr>
                <w:rStyle w:val="affb"/>
                <w:rFonts w:ascii="SimSun" w:eastAsia="SimSun" w:hAnsi="SimSun" w:hint="eastAsia"/>
                <w:noProof/>
                <w:sz w:val="20"/>
                <w:szCs w:val="20"/>
                <w:lang w:eastAsia="zh-CN"/>
              </w:rPr>
              <w:t>门篇</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_Toc109974979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5</w:t>
            </w:r>
            <w:r w:rsidR="000060E2" w:rsidRPr="00C2243A">
              <w:rPr>
                <w:rFonts w:ascii="SimSun" w:eastAsia="SimSun" w:hAnsi="SimSun"/>
                <w:noProof/>
                <w:webHidden/>
                <w:sz w:val="20"/>
                <w:szCs w:val="20"/>
              </w:rPr>
              <w:fldChar w:fldCharType="end"/>
            </w:r>
          </w:hyperlink>
        </w:p>
        <w:p w14:paraId="3E79F5B3" w14:textId="0B8C6E77" w:rsidR="000060E2" w:rsidRPr="00C2243A" w:rsidRDefault="00557F19">
          <w:pPr>
            <w:pStyle w:val="TOC2"/>
            <w:tabs>
              <w:tab w:val="right" w:leader="dot" w:pos="9926"/>
            </w:tabs>
            <w:rPr>
              <w:rFonts w:ascii="SimSun" w:eastAsia="SimSun" w:hAnsi="SimSun" w:cstheme="minorBidi"/>
              <w:noProof/>
              <w:kern w:val="2"/>
              <w:sz w:val="20"/>
              <w:szCs w:val="20"/>
            </w:rPr>
          </w:pPr>
          <w:hyperlink w:anchor="_Toc109974980" w:history="1">
            <w:r w:rsidR="000060E2" w:rsidRPr="00C2243A">
              <w:rPr>
                <w:rStyle w:val="affb"/>
                <w:rFonts w:ascii="SimSun" w:eastAsia="SimSun" w:hAnsi="SimSun"/>
                <w:noProof/>
                <w:sz w:val="20"/>
                <w:szCs w:val="20"/>
                <w:lang w:eastAsia="zh-CN"/>
              </w:rPr>
              <w:t>１.１ 操作符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5</w:t>
            </w:r>
            <w:r w:rsidR="000060E2" w:rsidRPr="00C2243A">
              <w:rPr>
                <w:rFonts w:ascii="SimSun" w:eastAsia="SimSun" w:hAnsi="SimSun"/>
                <w:noProof/>
                <w:webHidden/>
                <w:sz w:val="20"/>
                <w:szCs w:val="20"/>
              </w:rPr>
              <w:fldChar w:fldCharType="end"/>
            </w:r>
          </w:hyperlink>
        </w:p>
        <w:p w14:paraId="67D3A253" w14:textId="28E3EA1B" w:rsidR="000060E2" w:rsidRPr="00C2243A" w:rsidRDefault="00557F19">
          <w:pPr>
            <w:pStyle w:val="TOC3"/>
            <w:rPr>
              <w:rFonts w:ascii="SimSun" w:eastAsia="SimSun" w:hAnsi="SimSun" w:cstheme="minorBidi"/>
              <w:noProof/>
              <w:kern w:val="2"/>
              <w:sz w:val="20"/>
              <w:szCs w:val="20"/>
            </w:rPr>
          </w:pPr>
          <w:hyperlink w:anchor="_Toc109974981" w:history="1">
            <w:r w:rsidR="000060E2" w:rsidRPr="00C2243A">
              <w:rPr>
                <w:rStyle w:val="affb"/>
                <w:rFonts w:ascii="SimSun" w:eastAsia="SimSun" w:hAnsi="SimSun"/>
                <w:noProof/>
                <w:sz w:val="20"/>
                <w:szCs w:val="20"/>
                <w:lang w:eastAsia="zh-CN"/>
              </w:rPr>
              <w:t>１.１.１</w:t>
            </w:r>
            <w:r w:rsidR="000060E2" w:rsidRPr="00C2243A">
              <w:rPr>
                <w:rStyle w:val="affb"/>
                <w:rFonts w:ascii="SimSun" w:eastAsia="SimSun" w:hAnsi="SimSun"/>
                <w:bCs/>
                <w:noProof/>
                <w:sz w:val="20"/>
                <w:szCs w:val="20"/>
                <w:lang w:eastAsia="zh-CN"/>
              </w:rPr>
              <w:t xml:space="preserve"> 算</w:t>
            </w:r>
            <w:r w:rsidR="000060E2" w:rsidRPr="00C2243A">
              <w:rPr>
                <w:rStyle w:val="affb"/>
                <w:rFonts w:ascii="SimSun" w:eastAsia="SimSun" w:hAnsi="SimSun" w:hint="eastAsia"/>
                <w:bCs/>
                <w:noProof/>
                <w:sz w:val="20"/>
                <w:szCs w:val="20"/>
                <w:lang w:eastAsia="zh-CN"/>
              </w:rPr>
              <w:t>术运算符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5</w:t>
            </w:r>
            <w:r w:rsidR="000060E2" w:rsidRPr="00C2243A">
              <w:rPr>
                <w:rFonts w:ascii="SimSun" w:eastAsia="SimSun" w:hAnsi="SimSun"/>
                <w:noProof/>
                <w:webHidden/>
                <w:sz w:val="20"/>
                <w:szCs w:val="20"/>
              </w:rPr>
              <w:fldChar w:fldCharType="end"/>
            </w:r>
          </w:hyperlink>
        </w:p>
        <w:p w14:paraId="3D07433D" w14:textId="59F604A3" w:rsidR="000060E2" w:rsidRPr="00C2243A" w:rsidRDefault="00557F19">
          <w:pPr>
            <w:pStyle w:val="TOC3"/>
            <w:rPr>
              <w:rFonts w:ascii="SimSun" w:eastAsia="SimSun" w:hAnsi="SimSun" w:cstheme="minorBidi"/>
              <w:noProof/>
              <w:kern w:val="2"/>
              <w:sz w:val="20"/>
              <w:szCs w:val="20"/>
            </w:rPr>
          </w:pPr>
          <w:hyperlink w:anchor="_Toc109974982" w:history="1">
            <w:r w:rsidR="000060E2" w:rsidRPr="00C2243A">
              <w:rPr>
                <w:rStyle w:val="affb"/>
                <w:rFonts w:ascii="SimSun" w:eastAsia="SimSun" w:hAnsi="SimSun"/>
                <w:noProof/>
                <w:sz w:val="20"/>
                <w:szCs w:val="20"/>
                <w:lang w:eastAsia="zh-CN"/>
              </w:rPr>
              <w:t>１.１.２</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赋值运算符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5</w:t>
            </w:r>
            <w:r w:rsidR="000060E2" w:rsidRPr="00C2243A">
              <w:rPr>
                <w:rFonts w:ascii="SimSun" w:eastAsia="SimSun" w:hAnsi="SimSun"/>
                <w:noProof/>
                <w:webHidden/>
                <w:sz w:val="20"/>
                <w:szCs w:val="20"/>
              </w:rPr>
              <w:fldChar w:fldCharType="end"/>
            </w:r>
          </w:hyperlink>
        </w:p>
        <w:p w14:paraId="5AAB4304" w14:textId="75F74666" w:rsidR="000060E2" w:rsidRPr="00C2243A" w:rsidRDefault="00557F19">
          <w:pPr>
            <w:pStyle w:val="TOC3"/>
            <w:rPr>
              <w:rFonts w:ascii="SimSun" w:eastAsia="SimSun" w:hAnsi="SimSun" w:cstheme="minorBidi"/>
              <w:noProof/>
              <w:kern w:val="2"/>
              <w:sz w:val="20"/>
              <w:szCs w:val="20"/>
            </w:rPr>
          </w:pPr>
          <w:hyperlink w:anchor="_Toc109974983" w:history="1">
            <w:r w:rsidR="000060E2" w:rsidRPr="00C2243A">
              <w:rPr>
                <w:rStyle w:val="affb"/>
                <w:rFonts w:ascii="SimSun" w:eastAsia="SimSun" w:hAnsi="SimSun"/>
                <w:noProof/>
                <w:sz w:val="20"/>
                <w:szCs w:val="20"/>
                <w:lang w:eastAsia="zh-CN"/>
              </w:rPr>
              <w:t>１.１.３</w:t>
            </w:r>
            <w:r w:rsidR="000060E2" w:rsidRPr="00C2243A">
              <w:rPr>
                <w:rStyle w:val="affb"/>
                <w:rFonts w:ascii="SimSun" w:eastAsia="SimSun" w:hAnsi="SimSun"/>
                <w:bCs/>
                <w:noProof/>
                <w:sz w:val="20"/>
                <w:szCs w:val="20"/>
                <w:lang w:eastAsia="zh-CN"/>
              </w:rPr>
              <w:t xml:space="preserve"> 比</w:t>
            </w:r>
            <w:r w:rsidR="000060E2" w:rsidRPr="00C2243A">
              <w:rPr>
                <w:rStyle w:val="affb"/>
                <w:rFonts w:ascii="SimSun" w:eastAsia="SimSun" w:hAnsi="SimSun" w:hint="eastAsia"/>
                <w:bCs/>
                <w:noProof/>
                <w:sz w:val="20"/>
                <w:szCs w:val="20"/>
                <w:lang w:eastAsia="zh-CN"/>
              </w:rPr>
              <w:t>较运算符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5</w:t>
            </w:r>
            <w:r w:rsidR="000060E2" w:rsidRPr="00C2243A">
              <w:rPr>
                <w:rFonts w:ascii="SimSun" w:eastAsia="SimSun" w:hAnsi="SimSun"/>
                <w:noProof/>
                <w:webHidden/>
                <w:sz w:val="20"/>
                <w:szCs w:val="20"/>
              </w:rPr>
              <w:fldChar w:fldCharType="end"/>
            </w:r>
          </w:hyperlink>
        </w:p>
        <w:p w14:paraId="7736D1B5" w14:textId="6D0F8BE6" w:rsidR="000060E2" w:rsidRPr="00C2243A" w:rsidRDefault="00557F19">
          <w:pPr>
            <w:pStyle w:val="TOC3"/>
            <w:rPr>
              <w:rFonts w:ascii="SimSun" w:eastAsia="SimSun" w:hAnsi="SimSun" w:cstheme="minorBidi"/>
              <w:noProof/>
              <w:kern w:val="2"/>
              <w:sz w:val="20"/>
              <w:szCs w:val="20"/>
            </w:rPr>
          </w:pPr>
          <w:hyperlink w:anchor="_Toc109974984" w:history="1">
            <w:r w:rsidR="000060E2" w:rsidRPr="00C2243A">
              <w:rPr>
                <w:rStyle w:val="affb"/>
                <w:rFonts w:ascii="SimSun" w:eastAsia="SimSun" w:hAnsi="SimSun"/>
                <w:noProof/>
                <w:sz w:val="20"/>
                <w:szCs w:val="20"/>
                <w:lang w:eastAsia="zh-CN"/>
              </w:rPr>
              <w:t>１.１.４</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逻辑运算符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0D18041E" w14:textId="44B41057" w:rsidR="000060E2" w:rsidRPr="00C2243A" w:rsidRDefault="00557F19">
          <w:pPr>
            <w:pStyle w:val="TOC3"/>
            <w:rPr>
              <w:rFonts w:ascii="SimSun" w:eastAsia="SimSun" w:hAnsi="SimSun" w:cstheme="minorBidi"/>
              <w:noProof/>
              <w:kern w:val="2"/>
              <w:sz w:val="20"/>
              <w:szCs w:val="20"/>
            </w:rPr>
          </w:pPr>
          <w:hyperlink w:anchor="_Toc109974985" w:history="1">
            <w:r w:rsidR="000060E2" w:rsidRPr="00C2243A">
              <w:rPr>
                <w:rStyle w:val="affb"/>
                <w:rFonts w:ascii="SimSun" w:eastAsia="SimSun" w:hAnsi="SimSun"/>
                <w:noProof/>
                <w:sz w:val="20"/>
                <w:szCs w:val="20"/>
                <w:lang w:eastAsia="zh-CN"/>
              </w:rPr>
              <w:t>１.１.５</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类型运算符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6D62B402" w14:textId="41CE5387" w:rsidR="000060E2" w:rsidRPr="00C2243A" w:rsidRDefault="00557F19">
          <w:pPr>
            <w:pStyle w:val="TOC3"/>
            <w:rPr>
              <w:rFonts w:ascii="SimSun" w:eastAsia="SimSun" w:hAnsi="SimSun" w:cstheme="minorBidi"/>
              <w:noProof/>
              <w:kern w:val="2"/>
              <w:sz w:val="20"/>
              <w:szCs w:val="20"/>
            </w:rPr>
          </w:pPr>
          <w:hyperlink w:anchor="_Toc109974986" w:history="1">
            <w:r w:rsidR="000060E2" w:rsidRPr="00C2243A">
              <w:rPr>
                <w:rStyle w:val="affb"/>
                <w:rFonts w:ascii="SimSun" w:eastAsia="SimSun" w:hAnsi="SimSun"/>
                <w:noProof/>
                <w:sz w:val="20"/>
                <w:szCs w:val="20"/>
                <w:lang w:eastAsia="zh-CN"/>
              </w:rPr>
              <w:t>１.１.６</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扩展运算符</w:t>
            </w:r>
            <w:r w:rsidR="000060E2" w:rsidRPr="00C2243A">
              <w:rPr>
                <w:rStyle w:val="affb"/>
                <w:rFonts w:ascii="SimSun" w:eastAsia="SimSun" w:hAnsi="SimSun"/>
                <w:bCs/>
                <w:noProof/>
                <w:sz w:val="20"/>
                <w:szCs w:val="20"/>
                <w:lang w:eastAsia="zh-CN"/>
              </w:rPr>
              <w:t>…</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7EA0AB02" w14:textId="40376DBA" w:rsidR="000060E2" w:rsidRPr="00C2243A" w:rsidRDefault="00557F19">
          <w:pPr>
            <w:pStyle w:val="TOC3"/>
            <w:rPr>
              <w:rFonts w:ascii="SimSun" w:eastAsia="SimSun" w:hAnsi="SimSun" w:cstheme="minorBidi"/>
              <w:noProof/>
              <w:kern w:val="2"/>
              <w:sz w:val="20"/>
              <w:szCs w:val="20"/>
            </w:rPr>
          </w:pPr>
          <w:hyperlink w:anchor="_Toc109974987" w:history="1">
            <w:r w:rsidR="000060E2" w:rsidRPr="00C2243A">
              <w:rPr>
                <w:rStyle w:val="affb"/>
                <w:rFonts w:ascii="SimSun" w:eastAsia="SimSun" w:hAnsi="SimSun"/>
                <w:noProof/>
                <w:sz w:val="20"/>
                <w:szCs w:val="20"/>
                <w:lang w:eastAsia="zh-CN"/>
              </w:rPr>
              <w:t>１.１.７</w:t>
            </w:r>
            <w:r w:rsidR="000060E2" w:rsidRPr="00C2243A">
              <w:rPr>
                <w:rStyle w:val="affb"/>
                <w:rFonts w:ascii="SimSun" w:eastAsia="SimSun" w:hAnsi="SimSun"/>
                <w:bCs/>
                <w:noProof/>
                <w:sz w:val="20"/>
                <w:szCs w:val="20"/>
                <w:lang w:eastAsia="zh-CN"/>
              </w:rPr>
              <w:t xml:space="preserve"> 空</w:t>
            </w:r>
            <w:r w:rsidR="000060E2" w:rsidRPr="00C2243A">
              <w:rPr>
                <w:rStyle w:val="affb"/>
                <w:rFonts w:ascii="SimSun" w:eastAsia="SimSun" w:hAnsi="SimSun" w:hint="eastAsia"/>
                <w:bCs/>
                <w:noProof/>
                <w:sz w:val="20"/>
                <w:szCs w:val="20"/>
                <w:lang w:eastAsia="zh-CN"/>
              </w:rPr>
              <w:t>值合并运算符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74CD5659" w14:textId="45FAA80F" w:rsidR="000060E2" w:rsidRPr="00C2243A" w:rsidRDefault="00557F19">
          <w:pPr>
            <w:pStyle w:val="TOC3"/>
            <w:rPr>
              <w:rFonts w:ascii="SimSun" w:eastAsia="SimSun" w:hAnsi="SimSun" w:cstheme="minorBidi"/>
              <w:noProof/>
              <w:kern w:val="2"/>
              <w:sz w:val="20"/>
              <w:szCs w:val="20"/>
            </w:rPr>
          </w:pPr>
          <w:hyperlink w:anchor="_Toc109974988" w:history="1">
            <w:r w:rsidR="000060E2" w:rsidRPr="00C2243A">
              <w:rPr>
                <w:rStyle w:val="affb"/>
                <w:rFonts w:ascii="SimSun" w:eastAsia="SimSun" w:hAnsi="SimSun"/>
                <w:noProof/>
                <w:sz w:val="20"/>
                <w:szCs w:val="20"/>
                <w:lang w:eastAsia="zh-CN"/>
              </w:rPr>
              <w:t>１.１.８</w:t>
            </w:r>
            <w:r w:rsidR="000060E2" w:rsidRPr="00C2243A">
              <w:rPr>
                <w:rStyle w:val="affb"/>
                <w:rFonts w:ascii="SimSun" w:eastAsia="SimSun" w:hAnsi="SimSun"/>
                <w:bCs/>
                <w:noProof/>
                <w:sz w:val="20"/>
                <w:szCs w:val="20"/>
                <w:lang w:eastAsia="zh-CN"/>
              </w:rPr>
              <w:t xml:space="preserve"> 一元</w:t>
            </w:r>
            <w:r w:rsidR="000060E2" w:rsidRPr="00C2243A">
              <w:rPr>
                <w:rStyle w:val="affb"/>
                <w:rFonts w:ascii="SimSun" w:eastAsia="SimSun" w:hAnsi="SimSun" w:hint="eastAsia"/>
                <w:bCs/>
                <w:noProof/>
                <w:sz w:val="20"/>
                <w:szCs w:val="20"/>
                <w:lang w:eastAsia="zh-CN"/>
              </w:rPr>
              <w:t>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04768075" w14:textId="0572ED9B" w:rsidR="000060E2" w:rsidRPr="00C2243A" w:rsidRDefault="00557F19">
          <w:pPr>
            <w:pStyle w:val="TOC3"/>
            <w:rPr>
              <w:rFonts w:ascii="SimSun" w:eastAsia="SimSun" w:hAnsi="SimSun" w:cstheme="minorBidi"/>
              <w:noProof/>
              <w:kern w:val="2"/>
              <w:sz w:val="20"/>
              <w:szCs w:val="20"/>
            </w:rPr>
          </w:pPr>
          <w:hyperlink w:anchor="_Toc109974989" w:history="1">
            <w:r w:rsidR="000060E2" w:rsidRPr="00C2243A">
              <w:rPr>
                <w:rStyle w:val="affb"/>
                <w:rFonts w:ascii="SimSun" w:eastAsia="SimSun" w:hAnsi="SimSun"/>
                <w:noProof/>
                <w:sz w:val="20"/>
                <w:szCs w:val="20"/>
                <w:lang w:eastAsia="zh-CN"/>
              </w:rPr>
              <w:t>１.１.９</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关系运算符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_Toc109974989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6</w:t>
            </w:r>
            <w:r w:rsidR="000060E2" w:rsidRPr="00C2243A">
              <w:rPr>
                <w:rFonts w:ascii="SimSun" w:eastAsia="SimSun" w:hAnsi="SimSun"/>
                <w:noProof/>
                <w:webHidden/>
                <w:sz w:val="20"/>
                <w:szCs w:val="20"/>
              </w:rPr>
              <w:fldChar w:fldCharType="end"/>
            </w:r>
          </w:hyperlink>
        </w:p>
        <w:p w14:paraId="512AC02D" w14:textId="2EC441A5" w:rsidR="000060E2" w:rsidRPr="00C2243A" w:rsidRDefault="00557F19">
          <w:pPr>
            <w:pStyle w:val="TOC3"/>
            <w:rPr>
              <w:rFonts w:ascii="SimSun" w:eastAsia="SimSun" w:hAnsi="SimSun" w:cstheme="minorBidi"/>
              <w:noProof/>
              <w:kern w:val="2"/>
              <w:sz w:val="20"/>
              <w:szCs w:val="20"/>
            </w:rPr>
          </w:pPr>
          <w:hyperlink w:anchor="_Toc109974990" w:history="1">
            <w:r w:rsidR="000060E2" w:rsidRPr="00C2243A">
              <w:rPr>
                <w:rStyle w:val="affb"/>
                <w:rFonts w:ascii="SimSun" w:eastAsia="SimSun" w:hAnsi="SimSun"/>
                <w:noProof/>
                <w:sz w:val="20"/>
                <w:szCs w:val="20"/>
                <w:lang w:eastAsia="zh-CN"/>
              </w:rPr>
              <w:t>１.１.１０</w:t>
            </w:r>
            <w:r w:rsidR="000060E2" w:rsidRPr="00C2243A">
              <w:rPr>
                <w:rStyle w:val="affb"/>
                <w:rFonts w:ascii="SimSun" w:eastAsia="SimSun" w:hAnsi="SimSun"/>
                <w:bCs/>
                <w:noProof/>
                <w:sz w:val="20"/>
                <w:szCs w:val="20"/>
                <w:lang w:eastAsia="zh-CN"/>
              </w:rPr>
              <w:t xml:space="preserve"> 位移</w:t>
            </w:r>
            <w:r w:rsidR="000060E2" w:rsidRPr="00C2243A">
              <w:rPr>
                <w:rStyle w:val="affb"/>
                <w:rFonts w:ascii="SimSun" w:eastAsia="SimSun" w:hAnsi="SimSun" w:hint="eastAsia"/>
                <w:bCs/>
                <w:noProof/>
                <w:sz w:val="20"/>
                <w:szCs w:val="20"/>
                <w:lang w:eastAsia="zh-CN"/>
              </w:rPr>
              <w:t>运算符</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7</w:t>
            </w:r>
            <w:r w:rsidR="000060E2" w:rsidRPr="00C2243A">
              <w:rPr>
                <w:rFonts w:ascii="SimSun" w:eastAsia="SimSun" w:hAnsi="SimSun"/>
                <w:noProof/>
                <w:webHidden/>
                <w:sz w:val="20"/>
                <w:szCs w:val="20"/>
              </w:rPr>
              <w:fldChar w:fldCharType="end"/>
            </w:r>
          </w:hyperlink>
        </w:p>
        <w:p w14:paraId="701B569C" w14:textId="0D81E344" w:rsidR="000060E2" w:rsidRPr="00C2243A" w:rsidRDefault="00557F19">
          <w:pPr>
            <w:pStyle w:val="TOC2"/>
            <w:tabs>
              <w:tab w:val="right" w:leader="dot" w:pos="9926"/>
            </w:tabs>
            <w:rPr>
              <w:rFonts w:ascii="SimSun" w:eastAsia="SimSun" w:hAnsi="SimSun" w:cstheme="minorBidi"/>
              <w:noProof/>
              <w:kern w:val="2"/>
              <w:sz w:val="20"/>
              <w:szCs w:val="20"/>
            </w:rPr>
          </w:pPr>
          <w:hyperlink w:anchor="_Toc109974991" w:history="1">
            <w:r w:rsidR="000060E2" w:rsidRPr="00C2243A">
              <w:rPr>
                <w:rStyle w:val="affb"/>
                <w:rFonts w:ascii="SimSun" w:eastAsia="SimSun" w:hAnsi="SimSun"/>
                <w:noProof/>
                <w:sz w:val="20"/>
                <w:szCs w:val="20"/>
              </w:rPr>
              <w:t>１.２</w:t>
            </w:r>
            <w:r w:rsidR="000060E2" w:rsidRPr="00C2243A">
              <w:rPr>
                <w:rStyle w:val="affb"/>
                <w:rFonts w:ascii="SimSun" w:eastAsia="SimSun" w:hAnsi="SimSun"/>
                <w:noProof/>
                <w:sz w:val="20"/>
                <w:szCs w:val="20"/>
                <w:lang w:eastAsia="zh-CN"/>
              </w:rPr>
              <w:t xml:space="preserve"> 数据</w:t>
            </w:r>
            <w:r w:rsidR="000060E2" w:rsidRPr="00C2243A">
              <w:rPr>
                <w:rStyle w:val="affb"/>
                <w:rFonts w:ascii="SimSun" w:eastAsia="SimSun" w:hAnsi="SimSun" w:cs="Microsoft YaHei" w:hint="eastAsia"/>
                <w:noProof/>
                <w:sz w:val="20"/>
                <w:szCs w:val="20"/>
              </w:rPr>
              <w:t>类</w:t>
            </w:r>
            <w:r w:rsidR="000060E2" w:rsidRPr="00C2243A">
              <w:rPr>
                <w:rStyle w:val="affb"/>
                <w:rFonts w:ascii="SimSun" w:eastAsia="SimSun" w:hAnsi="SimSun" w:cs="ＭＳ Ｐゴシック"/>
                <w:noProof/>
                <w:sz w:val="20"/>
                <w:szCs w:val="20"/>
              </w:rPr>
              <w:t>型</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7</w:t>
            </w:r>
            <w:r w:rsidR="000060E2" w:rsidRPr="00C2243A">
              <w:rPr>
                <w:rFonts w:ascii="SimSun" w:eastAsia="SimSun" w:hAnsi="SimSun"/>
                <w:noProof/>
                <w:webHidden/>
                <w:sz w:val="20"/>
                <w:szCs w:val="20"/>
              </w:rPr>
              <w:fldChar w:fldCharType="end"/>
            </w:r>
          </w:hyperlink>
        </w:p>
        <w:p w14:paraId="63D69DD3" w14:textId="0A7CE626" w:rsidR="000060E2" w:rsidRPr="00C2243A" w:rsidRDefault="00557F19">
          <w:pPr>
            <w:pStyle w:val="TOC3"/>
            <w:rPr>
              <w:rFonts w:ascii="SimSun" w:eastAsia="SimSun" w:hAnsi="SimSun" w:cstheme="minorBidi"/>
              <w:noProof/>
              <w:kern w:val="2"/>
              <w:sz w:val="20"/>
              <w:szCs w:val="20"/>
            </w:rPr>
          </w:pPr>
          <w:hyperlink w:anchor="_Toc109974992" w:history="1">
            <w:r w:rsidR="000060E2" w:rsidRPr="00C2243A">
              <w:rPr>
                <w:rStyle w:val="affb"/>
                <w:rFonts w:ascii="SimSun" w:eastAsia="SimSun" w:hAnsi="SimSun"/>
                <w:noProof/>
                <w:sz w:val="20"/>
                <w:szCs w:val="20"/>
                <w:lang w:eastAsia="zh-CN"/>
              </w:rPr>
              <w:t>１.２.１</w:t>
            </w:r>
            <w:r w:rsidR="000060E2" w:rsidRPr="00C2243A">
              <w:rPr>
                <w:rStyle w:val="affb"/>
                <w:rFonts w:ascii="SimSun" w:eastAsia="SimSun" w:hAnsi="SimSun"/>
                <w:bCs/>
                <w:noProof/>
                <w:sz w:val="20"/>
                <w:szCs w:val="20"/>
                <w:lang w:eastAsia="zh-CN"/>
              </w:rPr>
              <w:t xml:space="preserve"> </w:t>
            </w:r>
            <w:r w:rsidR="005042F5" w:rsidRPr="00C2243A">
              <w:rPr>
                <w:rStyle w:val="affb"/>
                <w:rFonts w:ascii="SimSun" w:eastAsia="SimSun" w:hAnsi="SimSun" w:hint="eastAsia"/>
                <w:bCs/>
                <w:noProof/>
                <w:sz w:val="20"/>
                <w:szCs w:val="20"/>
                <w:lang w:eastAsia="zh-CN"/>
              </w:rPr>
              <w:t>原始值</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7</w:t>
            </w:r>
            <w:r w:rsidR="000060E2" w:rsidRPr="00C2243A">
              <w:rPr>
                <w:rFonts w:ascii="SimSun" w:eastAsia="SimSun" w:hAnsi="SimSun"/>
                <w:noProof/>
                <w:webHidden/>
                <w:sz w:val="20"/>
                <w:szCs w:val="20"/>
              </w:rPr>
              <w:fldChar w:fldCharType="end"/>
            </w:r>
          </w:hyperlink>
        </w:p>
        <w:p w14:paraId="3B718AEF" w14:textId="732AA8CF" w:rsidR="000060E2" w:rsidRPr="00C2243A" w:rsidRDefault="00557F19">
          <w:pPr>
            <w:pStyle w:val="TOC3"/>
            <w:rPr>
              <w:rFonts w:ascii="SimSun" w:eastAsia="SimSun" w:hAnsi="SimSun" w:cstheme="minorBidi"/>
              <w:noProof/>
              <w:kern w:val="2"/>
              <w:sz w:val="20"/>
              <w:szCs w:val="20"/>
            </w:rPr>
          </w:pPr>
          <w:hyperlink w:anchor="_Toc109974993" w:history="1">
            <w:r w:rsidR="000060E2" w:rsidRPr="00C2243A">
              <w:rPr>
                <w:rStyle w:val="affb"/>
                <w:rFonts w:ascii="SimSun" w:eastAsia="SimSun" w:hAnsi="SimSun"/>
                <w:noProof/>
                <w:sz w:val="20"/>
                <w:szCs w:val="20"/>
                <w:lang w:eastAsia="zh-CN"/>
              </w:rPr>
              <w:t>１.２.２</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对象</w:t>
            </w:r>
            <w:r w:rsidR="005042F5" w:rsidRPr="00C2243A">
              <w:rPr>
                <w:rStyle w:val="affb"/>
                <w:rFonts w:ascii="SimSun" w:eastAsia="SimSun" w:hAnsi="SimSun"/>
                <w:bCs/>
                <w:noProof/>
                <w:sz w:val="20"/>
                <w:szCs w:val="20"/>
                <w:lang w:eastAsia="zh-CN"/>
              </w:rPr>
              <w:t>引用值</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7</w:t>
            </w:r>
            <w:r w:rsidR="000060E2" w:rsidRPr="00C2243A">
              <w:rPr>
                <w:rFonts w:ascii="SimSun" w:eastAsia="SimSun" w:hAnsi="SimSun"/>
                <w:noProof/>
                <w:webHidden/>
                <w:sz w:val="20"/>
                <w:szCs w:val="20"/>
              </w:rPr>
              <w:fldChar w:fldCharType="end"/>
            </w:r>
          </w:hyperlink>
        </w:p>
        <w:p w14:paraId="0DEBC027" w14:textId="157FE2C4" w:rsidR="000060E2" w:rsidRPr="00C2243A" w:rsidRDefault="00557F19">
          <w:pPr>
            <w:pStyle w:val="TOC3"/>
            <w:rPr>
              <w:rFonts w:ascii="SimSun" w:eastAsia="SimSun" w:hAnsi="SimSun" w:cstheme="minorBidi"/>
              <w:noProof/>
              <w:kern w:val="2"/>
              <w:sz w:val="20"/>
              <w:szCs w:val="20"/>
            </w:rPr>
          </w:pPr>
          <w:hyperlink w:anchor="_Toc109974994" w:history="1">
            <w:r w:rsidR="000060E2" w:rsidRPr="00C2243A">
              <w:rPr>
                <w:rStyle w:val="affb"/>
                <w:rFonts w:ascii="SimSun" w:eastAsia="SimSun" w:hAnsi="SimSun"/>
                <w:noProof/>
                <w:sz w:val="20"/>
                <w:szCs w:val="20"/>
                <w:lang w:eastAsia="zh-CN"/>
              </w:rPr>
              <w:t>１.２.３</w:t>
            </w:r>
            <w:r w:rsidR="000060E2" w:rsidRPr="00C2243A">
              <w:rPr>
                <w:rStyle w:val="affb"/>
                <w:rFonts w:ascii="SimSun" w:eastAsia="SimSun" w:hAnsi="SimSun"/>
                <w:bCs/>
                <w:noProof/>
                <w:sz w:val="20"/>
                <w:szCs w:val="20"/>
                <w:lang w:eastAsia="zh-CN"/>
              </w:rPr>
              <w:t xml:space="preserve"> 判断数据</w:t>
            </w:r>
            <w:r w:rsidR="000060E2" w:rsidRPr="00C2243A">
              <w:rPr>
                <w:rStyle w:val="affb"/>
                <w:rFonts w:ascii="SimSun" w:eastAsia="SimSun" w:hAnsi="SimSun" w:hint="eastAsia"/>
                <w:bCs/>
                <w:noProof/>
                <w:sz w:val="20"/>
                <w:szCs w:val="20"/>
                <w:lang w:eastAsia="zh-CN"/>
              </w:rPr>
              <w:t>类型</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28375D07" w14:textId="187CE76B" w:rsidR="000060E2" w:rsidRPr="00C2243A" w:rsidRDefault="00557F19">
          <w:pPr>
            <w:pStyle w:val="TOC3"/>
            <w:rPr>
              <w:rFonts w:ascii="SimSun" w:eastAsia="SimSun" w:hAnsi="SimSun" w:cstheme="minorBidi"/>
              <w:noProof/>
              <w:kern w:val="2"/>
              <w:sz w:val="20"/>
              <w:szCs w:val="20"/>
            </w:rPr>
          </w:pPr>
          <w:hyperlink w:anchor="_Toc109974995" w:history="1">
            <w:r w:rsidR="000060E2" w:rsidRPr="00C2243A">
              <w:rPr>
                <w:rStyle w:val="affb"/>
                <w:rFonts w:ascii="SimSun" w:eastAsia="SimSun" w:hAnsi="SimSun"/>
                <w:noProof/>
                <w:sz w:val="20"/>
                <w:szCs w:val="20"/>
                <w:lang w:eastAsia="zh-CN"/>
              </w:rPr>
              <w:t>１.２.４</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类型转换</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6EF8AC9B" w14:textId="37C93043" w:rsidR="000060E2" w:rsidRPr="00C2243A" w:rsidRDefault="00557F19">
          <w:pPr>
            <w:pStyle w:val="TOC2"/>
            <w:tabs>
              <w:tab w:val="right" w:leader="dot" w:pos="9926"/>
            </w:tabs>
            <w:rPr>
              <w:rFonts w:ascii="SimSun" w:eastAsia="SimSun" w:hAnsi="SimSun" w:cstheme="minorBidi"/>
              <w:noProof/>
              <w:kern w:val="2"/>
              <w:sz w:val="20"/>
              <w:szCs w:val="20"/>
            </w:rPr>
          </w:pPr>
          <w:hyperlink w:anchor="_Toc109974996" w:history="1">
            <w:r w:rsidR="000060E2" w:rsidRPr="00C2243A">
              <w:rPr>
                <w:rStyle w:val="affb"/>
                <w:rFonts w:ascii="SimSun" w:eastAsia="SimSun" w:hAnsi="SimSun"/>
                <w:noProof/>
                <w:sz w:val="20"/>
                <w:szCs w:val="20"/>
                <w:lang w:eastAsia="zh-CN"/>
              </w:rPr>
              <w:t xml:space="preserve">１.３ </w:t>
            </w:r>
            <w:r w:rsidR="000060E2" w:rsidRPr="00C2243A">
              <w:rPr>
                <w:rStyle w:val="affb"/>
                <w:rFonts w:ascii="SimSun" w:eastAsia="SimSun" w:hAnsi="SimSun" w:hint="eastAsia"/>
                <w:noProof/>
                <w:sz w:val="20"/>
                <w:szCs w:val="20"/>
                <w:lang w:eastAsia="zh-CN"/>
              </w:rPr>
              <w:t>变量和常量</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5502B90F" w14:textId="1C7AFF73" w:rsidR="000060E2" w:rsidRPr="00C2243A" w:rsidRDefault="00557F19">
          <w:pPr>
            <w:pStyle w:val="TOC3"/>
            <w:rPr>
              <w:rFonts w:ascii="SimSun" w:eastAsia="SimSun" w:hAnsi="SimSun" w:cstheme="minorBidi"/>
              <w:noProof/>
              <w:kern w:val="2"/>
              <w:sz w:val="20"/>
              <w:szCs w:val="20"/>
            </w:rPr>
          </w:pPr>
          <w:hyperlink w:anchor="_Toc109974997" w:history="1">
            <w:r w:rsidR="000060E2" w:rsidRPr="00C2243A">
              <w:rPr>
                <w:rStyle w:val="affb"/>
                <w:rFonts w:ascii="SimSun" w:eastAsia="SimSun" w:hAnsi="SimSun"/>
                <w:noProof/>
                <w:sz w:val="20"/>
                <w:szCs w:val="20"/>
                <w:lang w:eastAsia="zh-CN"/>
              </w:rPr>
              <w:t>１.３.１</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变量声明</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64824CF0" w14:textId="50773ABC" w:rsidR="000060E2" w:rsidRPr="00C2243A" w:rsidRDefault="00557F19">
          <w:pPr>
            <w:pStyle w:val="TOC3"/>
            <w:rPr>
              <w:rFonts w:ascii="SimSun" w:eastAsia="SimSun" w:hAnsi="SimSun" w:cstheme="minorBidi"/>
              <w:noProof/>
              <w:kern w:val="2"/>
              <w:sz w:val="20"/>
              <w:szCs w:val="20"/>
            </w:rPr>
          </w:pPr>
          <w:hyperlink w:anchor="_Toc109974998" w:history="1">
            <w:r w:rsidR="000060E2" w:rsidRPr="00C2243A">
              <w:rPr>
                <w:rStyle w:val="affb"/>
                <w:rFonts w:ascii="SimSun" w:eastAsia="SimSun" w:hAnsi="SimSun"/>
                <w:noProof/>
                <w:sz w:val="20"/>
                <w:szCs w:val="20"/>
                <w:lang w:eastAsia="zh-CN"/>
              </w:rPr>
              <w:t>１.３.２</w:t>
            </w:r>
            <w:r w:rsidR="000060E2" w:rsidRPr="00C2243A">
              <w:rPr>
                <w:rStyle w:val="affb"/>
                <w:rFonts w:ascii="SimSun" w:eastAsia="SimSun" w:hAnsi="SimSun"/>
                <w:bCs/>
                <w:noProof/>
                <w:sz w:val="20"/>
                <w:szCs w:val="20"/>
                <w:lang w:eastAsia="zh-CN"/>
              </w:rPr>
              <w:t xml:space="preserve"> var</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75CE80E1" w14:textId="6F732C37" w:rsidR="000060E2" w:rsidRPr="00C2243A" w:rsidRDefault="00557F19">
          <w:pPr>
            <w:pStyle w:val="TOC3"/>
            <w:rPr>
              <w:rFonts w:ascii="SimSun" w:eastAsia="SimSun" w:hAnsi="SimSun" w:cstheme="minorBidi"/>
              <w:noProof/>
              <w:kern w:val="2"/>
              <w:sz w:val="20"/>
              <w:szCs w:val="20"/>
            </w:rPr>
          </w:pPr>
          <w:hyperlink w:anchor="_Toc109974999" w:history="1">
            <w:r w:rsidR="000060E2" w:rsidRPr="00C2243A">
              <w:rPr>
                <w:rStyle w:val="affb"/>
                <w:rFonts w:ascii="SimSun" w:eastAsia="SimSun" w:hAnsi="SimSun"/>
                <w:noProof/>
                <w:sz w:val="20"/>
                <w:szCs w:val="20"/>
                <w:lang w:eastAsia="zh-CN"/>
              </w:rPr>
              <w:t>１.３.３</w:t>
            </w:r>
            <w:r w:rsidR="000060E2" w:rsidRPr="00C2243A">
              <w:rPr>
                <w:rStyle w:val="affb"/>
                <w:rFonts w:ascii="SimSun" w:eastAsia="SimSun" w:hAnsi="SimSun"/>
                <w:bCs/>
                <w:noProof/>
                <w:sz w:val="20"/>
                <w:szCs w:val="20"/>
                <w:lang w:eastAsia="zh-CN"/>
              </w:rPr>
              <w:t xml:space="preserve"> let</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_Toc109974999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0E3334F2" w14:textId="4742149F" w:rsidR="000060E2" w:rsidRPr="00C2243A" w:rsidRDefault="00557F19">
          <w:pPr>
            <w:pStyle w:val="TOC3"/>
            <w:rPr>
              <w:rFonts w:ascii="SimSun" w:eastAsia="SimSun" w:hAnsi="SimSun" w:cstheme="minorBidi"/>
              <w:noProof/>
              <w:kern w:val="2"/>
              <w:sz w:val="20"/>
              <w:szCs w:val="20"/>
            </w:rPr>
          </w:pPr>
          <w:hyperlink w:anchor="_Toc109975000" w:history="1">
            <w:r w:rsidR="000060E2" w:rsidRPr="00C2243A">
              <w:rPr>
                <w:rStyle w:val="affb"/>
                <w:rFonts w:ascii="SimSun" w:eastAsia="SimSun" w:hAnsi="SimSun"/>
                <w:noProof/>
                <w:sz w:val="20"/>
                <w:szCs w:val="20"/>
                <w:lang w:eastAsia="zh-CN"/>
              </w:rPr>
              <w:t>１.３.４</w:t>
            </w:r>
            <w:r w:rsidR="000060E2" w:rsidRPr="00C2243A">
              <w:rPr>
                <w:rStyle w:val="affb"/>
                <w:rFonts w:ascii="SimSun" w:eastAsia="SimSun" w:hAnsi="SimSun" w:cs="SimSun"/>
                <w:bCs/>
                <w:noProof/>
                <w:sz w:val="20"/>
                <w:szCs w:val="20"/>
                <w:lang w:eastAsia="zh-CN"/>
              </w:rPr>
              <w:t xml:space="preserve"> const</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5D82EF78" w14:textId="398FC43D" w:rsidR="000060E2" w:rsidRPr="00C2243A" w:rsidRDefault="00557F19">
          <w:pPr>
            <w:pStyle w:val="TOC3"/>
            <w:rPr>
              <w:rFonts w:ascii="SimSun" w:eastAsia="SimSun" w:hAnsi="SimSun" w:cstheme="minorBidi"/>
              <w:noProof/>
              <w:kern w:val="2"/>
              <w:sz w:val="20"/>
              <w:szCs w:val="20"/>
            </w:rPr>
          </w:pPr>
          <w:hyperlink w:anchor="_Toc109975001" w:history="1">
            <w:r w:rsidR="000060E2" w:rsidRPr="00C2243A">
              <w:rPr>
                <w:rStyle w:val="affb"/>
                <w:rFonts w:ascii="SimSun" w:eastAsia="SimSun" w:hAnsi="SimSun"/>
                <w:noProof/>
                <w:sz w:val="20"/>
                <w:szCs w:val="20"/>
                <w:lang w:eastAsia="zh-CN"/>
              </w:rPr>
              <w:t>１.３.５ 模版字符串</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0329BA58" w14:textId="3A4A0B85" w:rsidR="000060E2" w:rsidRPr="00C2243A" w:rsidRDefault="00557F19">
          <w:pPr>
            <w:pStyle w:val="TOC3"/>
            <w:rPr>
              <w:rFonts w:ascii="SimSun" w:eastAsia="SimSun" w:hAnsi="SimSun" w:cstheme="minorBidi"/>
              <w:noProof/>
              <w:kern w:val="2"/>
              <w:sz w:val="20"/>
              <w:szCs w:val="20"/>
            </w:rPr>
          </w:pPr>
          <w:hyperlink w:anchor="_Toc109975002" w:history="1">
            <w:r w:rsidR="000060E2" w:rsidRPr="00C2243A">
              <w:rPr>
                <w:rStyle w:val="affb"/>
                <w:rFonts w:ascii="SimSun" w:eastAsia="SimSun" w:hAnsi="SimSun"/>
                <w:noProof/>
                <w:sz w:val="20"/>
                <w:szCs w:val="20"/>
                <w:lang w:eastAsia="zh-CN"/>
              </w:rPr>
              <w:t>１.３.６</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变量作用域</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8</w:t>
            </w:r>
            <w:r w:rsidR="000060E2" w:rsidRPr="00C2243A">
              <w:rPr>
                <w:rFonts w:ascii="SimSun" w:eastAsia="SimSun" w:hAnsi="SimSun"/>
                <w:noProof/>
                <w:webHidden/>
                <w:sz w:val="20"/>
                <w:szCs w:val="20"/>
              </w:rPr>
              <w:fldChar w:fldCharType="end"/>
            </w:r>
          </w:hyperlink>
        </w:p>
        <w:p w14:paraId="72DE7D16" w14:textId="02CB062A"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3" w:history="1">
            <w:r w:rsidR="000060E2" w:rsidRPr="00C2243A">
              <w:rPr>
                <w:rStyle w:val="affb"/>
                <w:rFonts w:ascii="SimSun" w:eastAsia="SimSun" w:hAnsi="SimSun"/>
                <w:noProof/>
                <w:sz w:val="20"/>
                <w:szCs w:val="20"/>
                <w:lang w:eastAsia="zh-CN"/>
              </w:rPr>
              <w:t>１.４ 控制流</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5C719AE5" w14:textId="1D9EE688"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4" w:history="1">
            <w:r w:rsidR="000060E2" w:rsidRPr="00C2243A">
              <w:rPr>
                <w:rStyle w:val="affb"/>
                <w:rFonts w:ascii="SimSun" w:eastAsia="SimSun" w:hAnsi="SimSun"/>
                <w:noProof/>
                <w:sz w:val="20"/>
                <w:szCs w:val="20"/>
                <w:lang w:eastAsia="zh-CN"/>
              </w:rPr>
              <w:t>１.５ 迭代器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0D503550" w14:textId="4DCF8A65"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5" w:history="1">
            <w:r w:rsidR="000060E2" w:rsidRPr="00C2243A">
              <w:rPr>
                <w:rStyle w:val="affb"/>
                <w:rFonts w:ascii="SimSun" w:eastAsia="SimSun" w:hAnsi="SimSun"/>
                <w:bCs/>
                <w:noProof/>
                <w:sz w:val="20"/>
                <w:szCs w:val="20"/>
                <w:lang w:eastAsia="zh-CN"/>
              </w:rPr>
              <w:t>do...while</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5919E3AD" w14:textId="5FC561E6"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6" w:history="1">
            <w:r w:rsidR="000060E2" w:rsidRPr="00C2243A">
              <w:rPr>
                <w:rStyle w:val="affb"/>
                <w:rFonts w:ascii="SimSun" w:eastAsia="SimSun" w:hAnsi="SimSun"/>
                <w:bCs/>
                <w:noProof/>
                <w:sz w:val="20"/>
                <w:szCs w:val="20"/>
                <w:lang w:eastAsia="zh-CN"/>
              </w:rPr>
              <w:t>for</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514044BB" w14:textId="4E2370B4"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7" w:history="1">
            <w:r w:rsidR="000060E2" w:rsidRPr="00C2243A">
              <w:rPr>
                <w:rStyle w:val="affb"/>
                <w:rFonts w:ascii="SimSun" w:eastAsia="SimSun" w:hAnsi="SimSun"/>
                <w:bCs/>
                <w:noProof/>
                <w:sz w:val="20"/>
                <w:szCs w:val="20"/>
                <w:lang w:eastAsia="zh-CN"/>
              </w:rPr>
              <w:t>for...in</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29998E74" w14:textId="75F9B5F5"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8" w:history="1">
            <w:r w:rsidR="000060E2" w:rsidRPr="00C2243A">
              <w:rPr>
                <w:rStyle w:val="affb"/>
                <w:rFonts w:ascii="SimSun" w:eastAsia="SimSun" w:hAnsi="SimSun"/>
                <w:bCs/>
                <w:noProof/>
                <w:sz w:val="20"/>
                <w:szCs w:val="20"/>
                <w:lang w:eastAsia="zh-CN"/>
              </w:rPr>
              <w:t>for...of</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9</w:t>
            </w:r>
            <w:r w:rsidR="000060E2" w:rsidRPr="00C2243A">
              <w:rPr>
                <w:rFonts w:ascii="SimSun" w:eastAsia="SimSun" w:hAnsi="SimSun"/>
                <w:noProof/>
                <w:webHidden/>
                <w:sz w:val="20"/>
                <w:szCs w:val="20"/>
              </w:rPr>
              <w:fldChar w:fldCharType="end"/>
            </w:r>
          </w:hyperlink>
        </w:p>
        <w:p w14:paraId="02FACDCA" w14:textId="23DA6DEB"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09" w:history="1">
            <w:r w:rsidR="000060E2" w:rsidRPr="00C2243A">
              <w:rPr>
                <w:rStyle w:val="affb"/>
                <w:rFonts w:ascii="SimSun" w:eastAsia="SimSun" w:hAnsi="SimSun"/>
                <w:bCs/>
                <w:noProof/>
                <w:sz w:val="20"/>
                <w:szCs w:val="20"/>
                <w:lang w:eastAsia="zh-CN"/>
              </w:rPr>
              <w:t>forawait...of</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_Toc109975009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6AB56318" w14:textId="4843CD6F"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10" w:history="1">
            <w:r w:rsidR="000060E2" w:rsidRPr="00C2243A">
              <w:rPr>
                <w:rStyle w:val="affb"/>
                <w:rFonts w:ascii="SimSun" w:eastAsia="SimSun" w:hAnsi="SimSun"/>
                <w:bCs/>
                <w:noProof/>
                <w:sz w:val="20"/>
                <w:szCs w:val="20"/>
                <w:lang w:eastAsia="zh-CN"/>
              </w:rPr>
              <w:t>while</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4BA79013" w14:textId="70858919"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11" w:history="1">
            <w:r w:rsidR="000060E2" w:rsidRPr="00C2243A">
              <w:rPr>
                <w:rStyle w:val="affb"/>
                <w:rFonts w:ascii="SimSun" w:eastAsia="SimSun" w:hAnsi="SimSun"/>
                <w:bCs/>
                <w:noProof/>
                <w:sz w:val="20"/>
                <w:szCs w:val="20"/>
                <w:lang w:eastAsia="zh-CN"/>
              </w:rPr>
              <w:t>forEcth</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764EF926" w14:textId="56E0CC39"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12" w:history="1">
            <w:r w:rsidR="000060E2" w:rsidRPr="00C2243A">
              <w:rPr>
                <w:rStyle w:val="affb"/>
                <w:rFonts w:ascii="SimSun" w:eastAsia="SimSun" w:hAnsi="SimSun"/>
                <w:bCs/>
                <w:noProof/>
                <w:sz w:val="20"/>
                <w:szCs w:val="20"/>
                <w:lang w:eastAsia="zh-CN"/>
              </w:rPr>
              <w:t>$.each(object,[callback])</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4EB91540" w14:textId="648BA936"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13" w:history="1">
            <w:r w:rsidR="000060E2" w:rsidRPr="00C2243A">
              <w:rPr>
                <w:rStyle w:val="affb"/>
                <w:rFonts w:ascii="SimSun" w:eastAsia="SimSun" w:hAnsi="SimSun"/>
                <w:noProof/>
                <w:sz w:val="20"/>
                <w:szCs w:val="20"/>
                <w:lang w:eastAsia="zh-CN"/>
              </w:rPr>
              <w:t xml:space="preserve">１.６ </w:t>
            </w:r>
            <w:r w:rsidR="000060E2" w:rsidRPr="00C2243A">
              <w:rPr>
                <w:rStyle w:val="affb"/>
                <w:rFonts w:ascii="SimSun" w:eastAsia="SimSun" w:hAnsi="SimSun" w:hint="eastAsia"/>
                <w:noProof/>
                <w:sz w:val="20"/>
                <w:szCs w:val="20"/>
                <w:lang w:eastAsia="zh-CN"/>
              </w:rPr>
              <w:t>选择器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2D710833" w14:textId="32C58747" w:rsidR="000060E2" w:rsidRPr="00C2243A" w:rsidRDefault="00557F19">
          <w:pPr>
            <w:pStyle w:val="TOC3"/>
            <w:rPr>
              <w:rFonts w:ascii="SimSun" w:eastAsia="SimSun" w:hAnsi="SimSun" w:cstheme="minorBidi"/>
              <w:noProof/>
              <w:kern w:val="2"/>
              <w:sz w:val="20"/>
              <w:szCs w:val="20"/>
            </w:rPr>
          </w:pPr>
          <w:hyperlink w:anchor="_Toc109975014" w:history="1">
            <w:r w:rsidR="000060E2" w:rsidRPr="00C2243A">
              <w:rPr>
                <w:rStyle w:val="affb"/>
                <w:rFonts w:ascii="SimSun" w:eastAsia="SimSun" w:hAnsi="SimSun"/>
                <w:noProof/>
                <w:sz w:val="20"/>
                <w:szCs w:val="20"/>
                <w:lang w:eastAsia="zh-CN"/>
              </w:rPr>
              <w:t>１.６.１</w:t>
            </w:r>
            <w:r w:rsidR="000060E2" w:rsidRPr="00C2243A">
              <w:rPr>
                <w:rStyle w:val="affb"/>
                <w:rFonts w:ascii="SimSun" w:eastAsia="SimSun" w:hAnsi="SimSun"/>
                <w:bCs/>
                <w:noProof/>
                <w:sz w:val="20"/>
                <w:szCs w:val="20"/>
                <w:lang w:eastAsia="zh-CN"/>
              </w:rPr>
              <w:t xml:space="preserve"> 基本</w:t>
            </w:r>
            <w:r w:rsidR="000060E2" w:rsidRPr="00C2243A">
              <w:rPr>
                <w:rStyle w:val="affb"/>
                <w:rFonts w:ascii="SimSun" w:eastAsia="SimSun" w:hAnsi="SimSun" w:hint="eastAsia"/>
                <w:bCs/>
                <w:noProof/>
                <w:sz w:val="20"/>
                <w:szCs w:val="20"/>
                <w:lang w:eastAsia="zh-CN"/>
              </w:rPr>
              <w:t>选择器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64545F19" w14:textId="33DD9EC6" w:rsidR="000060E2" w:rsidRPr="00C2243A" w:rsidRDefault="00557F19">
          <w:pPr>
            <w:pStyle w:val="TOC3"/>
            <w:rPr>
              <w:rFonts w:ascii="SimSun" w:eastAsia="SimSun" w:hAnsi="SimSun" w:cstheme="minorBidi"/>
              <w:noProof/>
              <w:kern w:val="2"/>
              <w:sz w:val="20"/>
              <w:szCs w:val="20"/>
            </w:rPr>
          </w:pPr>
          <w:hyperlink w:anchor="_Toc109975015" w:history="1">
            <w:r w:rsidR="000060E2" w:rsidRPr="00C2243A">
              <w:rPr>
                <w:rStyle w:val="affb"/>
                <w:rFonts w:ascii="SimSun" w:eastAsia="SimSun" w:hAnsi="SimSun"/>
                <w:noProof/>
                <w:sz w:val="20"/>
                <w:szCs w:val="20"/>
                <w:lang w:eastAsia="zh-CN"/>
              </w:rPr>
              <w:t>１.６.２</w:t>
            </w:r>
            <w:r w:rsidR="000060E2" w:rsidRPr="00C2243A">
              <w:rPr>
                <w:rStyle w:val="affb"/>
                <w:rFonts w:ascii="SimSun" w:eastAsia="SimSun" w:hAnsi="SimSun"/>
                <w:bCs/>
                <w:noProof/>
                <w:sz w:val="20"/>
                <w:szCs w:val="20"/>
                <w:lang w:eastAsia="zh-CN"/>
              </w:rPr>
              <w:t xml:space="preserve"> </w:t>
            </w:r>
            <w:r w:rsidR="000060E2" w:rsidRPr="00C2243A">
              <w:rPr>
                <w:rStyle w:val="affb"/>
                <w:rFonts w:ascii="SimSun" w:eastAsia="SimSun" w:hAnsi="SimSun" w:hint="eastAsia"/>
                <w:bCs/>
                <w:noProof/>
                <w:sz w:val="20"/>
                <w:szCs w:val="20"/>
                <w:lang w:eastAsia="zh-CN"/>
              </w:rPr>
              <w:t>层级选择器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13D1225E" w14:textId="7A09A981" w:rsidR="000060E2" w:rsidRPr="00C2243A" w:rsidRDefault="00557F19">
          <w:pPr>
            <w:pStyle w:val="TOC3"/>
            <w:rPr>
              <w:rFonts w:ascii="SimSun" w:eastAsia="SimSun" w:hAnsi="SimSun" w:cstheme="minorBidi"/>
              <w:noProof/>
              <w:kern w:val="2"/>
              <w:sz w:val="20"/>
              <w:szCs w:val="20"/>
            </w:rPr>
          </w:pPr>
          <w:hyperlink w:anchor="_Toc109975016" w:history="1">
            <w:r w:rsidR="000060E2" w:rsidRPr="00C2243A">
              <w:rPr>
                <w:rStyle w:val="affb"/>
                <w:rFonts w:ascii="SimSun" w:eastAsia="SimSun" w:hAnsi="SimSun"/>
                <w:noProof/>
                <w:sz w:val="20"/>
                <w:szCs w:val="20"/>
              </w:rPr>
              <w:t>１.６.３</w:t>
            </w:r>
            <w:r w:rsidR="000060E2" w:rsidRPr="00C2243A">
              <w:rPr>
                <w:rStyle w:val="affb"/>
                <w:rFonts w:ascii="SimSun" w:eastAsia="SimSun" w:hAnsi="SimSun"/>
                <w:bCs/>
                <w:noProof/>
                <w:sz w:val="20"/>
                <w:szCs w:val="20"/>
                <w:lang w:eastAsia="zh-CN"/>
              </w:rPr>
              <w:t xml:space="preserve"> 属性</w:t>
            </w:r>
            <w:r w:rsidR="000060E2" w:rsidRPr="00C2243A">
              <w:rPr>
                <w:rStyle w:val="affb"/>
                <w:rFonts w:ascii="SimSun" w:eastAsia="SimSun" w:hAnsi="SimSun" w:hint="eastAsia"/>
                <w:bCs/>
                <w:noProof/>
                <w:sz w:val="20"/>
                <w:szCs w:val="20"/>
                <w:lang w:eastAsia="zh-CN"/>
              </w:rPr>
              <w:t>过滤选择器</w:t>
            </w:r>
            <w:r w:rsidR="000060E2" w:rsidRPr="00C2243A">
              <w:rPr>
                <w:rStyle w:val="affb"/>
                <w:rFonts w:ascii="SimSun" w:eastAsia="SimSun" w:hAnsi="SimSun"/>
                <w:bCs/>
                <w:noProof/>
                <w:sz w:val="20"/>
                <w:szCs w:val="20"/>
              </w:rPr>
              <w:t>([])</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10</w:t>
            </w:r>
            <w:r w:rsidR="000060E2" w:rsidRPr="00C2243A">
              <w:rPr>
                <w:rFonts w:ascii="SimSun" w:eastAsia="SimSun" w:hAnsi="SimSun"/>
                <w:noProof/>
                <w:webHidden/>
                <w:sz w:val="20"/>
                <w:szCs w:val="20"/>
              </w:rPr>
              <w:fldChar w:fldCharType="end"/>
            </w:r>
          </w:hyperlink>
        </w:p>
        <w:p w14:paraId="59203348" w14:textId="572851A4" w:rsidR="000060E2" w:rsidRPr="00C2243A" w:rsidRDefault="00557F19">
          <w:pPr>
            <w:pStyle w:val="TOC1"/>
            <w:rPr>
              <w:rFonts w:ascii="SimSun" w:eastAsia="SimSun" w:hAnsi="SimSun" w:cstheme="minorBidi"/>
              <w:noProof/>
              <w:kern w:val="2"/>
              <w:sz w:val="20"/>
              <w:szCs w:val="20"/>
            </w:rPr>
          </w:pPr>
          <w:hyperlink w:anchor="_Toc109975017" w:history="1">
            <w:r w:rsidR="000060E2" w:rsidRPr="00C2243A">
              <w:rPr>
                <w:rStyle w:val="affb"/>
                <w:rFonts w:ascii="SimSun" w:eastAsia="SimSun" w:hAnsi="SimSun"/>
                <w:noProof/>
                <w:sz w:val="20"/>
                <w:szCs w:val="20"/>
              </w:rPr>
              <w:t>２.</w:t>
            </w:r>
            <w:r w:rsidR="000060E2" w:rsidRPr="00C2243A">
              <w:rPr>
                <w:rStyle w:val="affb"/>
                <w:rFonts w:ascii="SimSun" w:eastAsia="SimSun" w:hAnsi="SimSun"/>
                <w:noProof/>
                <w:sz w:val="20"/>
                <w:szCs w:val="20"/>
                <w:lang w:eastAsia="zh-CN"/>
              </w:rPr>
              <w:t xml:space="preserve"> 初</w:t>
            </w:r>
            <w:r w:rsidR="000060E2" w:rsidRPr="00C2243A">
              <w:rPr>
                <w:rStyle w:val="affb"/>
                <w:rFonts w:ascii="SimSun" w:eastAsia="SimSun" w:hAnsi="SimSun" w:hint="eastAsia"/>
                <w:noProof/>
                <w:sz w:val="20"/>
                <w:szCs w:val="20"/>
                <w:lang w:eastAsia="zh-CN"/>
              </w:rPr>
              <w:t>级篇</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435C47C5" w14:textId="77E2A4D3"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18" w:history="1">
            <w:r w:rsidR="000060E2" w:rsidRPr="00C2243A">
              <w:rPr>
                <w:rStyle w:val="affb"/>
                <w:rFonts w:ascii="SimSun" w:eastAsia="SimSun" w:hAnsi="SimSun"/>
                <w:noProof/>
                <w:sz w:val="20"/>
                <w:szCs w:val="20"/>
                <w:lang w:eastAsia="zh-CN"/>
              </w:rPr>
              <w:t>２.１ 事件</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463A18A6" w14:textId="6BB88A0D" w:rsidR="000060E2" w:rsidRPr="00C2243A" w:rsidRDefault="00557F19">
          <w:pPr>
            <w:pStyle w:val="TOC3"/>
            <w:rPr>
              <w:rFonts w:ascii="SimSun" w:eastAsia="SimSun" w:hAnsi="SimSun" w:cstheme="minorBidi"/>
              <w:noProof/>
              <w:kern w:val="2"/>
              <w:sz w:val="20"/>
              <w:szCs w:val="20"/>
            </w:rPr>
          </w:pPr>
          <w:hyperlink w:anchor="_Toc109975019" w:history="1">
            <w:r w:rsidR="000060E2" w:rsidRPr="00C2243A">
              <w:rPr>
                <w:rStyle w:val="affb"/>
                <w:rFonts w:ascii="SimSun" w:eastAsia="SimSun" w:hAnsi="SimSun"/>
                <w:noProof/>
                <w:sz w:val="20"/>
                <w:szCs w:val="20"/>
                <w:lang w:eastAsia="zh-CN"/>
              </w:rPr>
              <w:t>２.１.１</w:t>
            </w:r>
            <w:r w:rsidR="000060E2" w:rsidRPr="00C2243A">
              <w:rPr>
                <w:rStyle w:val="affb"/>
                <w:rFonts w:ascii="SimSun" w:eastAsia="SimSun" w:hAnsi="SimSun"/>
                <w:bCs/>
                <w:noProof/>
                <w:sz w:val="20"/>
                <w:szCs w:val="20"/>
                <w:lang w:eastAsia="zh-CN"/>
              </w:rPr>
              <w:t xml:space="preserve"> 事件冒泡</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_Toc109975019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3DD0681B" w14:textId="4535DB2B" w:rsidR="000060E2" w:rsidRPr="00C2243A" w:rsidRDefault="00557F19">
          <w:pPr>
            <w:pStyle w:val="TOC3"/>
            <w:rPr>
              <w:rFonts w:ascii="SimSun" w:eastAsia="SimSun" w:hAnsi="SimSun" w:cstheme="minorBidi"/>
              <w:noProof/>
              <w:kern w:val="2"/>
              <w:sz w:val="20"/>
              <w:szCs w:val="20"/>
            </w:rPr>
          </w:pPr>
          <w:hyperlink w:anchor="_Toc109975020" w:history="1">
            <w:r w:rsidR="000060E2" w:rsidRPr="00C2243A">
              <w:rPr>
                <w:rStyle w:val="affb"/>
                <w:rFonts w:ascii="SimSun" w:eastAsia="SimSun" w:hAnsi="SimSun"/>
                <w:noProof/>
                <w:sz w:val="20"/>
                <w:szCs w:val="20"/>
                <w:lang w:eastAsia="zh-CN"/>
              </w:rPr>
              <w:t>２.１.２</w:t>
            </w:r>
            <w:r w:rsidR="000060E2" w:rsidRPr="00C2243A">
              <w:rPr>
                <w:rStyle w:val="affb"/>
                <w:rFonts w:ascii="SimSun" w:eastAsia="SimSun" w:hAnsi="SimSun"/>
                <w:bCs/>
                <w:noProof/>
                <w:sz w:val="20"/>
                <w:szCs w:val="20"/>
                <w:lang w:eastAsia="zh-CN"/>
              </w:rPr>
              <w:t xml:space="preserve"> 事件</w:t>
            </w:r>
            <w:r w:rsidR="000060E2" w:rsidRPr="00C2243A">
              <w:rPr>
                <w:rStyle w:val="affb"/>
                <w:rFonts w:ascii="SimSun" w:eastAsia="SimSun" w:hAnsi="SimSun" w:hint="eastAsia"/>
                <w:bCs/>
                <w:noProof/>
                <w:sz w:val="20"/>
                <w:szCs w:val="20"/>
                <w:lang w:eastAsia="zh-CN"/>
              </w:rPr>
              <w:t>绑定</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7F369870" w14:textId="5B695CDA" w:rsidR="000060E2" w:rsidRPr="00C2243A" w:rsidRDefault="00557F19">
          <w:pPr>
            <w:pStyle w:val="TOC3"/>
            <w:rPr>
              <w:rFonts w:ascii="SimSun" w:eastAsia="SimSun" w:hAnsi="SimSun" w:cstheme="minorBidi"/>
              <w:noProof/>
              <w:kern w:val="2"/>
              <w:sz w:val="20"/>
              <w:szCs w:val="20"/>
            </w:rPr>
          </w:pPr>
          <w:hyperlink w:anchor="_Toc109975021" w:history="1">
            <w:r w:rsidR="000060E2" w:rsidRPr="00C2243A">
              <w:rPr>
                <w:rStyle w:val="affb"/>
                <w:rFonts w:ascii="SimSun" w:eastAsia="SimSun" w:hAnsi="SimSun"/>
                <w:noProof/>
                <w:sz w:val="20"/>
                <w:szCs w:val="20"/>
              </w:rPr>
              <w:t>２.１.３</w:t>
            </w:r>
            <w:r w:rsidR="000060E2" w:rsidRPr="00C2243A">
              <w:rPr>
                <w:rStyle w:val="affb"/>
                <w:rFonts w:ascii="SimSun" w:eastAsia="SimSun" w:hAnsi="SimSun"/>
                <w:bCs/>
                <w:noProof/>
                <w:sz w:val="20"/>
                <w:szCs w:val="20"/>
              </w:rPr>
              <w:t xml:space="preserve"> 事件捕</w:t>
            </w:r>
            <w:r w:rsidR="000060E2" w:rsidRPr="00C2243A">
              <w:rPr>
                <w:rStyle w:val="affb"/>
                <w:rFonts w:ascii="SimSun" w:eastAsia="SimSun" w:hAnsi="SimSun" w:cs="Microsoft YaHei" w:hint="eastAsia"/>
                <w:bCs/>
                <w:noProof/>
                <w:sz w:val="20"/>
                <w:szCs w:val="20"/>
              </w:rPr>
              <w:t>获</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6C830F93" w14:textId="46837334" w:rsidR="000060E2" w:rsidRPr="00C2243A" w:rsidRDefault="00557F19">
          <w:pPr>
            <w:pStyle w:val="TOC3"/>
            <w:rPr>
              <w:rFonts w:ascii="SimSun" w:eastAsia="SimSun" w:hAnsi="SimSun" w:cstheme="minorBidi"/>
              <w:noProof/>
              <w:kern w:val="2"/>
              <w:sz w:val="20"/>
              <w:szCs w:val="20"/>
            </w:rPr>
          </w:pPr>
          <w:hyperlink w:anchor="_Toc109975022" w:history="1">
            <w:r w:rsidR="000060E2" w:rsidRPr="00C2243A">
              <w:rPr>
                <w:rStyle w:val="affb"/>
                <w:rFonts w:ascii="SimSun" w:eastAsia="SimSun" w:hAnsi="SimSun"/>
                <w:noProof/>
                <w:sz w:val="20"/>
                <w:szCs w:val="20"/>
                <w:lang w:eastAsia="zh-CN"/>
              </w:rPr>
              <w:t>２.１.４</w:t>
            </w:r>
            <w:r w:rsidR="000060E2" w:rsidRPr="00C2243A">
              <w:rPr>
                <w:rStyle w:val="affb"/>
                <w:rFonts w:ascii="SimSun" w:eastAsia="SimSun" w:hAnsi="SimSun"/>
                <w:bCs/>
                <w:noProof/>
                <w:sz w:val="20"/>
                <w:szCs w:val="20"/>
                <w:lang w:eastAsia="zh-CN"/>
              </w:rPr>
              <w:t xml:space="preserve"> 事件命名空</w:t>
            </w:r>
            <w:r w:rsidR="000060E2" w:rsidRPr="00C2243A">
              <w:rPr>
                <w:rStyle w:val="affb"/>
                <w:rFonts w:ascii="SimSun" w:eastAsia="SimSun" w:hAnsi="SimSun" w:hint="eastAsia"/>
                <w:bCs/>
                <w:noProof/>
                <w:sz w:val="20"/>
                <w:szCs w:val="20"/>
                <w:lang w:eastAsia="zh-CN"/>
              </w:rPr>
              <w:t>间</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7AF96339" w14:textId="39C0AB7E" w:rsidR="000060E2" w:rsidRPr="00C2243A" w:rsidRDefault="00557F19">
          <w:pPr>
            <w:pStyle w:val="TOC3"/>
            <w:rPr>
              <w:rFonts w:ascii="SimSun" w:eastAsia="SimSun" w:hAnsi="SimSun" w:cstheme="minorBidi"/>
              <w:noProof/>
              <w:kern w:val="2"/>
              <w:sz w:val="20"/>
              <w:szCs w:val="20"/>
            </w:rPr>
          </w:pPr>
          <w:hyperlink w:anchor="_Toc109975023" w:history="1">
            <w:r w:rsidR="000060E2" w:rsidRPr="00C2243A">
              <w:rPr>
                <w:rStyle w:val="affb"/>
                <w:rFonts w:ascii="SimSun" w:eastAsia="SimSun" w:hAnsi="SimSun"/>
                <w:noProof/>
                <w:sz w:val="20"/>
                <w:szCs w:val="20"/>
                <w:lang w:eastAsia="zh-CN"/>
              </w:rPr>
              <w:t xml:space="preserve">２.１.５ </w:t>
            </w:r>
            <w:r w:rsidR="000060E2" w:rsidRPr="00C2243A">
              <w:rPr>
                <w:rStyle w:val="affb"/>
                <w:rFonts w:ascii="SimSun" w:eastAsia="SimSun" w:hAnsi="SimSun" w:hint="eastAsia"/>
                <w:noProof/>
                <w:sz w:val="20"/>
                <w:szCs w:val="20"/>
                <w:lang w:eastAsia="zh-CN"/>
              </w:rPr>
              <w:t>动态事件</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4C608668" w14:textId="79A430F1" w:rsidR="000060E2" w:rsidRPr="00C2243A" w:rsidRDefault="00557F19">
          <w:pPr>
            <w:pStyle w:val="TOC3"/>
            <w:rPr>
              <w:rFonts w:ascii="SimSun" w:eastAsia="SimSun" w:hAnsi="SimSun" w:cstheme="minorBidi"/>
              <w:noProof/>
              <w:kern w:val="2"/>
              <w:sz w:val="20"/>
              <w:szCs w:val="20"/>
            </w:rPr>
          </w:pPr>
          <w:hyperlink w:anchor="_Toc109975024" w:history="1">
            <w:r w:rsidR="000060E2" w:rsidRPr="00C2243A">
              <w:rPr>
                <w:rStyle w:val="affb"/>
                <w:rFonts w:ascii="SimSun" w:eastAsia="SimSun" w:hAnsi="SimSun"/>
                <w:noProof/>
                <w:sz w:val="20"/>
                <w:szCs w:val="20"/>
              </w:rPr>
              <w:t>２.１.６</w:t>
            </w:r>
            <w:r w:rsidR="000060E2" w:rsidRPr="00C2243A">
              <w:rPr>
                <w:rStyle w:val="affb"/>
                <w:rFonts w:ascii="SimSun" w:eastAsia="SimSun" w:hAnsi="SimSun"/>
                <w:noProof/>
                <w:sz w:val="20"/>
                <w:szCs w:val="20"/>
                <w:lang w:eastAsia="zh-CN"/>
              </w:rPr>
              <w:t xml:space="preserve"> 静</w:t>
            </w:r>
            <w:r w:rsidR="000060E2" w:rsidRPr="00C2243A">
              <w:rPr>
                <w:rStyle w:val="affb"/>
                <w:rFonts w:ascii="SimSun" w:eastAsia="SimSun" w:hAnsi="SimSun" w:hint="eastAsia"/>
                <w:noProof/>
                <w:sz w:val="20"/>
                <w:szCs w:val="20"/>
                <w:lang w:eastAsia="zh-CN"/>
              </w:rPr>
              <w:t>态事件</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2E1111A2" w14:textId="4C9A41AC" w:rsidR="000060E2" w:rsidRPr="00C2243A" w:rsidRDefault="00557F19">
          <w:pPr>
            <w:pStyle w:val="TOC3"/>
            <w:rPr>
              <w:rFonts w:ascii="SimSun" w:eastAsia="SimSun" w:hAnsi="SimSun" w:cstheme="minorBidi"/>
              <w:noProof/>
              <w:kern w:val="2"/>
              <w:sz w:val="20"/>
              <w:szCs w:val="20"/>
            </w:rPr>
          </w:pPr>
          <w:hyperlink w:anchor="_Toc109975025" w:history="1">
            <w:r w:rsidR="000060E2" w:rsidRPr="00C2243A">
              <w:rPr>
                <w:rStyle w:val="affb"/>
                <w:rFonts w:ascii="SimSun" w:eastAsia="SimSun" w:hAnsi="SimSun"/>
                <w:noProof/>
                <w:sz w:val="20"/>
                <w:szCs w:val="20"/>
                <w:lang w:eastAsia="zh-CN"/>
              </w:rPr>
              <w:t>２.１.７ 定</w:t>
            </w:r>
            <w:r w:rsidR="000060E2" w:rsidRPr="00C2243A">
              <w:rPr>
                <w:rStyle w:val="affb"/>
                <w:rFonts w:ascii="SimSun" w:eastAsia="SimSun" w:hAnsi="SimSun" w:cs="Microsoft YaHei" w:hint="eastAsia"/>
                <w:noProof/>
                <w:sz w:val="20"/>
                <w:szCs w:val="20"/>
                <w:lang w:eastAsia="zh-CN"/>
              </w:rPr>
              <w:t>义</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5FDE4320" w14:textId="2C7A4F4D" w:rsidR="000060E2" w:rsidRPr="00C2243A" w:rsidRDefault="00557F19">
          <w:pPr>
            <w:pStyle w:val="TOC3"/>
            <w:rPr>
              <w:rFonts w:ascii="SimSun" w:eastAsia="SimSun" w:hAnsi="SimSun" w:cstheme="minorBidi"/>
              <w:noProof/>
              <w:kern w:val="2"/>
              <w:sz w:val="20"/>
              <w:szCs w:val="20"/>
            </w:rPr>
          </w:pPr>
          <w:hyperlink w:anchor="_Toc109975026" w:history="1">
            <w:r w:rsidR="000060E2" w:rsidRPr="00C2243A">
              <w:rPr>
                <w:rStyle w:val="affb"/>
                <w:rFonts w:ascii="SimSun" w:eastAsia="SimSun" w:hAnsi="SimSun"/>
                <w:noProof/>
                <w:sz w:val="20"/>
                <w:szCs w:val="20"/>
              </w:rPr>
              <w:t>２.１.８</w:t>
            </w:r>
            <w:r w:rsidR="000060E2" w:rsidRPr="00C2243A">
              <w:rPr>
                <w:rStyle w:val="affb"/>
                <w:rFonts w:ascii="SimSun" w:eastAsia="SimSun" w:hAnsi="SimSun" w:cs="Microsoft YaHei"/>
                <w:noProof/>
                <w:sz w:val="20"/>
                <w:szCs w:val="20"/>
                <w:lang w:eastAsia="zh-CN"/>
              </w:rPr>
              <w:t xml:space="preserve"> </w:t>
            </w:r>
            <w:r w:rsidR="000060E2" w:rsidRPr="00C2243A">
              <w:rPr>
                <w:rStyle w:val="affb"/>
                <w:rFonts w:ascii="SimSun" w:eastAsia="SimSun" w:hAnsi="SimSun" w:cs="Microsoft YaHei" w:hint="eastAsia"/>
                <w:noProof/>
                <w:sz w:val="20"/>
                <w:szCs w:val="20"/>
                <w:lang w:eastAsia="zh-CN"/>
              </w:rPr>
              <w:t>对象</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11</w:t>
            </w:r>
            <w:r w:rsidR="000060E2" w:rsidRPr="00C2243A">
              <w:rPr>
                <w:rFonts w:ascii="SimSun" w:eastAsia="SimSun" w:hAnsi="SimSun"/>
                <w:noProof/>
                <w:webHidden/>
                <w:sz w:val="20"/>
                <w:szCs w:val="20"/>
              </w:rPr>
              <w:fldChar w:fldCharType="end"/>
            </w:r>
          </w:hyperlink>
        </w:p>
        <w:p w14:paraId="6CC20335" w14:textId="4018A6C8" w:rsidR="000060E2" w:rsidRPr="00C2243A" w:rsidRDefault="00557F19">
          <w:pPr>
            <w:pStyle w:val="TOC3"/>
            <w:rPr>
              <w:rFonts w:ascii="SimSun" w:eastAsia="SimSun" w:hAnsi="SimSun" w:cstheme="minorBidi"/>
              <w:noProof/>
              <w:kern w:val="2"/>
              <w:sz w:val="20"/>
              <w:szCs w:val="20"/>
            </w:rPr>
          </w:pPr>
          <w:hyperlink w:anchor="_Toc109975027" w:history="1">
            <w:r w:rsidR="000060E2" w:rsidRPr="00C2243A">
              <w:rPr>
                <w:rStyle w:val="affb"/>
                <w:rFonts w:ascii="SimSun" w:eastAsia="SimSun" w:hAnsi="SimSun"/>
                <w:noProof/>
                <w:sz w:val="20"/>
                <w:szCs w:val="20"/>
                <w:lang w:eastAsia="zh-CN"/>
              </w:rPr>
              <w:t>２.１.９ 使用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6A01E743" w14:textId="4AD42FF2" w:rsidR="000060E2" w:rsidRPr="00C2243A" w:rsidRDefault="00557F19">
          <w:pPr>
            <w:pStyle w:val="TOC3"/>
            <w:rPr>
              <w:rFonts w:ascii="SimSun" w:eastAsia="SimSun" w:hAnsi="SimSun" w:cstheme="minorBidi"/>
              <w:noProof/>
              <w:kern w:val="2"/>
              <w:sz w:val="20"/>
              <w:szCs w:val="20"/>
            </w:rPr>
          </w:pPr>
          <w:hyperlink w:anchor="_Toc109975028" w:history="1">
            <w:r w:rsidR="000060E2" w:rsidRPr="00C2243A">
              <w:rPr>
                <w:rStyle w:val="affb"/>
                <w:rFonts w:ascii="SimSun" w:eastAsia="SimSun" w:hAnsi="SimSun"/>
                <w:noProof/>
                <w:sz w:val="20"/>
                <w:szCs w:val="20"/>
                <w:lang w:eastAsia="zh-CN"/>
              </w:rPr>
              <w:t>２.１.１０ 原理</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6611DB77" w14:textId="34A8C004" w:rsidR="000060E2" w:rsidRPr="00C2243A" w:rsidRDefault="00557F19">
          <w:pPr>
            <w:pStyle w:val="TOC3"/>
            <w:rPr>
              <w:rFonts w:ascii="SimSun" w:eastAsia="SimSun" w:hAnsi="SimSun" w:cstheme="minorBidi"/>
              <w:noProof/>
              <w:kern w:val="2"/>
              <w:sz w:val="20"/>
              <w:szCs w:val="20"/>
            </w:rPr>
          </w:pPr>
          <w:hyperlink w:anchor="_Toc109975029" w:history="1">
            <w:r w:rsidR="000060E2" w:rsidRPr="00C2243A">
              <w:rPr>
                <w:rStyle w:val="affb"/>
                <w:rFonts w:ascii="SimSun" w:eastAsia="SimSun" w:hAnsi="SimSun"/>
                <w:noProof/>
                <w:sz w:val="20"/>
                <w:szCs w:val="20"/>
                <w:lang w:eastAsia="zh-CN"/>
              </w:rPr>
              <w:t>２.１.１１ 提示</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_Toc109975029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561D542C" w14:textId="5409DDE0"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30" w:history="1">
            <w:r w:rsidR="000060E2" w:rsidRPr="00C2243A">
              <w:rPr>
                <w:rStyle w:val="affb"/>
                <w:rFonts w:ascii="SimSun" w:eastAsia="SimSun" w:hAnsi="SimSun"/>
                <w:noProof/>
                <w:sz w:val="20"/>
                <w:szCs w:val="20"/>
                <w:lang w:eastAsia="zh-CN"/>
              </w:rPr>
              <w:t xml:space="preserve">２.２ </w:t>
            </w:r>
            <w:r w:rsidR="000060E2" w:rsidRPr="00C2243A">
              <w:rPr>
                <w:rStyle w:val="affb"/>
                <w:rFonts w:ascii="SimSun" w:eastAsia="SimSun" w:hAnsi="SimSun" w:hint="eastAsia"/>
                <w:noProof/>
                <w:sz w:val="20"/>
                <w:szCs w:val="20"/>
                <w:lang w:eastAsia="zh-CN"/>
              </w:rPr>
              <w:t>类</w:t>
            </w:r>
            <w:r w:rsidR="000060E2" w:rsidRPr="00C2243A">
              <w:rPr>
                <w:rStyle w:val="affb"/>
                <w:rFonts w:ascii="SimSun" w:eastAsia="SimSun" w:hAnsi="SimSun"/>
                <w:noProof/>
                <w:sz w:val="20"/>
                <w:szCs w:val="20"/>
                <w:lang w:eastAsia="zh-CN"/>
              </w:rPr>
              <w:t>(Class)</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3E33040F" w14:textId="51466BB6" w:rsidR="000060E2" w:rsidRPr="00C2243A" w:rsidRDefault="00557F19">
          <w:pPr>
            <w:pStyle w:val="TOC3"/>
            <w:rPr>
              <w:rFonts w:ascii="SimSun" w:eastAsia="SimSun" w:hAnsi="SimSun" w:cstheme="minorBidi"/>
              <w:noProof/>
              <w:kern w:val="2"/>
              <w:sz w:val="20"/>
              <w:szCs w:val="20"/>
            </w:rPr>
          </w:pPr>
          <w:hyperlink w:anchor="_Toc109975031" w:history="1">
            <w:r w:rsidR="000060E2" w:rsidRPr="00C2243A">
              <w:rPr>
                <w:rStyle w:val="affb"/>
                <w:rFonts w:ascii="SimSun" w:eastAsia="SimSun" w:hAnsi="SimSun"/>
                <w:noProof/>
                <w:sz w:val="20"/>
                <w:szCs w:val="20"/>
                <w:lang w:eastAsia="zh-CN"/>
              </w:rPr>
              <w:t>２.２.１</w:t>
            </w:r>
            <w:r w:rsidR="000060E2" w:rsidRPr="00C2243A">
              <w:rPr>
                <w:rStyle w:val="affb"/>
                <w:rFonts w:ascii="SimSun" w:eastAsia="SimSun" w:hAnsi="SimSun" w:cs="Microsoft YaHei"/>
                <w:noProof/>
                <w:sz w:val="20"/>
                <w:szCs w:val="20"/>
                <w:lang w:eastAsia="zh-CN"/>
              </w:rPr>
              <w:t xml:space="preserve"> </w:t>
            </w:r>
            <w:r w:rsidR="000060E2" w:rsidRPr="00C2243A">
              <w:rPr>
                <w:rStyle w:val="affb"/>
                <w:rFonts w:ascii="SimSun" w:eastAsia="SimSun" w:hAnsi="SimSun" w:cs="Microsoft YaHei" w:hint="eastAsia"/>
                <w:noProof/>
                <w:sz w:val="20"/>
                <w:szCs w:val="20"/>
                <w:lang w:eastAsia="zh-CN"/>
              </w:rPr>
              <w:t>类声明</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462F98C1" w14:textId="7B554905" w:rsidR="000060E2" w:rsidRPr="00C2243A" w:rsidRDefault="00557F19">
          <w:pPr>
            <w:pStyle w:val="TOC3"/>
            <w:rPr>
              <w:rFonts w:ascii="SimSun" w:eastAsia="SimSun" w:hAnsi="SimSun" w:cstheme="minorBidi"/>
              <w:noProof/>
              <w:kern w:val="2"/>
              <w:sz w:val="20"/>
              <w:szCs w:val="20"/>
            </w:rPr>
          </w:pPr>
          <w:hyperlink w:anchor="_Toc109975032" w:history="1">
            <w:r w:rsidR="000060E2" w:rsidRPr="00C2243A">
              <w:rPr>
                <w:rStyle w:val="affb"/>
                <w:rFonts w:ascii="SimSun" w:eastAsia="SimSun" w:hAnsi="SimSun"/>
                <w:noProof/>
                <w:sz w:val="20"/>
                <w:szCs w:val="20"/>
                <w:lang w:eastAsia="zh-CN"/>
              </w:rPr>
              <w:t>２.２.２</w:t>
            </w:r>
            <w:r w:rsidR="000060E2" w:rsidRPr="00C2243A">
              <w:rPr>
                <w:rStyle w:val="affb"/>
                <w:rFonts w:ascii="SimSun" w:eastAsia="SimSun" w:hAnsi="SimSun" w:cs="Microsoft YaHei"/>
                <w:noProof/>
                <w:sz w:val="20"/>
                <w:szCs w:val="20"/>
                <w:lang w:eastAsia="zh-CN"/>
              </w:rPr>
              <w:t xml:space="preserve"> </w:t>
            </w:r>
            <w:r w:rsidR="000060E2" w:rsidRPr="00C2243A">
              <w:rPr>
                <w:rStyle w:val="affb"/>
                <w:rFonts w:ascii="SimSun" w:eastAsia="SimSun" w:hAnsi="SimSun" w:cs="Microsoft YaHei" w:hint="eastAsia"/>
                <w:noProof/>
                <w:sz w:val="20"/>
                <w:szCs w:val="20"/>
                <w:lang w:eastAsia="zh-CN"/>
              </w:rPr>
              <w:t>类</w:t>
            </w:r>
            <w:r w:rsidR="000060E2" w:rsidRPr="00C2243A">
              <w:rPr>
                <w:rStyle w:val="affb"/>
                <w:rFonts w:ascii="SimSun" w:eastAsia="SimSun" w:hAnsi="SimSun" w:cs="Microsoft YaHei"/>
                <w:noProof/>
                <w:sz w:val="20"/>
                <w:szCs w:val="20"/>
                <w:lang w:eastAsia="zh-CN"/>
              </w:rPr>
              <w:t>表</w:t>
            </w:r>
            <w:r w:rsidR="000060E2" w:rsidRPr="00C2243A">
              <w:rPr>
                <w:rStyle w:val="affb"/>
                <w:rFonts w:ascii="SimSun" w:eastAsia="SimSun" w:hAnsi="SimSun" w:cs="Microsoft YaHei" w:hint="eastAsia"/>
                <w:noProof/>
                <w:sz w:val="20"/>
                <w:szCs w:val="20"/>
                <w:lang w:eastAsia="zh-CN"/>
              </w:rPr>
              <w:t>达式</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2B03EDC5" w14:textId="3AF2657C" w:rsidR="000060E2" w:rsidRPr="00C2243A" w:rsidRDefault="00557F19">
          <w:pPr>
            <w:pStyle w:val="TOC3"/>
            <w:rPr>
              <w:rFonts w:ascii="SimSun" w:eastAsia="SimSun" w:hAnsi="SimSun" w:cstheme="minorBidi"/>
              <w:noProof/>
              <w:kern w:val="2"/>
              <w:sz w:val="20"/>
              <w:szCs w:val="20"/>
            </w:rPr>
          </w:pPr>
          <w:hyperlink w:anchor="_Toc109975033" w:history="1">
            <w:r w:rsidR="000060E2" w:rsidRPr="00C2243A">
              <w:rPr>
                <w:rStyle w:val="affb"/>
                <w:rFonts w:ascii="SimSun" w:eastAsia="SimSun" w:hAnsi="SimSun"/>
                <w:noProof/>
                <w:sz w:val="20"/>
                <w:szCs w:val="20"/>
                <w:lang w:eastAsia="zh-CN"/>
              </w:rPr>
              <w:t>２.２.３ 命名</w:t>
            </w:r>
            <w:r w:rsidR="000060E2" w:rsidRPr="00C2243A">
              <w:rPr>
                <w:rStyle w:val="affb"/>
                <w:rFonts w:ascii="SimSun" w:eastAsia="SimSun" w:hAnsi="SimSun" w:cs="Microsoft YaHei" w:hint="eastAsia"/>
                <w:noProof/>
                <w:sz w:val="20"/>
                <w:szCs w:val="20"/>
                <w:lang w:eastAsia="zh-CN"/>
              </w:rPr>
              <w:t>类</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50C5673F" w14:textId="1F03F924" w:rsidR="000060E2" w:rsidRPr="00C2243A" w:rsidRDefault="00557F19">
          <w:pPr>
            <w:pStyle w:val="TOC3"/>
            <w:rPr>
              <w:rFonts w:ascii="SimSun" w:eastAsia="SimSun" w:hAnsi="SimSun" w:cstheme="minorBidi"/>
              <w:noProof/>
              <w:kern w:val="2"/>
              <w:sz w:val="20"/>
              <w:szCs w:val="20"/>
            </w:rPr>
          </w:pPr>
          <w:hyperlink w:anchor="_Toc109975034" w:history="1">
            <w:r w:rsidR="000060E2" w:rsidRPr="00C2243A">
              <w:rPr>
                <w:rStyle w:val="affb"/>
                <w:rFonts w:ascii="SimSun" w:eastAsia="SimSun" w:hAnsi="SimSun"/>
                <w:noProof/>
                <w:sz w:val="20"/>
                <w:szCs w:val="20"/>
                <w:lang w:eastAsia="zh-CN"/>
              </w:rPr>
              <w:t xml:space="preserve">２.２.４ </w:t>
            </w:r>
            <w:r w:rsidR="000060E2" w:rsidRPr="00C2243A">
              <w:rPr>
                <w:rStyle w:val="affb"/>
                <w:rFonts w:ascii="SimSun" w:eastAsia="SimSun" w:hAnsi="SimSun" w:hint="eastAsia"/>
                <w:noProof/>
                <w:sz w:val="20"/>
                <w:szCs w:val="20"/>
                <w:lang w:eastAsia="zh-CN"/>
              </w:rPr>
              <w:t>类</w:t>
            </w:r>
            <w:r w:rsidR="000060E2" w:rsidRPr="00C2243A">
              <w:rPr>
                <w:rStyle w:val="affb"/>
                <w:rFonts w:ascii="SimSun" w:eastAsia="SimSun" w:hAnsi="SimSun"/>
                <w:noProof/>
                <w:sz w:val="20"/>
                <w:szCs w:val="20"/>
                <w:lang w:eastAsia="zh-CN"/>
              </w:rPr>
              <w:t>的</w:t>
            </w:r>
            <w:r w:rsidR="000060E2" w:rsidRPr="00C2243A">
              <w:rPr>
                <w:rStyle w:val="affb"/>
                <w:rFonts w:ascii="SimSun" w:eastAsia="SimSun" w:hAnsi="SimSun" w:hint="eastAsia"/>
                <w:noProof/>
                <w:sz w:val="20"/>
                <w:szCs w:val="20"/>
                <w:lang w:eastAsia="zh-CN"/>
              </w:rPr>
              <w:t>继承</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12</w:t>
            </w:r>
            <w:r w:rsidR="000060E2" w:rsidRPr="00C2243A">
              <w:rPr>
                <w:rFonts w:ascii="SimSun" w:eastAsia="SimSun" w:hAnsi="SimSun"/>
                <w:noProof/>
                <w:webHidden/>
                <w:sz w:val="20"/>
                <w:szCs w:val="20"/>
              </w:rPr>
              <w:fldChar w:fldCharType="end"/>
            </w:r>
          </w:hyperlink>
        </w:p>
        <w:p w14:paraId="4016BD12" w14:textId="6054F30F" w:rsidR="000060E2" w:rsidRPr="00C2243A" w:rsidRDefault="00557F19">
          <w:pPr>
            <w:pStyle w:val="TOC3"/>
            <w:rPr>
              <w:rFonts w:ascii="SimSun" w:eastAsia="SimSun" w:hAnsi="SimSun" w:cstheme="minorBidi"/>
              <w:noProof/>
              <w:kern w:val="2"/>
              <w:sz w:val="20"/>
              <w:szCs w:val="20"/>
            </w:rPr>
          </w:pPr>
          <w:hyperlink w:anchor="_Toc109975035" w:history="1">
            <w:r w:rsidR="000060E2" w:rsidRPr="00C2243A">
              <w:rPr>
                <w:rStyle w:val="affb"/>
                <w:rFonts w:ascii="SimSun" w:eastAsia="SimSun" w:hAnsi="SimSun"/>
                <w:noProof/>
                <w:sz w:val="20"/>
                <w:szCs w:val="20"/>
              </w:rPr>
              <w:t>２.２.５ 静</w:t>
            </w:r>
            <w:r w:rsidR="000060E2" w:rsidRPr="00C2243A">
              <w:rPr>
                <w:rStyle w:val="affb"/>
                <w:rFonts w:ascii="SimSun" w:eastAsia="SimSun" w:hAnsi="SimSun" w:cs="Microsoft YaHei" w:hint="eastAsia"/>
                <w:noProof/>
                <w:sz w:val="20"/>
                <w:szCs w:val="20"/>
              </w:rPr>
              <w:t>态</w:t>
            </w:r>
            <w:r w:rsidR="000060E2" w:rsidRPr="00C2243A">
              <w:rPr>
                <w:rStyle w:val="affb"/>
                <w:rFonts w:ascii="SimSun" w:eastAsia="SimSun" w:hAnsi="SimSun" w:cs="ＭＳ Ｐゴシック"/>
                <w:noProof/>
                <w:sz w:val="20"/>
                <w:szCs w:val="20"/>
              </w:rPr>
              <w:t>属性和静</w:t>
            </w:r>
            <w:r w:rsidR="000060E2" w:rsidRPr="00C2243A">
              <w:rPr>
                <w:rStyle w:val="affb"/>
                <w:rFonts w:ascii="SimSun" w:eastAsia="SimSun" w:hAnsi="SimSun" w:cs="Microsoft YaHei" w:hint="eastAsia"/>
                <w:noProof/>
                <w:sz w:val="20"/>
                <w:szCs w:val="20"/>
              </w:rPr>
              <w:t>态</w:t>
            </w:r>
            <w:r w:rsidR="000060E2" w:rsidRPr="00C2243A">
              <w:rPr>
                <w:rStyle w:val="affb"/>
                <w:rFonts w:ascii="SimSun" w:eastAsia="SimSun" w:hAnsi="SimSun" w:cs="ＭＳ Ｐゴシック"/>
                <w:noProof/>
                <w:sz w:val="20"/>
                <w:szCs w:val="20"/>
              </w:rPr>
              <w:t>方法</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13</w:t>
            </w:r>
            <w:r w:rsidR="000060E2" w:rsidRPr="00C2243A">
              <w:rPr>
                <w:rFonts w:ascii="SimSun" w:eastAsia="SimSun" w:hAnsi="SimSun"/>
                <w:noProof/>
                <w:webHidden/>
                <w:sz w:val="20"/>
                <w:szCs w:val="20"/>
              </w:rPr>
              <w:fldChar w:fldCharType="end"/>
            </w:r>
          </w:hyperlink>
        </w:p>
        <w:p w14:paraId="43602591" w14:textId="4BB01F5C"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36" w:history="1">
            <w:r w:rsidR="000060E2" w:rsidRPr="00C2243A">
              <w:rPr>
                <w:rStyle w:val="affb"/>
                <w:rFonts w:ascii="SimSun" w:eastAsia="SimSun" w:hAnsi="SimSun"/>
                <w:noProof/>
                <w:sz w:val="20"/>
                <w:szCs w:val="20"/>
              </w:rPr>
              <w:t>２.３</w:t>
            </w:r>
            <w:r w:rsidR="000060E2" w:rsidRPr="00C2243A">
              <w:rPr>
                <w:rStyle w:val="affb"/>
                <w:rFonts w:ascii="SimSun" w:eastAsia="SimSun" w:hAnsi="SimSun"/>
                <w:noProof/>
                <w:sz w:val="20"/>
                <w:szCs w:val="20"/>
                <w:lang w:eastAsia="zh-CN"/>
              </w:rPr>
              <w:t xml:space="preserve"> </w:t>
            </w:r>
            <w:r w:rsidR="000060E2" w:rsidRPr="00C2243A">
              <w:rPr>
                <w:rStyle w:val="affb"/>
                <w:rFonts w:ascii="SimSun" w:eastAsia="SimSun" w:hAnsi="SimSun" w:hint="eastAsia"/>
                <w:noProof/>
                <w:sz w:val="20"/>
                <w:szCs w:val="20"/>
                <w:lang w:eastAsia="zh-CN"/>
              </w:rPr>
              <w:t>对象</w:t>
            </w:r>
            <w:r w:rsidR="000060E2" w:rsidRPr="00C2243A">
              <w:rPr>
                <w:rStyle w:val="affb"/>
                <w:rFonts w:ascii="SimSun" w:eastAsia="SimSun" w:hAnsi="SimSun"/>
                <w:noProof/>
                <w:sz w:val="20"/>
                <w:szCs w:val="20"/>
              </w:rPr>
              <w:t>(Obejct)</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13</w:t>
            </w:r>
            <w:r w:rsidR="000060E2" w:rsidRPr="00C2243A">
              <w:rPr>
                <w:rFonts w:ascii="SimSun" w:eastAsia="SimSun" w:hAnsi="SimSun"/>
                <w:noProof/>
                <w:webHidden/>
                <w:sz w:val="20"/>
                <w:szCs w:val="20"/>
              </w:rPr>
              <w:fldChar w:fldCharType="end"/>
            </w:r>
          </w:hyperlink>
        </w:p>
        <w:p w14:paraId="5A8E1732" w14:textId="7C90BF13" w:rsidR="000060E2" w:rsidRPr="00C2243A" w:rsidRDefault="00557F19">
          <w:pPr>
            <w:pStyle w:val="TOC3"/>
            <w:rPr>
              <w:rFonts w:ascii="SimSun" w:eastAsia="SimSun" w:hAnsi="SimSun" w:cstheme="minorBidi"/>
              <w:noProof/>
              <w:kern w:val="2"/>
              <w:sz w:val="20"/>
              <w:szCs w:val="20"/>
            </w:rPr>
          </w:pPr>
          <w:hyperlink w:anchor="_Toc109975037" w:history="1">
            <w:r w:rsidR="000060E2" w:rsidRPr="00C2243A">
              <w:rPr>
                <w:rStyle w:val="affb"/>
                <w:rFonts w:ascii="SimSun" w:eastAsia="SimSun" w:hAnsi="SimSun"/>
                <w:noProof/>
                <w:sz w:val="20"/>
                <w:szCs w:val="20"/>
              </w:rPr>
              <w:t>２.３.１</w:t>
            </w:r>
            <w:r w:rsidR="000060E2" w:rsidRPr="00C2243A">
              <w:rPr>
                <w:rStyle w:val="affb"/>
                <w:rFonts w:ascii="SimSun" w:eastAsia="SimSun" w:hAnsi="SimSun" w:cs="Microsoft YaHei"/>
                <w:noProof/>
                <w:sz w:val="20"/>
                <w:szCs w:val="20"/>
              </w:rPr>
              <w:t xml:space="preserve"> </w:t>
            </w:r>
            <w:r w:rsidR="000060E2" w:rsidRPr="00C2243A">
              <w:rPr>
                <w:rStyle w:val="affb"/>
                <w:rFonts w:ascii="SimSun" w:eastAsia="SimSun" w:hAnsi="SimSun" w:cs="Microsoft YaHei" w:hint="eastAsia"/>
                <w:noProof/>
                <w:sz w:val="20"/>
                <w:szCs w:val="20"/>
              </w:rPr>
              <w:t>对</w:t>
            </w:r>
            <w:r w:rsidR="000060E2" w:rsidRPr="00C2243A">
              <w:rPr>
                <w:rStyle w:val="affb"/>
                <w:rFonts w:ascii="SimSun" w:eastAsia="SimSun" w:hAnsi="SimSun" w:cs="ＭＳ Ｐゴシック"/>
                <w:noProof/>
                <w:sz w:val="20"/>
                <w:szCs w:val="20"/>
              </w:rPr>
              <w:t>象数据</w:t>
            </w:r>
            <w:r w:rsidR="000060E2" w:rsidRPr="00C2243A">
              <w:rPr>
                <w:rStyle w:val="affb"/>
                <w:rFonts w:ascii="SimSun" w:eastAsia="SimSun" w:hAnsi="SimSun" w:cs="Microsoft YaHei" w:hint="eastAsia"/>
                <w:noProof/>
                <w:sz w:val="20"/>
                <w:szCs w:val="20"/>
              </w:rPr>
              <w:t>类</w:t>
            </w:r>
            <w:r w:rsidR="000060E2" w:rsidRPr="00C2243A">
              <w:rPr>
                <w:rStyle w:val="affb"/>
                <w:rFonts w:ascii="SimSun" w:eastAsia="SimSun" w:hAnsi="SimSun" w:cs="ＭＳ Ｐゴシック"/>
                <w:noProof/>
                <w:sz w:val="20"/>
                <w:szCs w:val="20"/>
              </w:rPr>
              <w:t>型</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13</w:t>
            </w:r>
            <w:r w:rsidR="000060E2" w:rsidRPr="00C2243A">
              <w:rPr>
                <w:rFonts w:ascii="SimSun" w:eastAsia="SimSun" w:hAnsi="SimSun"/>
                <w:noProof/>
                <w:webHidden/>
                <w:sz w:val="20"/>
                <w:szCs w:val="20"/>
              </w:rPr>
              <w:fldChar w:fldCharType="end"/>
            </w:r>
          </w:hyperlink>
        </w:p>
        <w:p w14:paraId="181CCC1B" w14:textId="2BDE92C0"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38" w:history="1">
            <w:r w:rsidR="000060E2" w:rsidRPr="00C2243A">
              <w:rPr>
                <w:rStyle w:val="affb"/>
                <w:rFonts w:ascii="SimSun" w:eastAsia="SimSun" w:hAnsi="SimSun"/>
                <w:noProof/>
                <w:sz w:val="20"/>
                <w:szCs w:val="20"/>
                <w:lang w:eastAsia="zh-CN"/>
              </w:rPr>
              <w:t>２.４ 函数</w:t>
            </w:r>
            <w:r w:rsidR="000060E2" w:rsidRPr="00C2243A">
              <w:rPr>
                <w:rStyle w:val="affb"/>
                <w:rFonts w:ascii="SimSun" w:eastAsia="SimSun" w:hAnsi="SimSun"/>
                <w:noProof/>
                <w:sz w:val="20"/>
                <w:szCs w:val="20"/>
              </w:rPr>
              <w:t>(</w:t>
            </w:r>
            <w:r w:rsidR="000060E2" w:rsidRPr="00C2243A">
              <w:rPr>
                <w:rStyle w:val="affb"/>
                <w:rFonts w:ascii="SimSun" w:eastAsia="SimSun" w:hAnsi="SimSun"/>
                <w:noProof/>
                <w:sz w:val="20"/>
                <w:szCs w:val="20"/>
                <w:lang w:eastAsia="zh-CN"/>
              </w:rPr>
              <w:t>Function)</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13</w:t>
            </w:r>
            <w:r w:rsidR="000060E2" w:rsidRPr="00C2243A">
              <w:rPr>
                <w:rFonts w:ascii="SimSun" w:eastAsia="SimSun" w:hAnsi="SimSun"/>
                <w:noProof/>
                <w:webHidden/>
                <w:sz w:val="20"/>
                <w:szCs w:val="20"/>
              </w:rPr>
              <w:fldChar w:fldCharType="end"/>
            </w:r>
          </w:hyperlink>
        </w:p>
        <w:p w14:paraId="23CEF3B7" w14:textId="0E90A763" w:rsidR="000060E2" w:rsidRPr="00C2243A" w:rsidRDefault="00557F19">
          <w:pPr>
            <w:pStyle w:val="TOC3"/>
            <w:rPr>
              <w:rFonts w:ascii="SimSun" w:eastAsia="SimSun" w:hAnsi="SimSun" w:cstheme="minorBidi"/>
              <w:noProof/>
              <w:kern w:val="2"/>
              <w:sz w:val="20"/>
              <w:szCs w:val="20"/>
            </w:rPr>
          </w:pPr>
          <w:hyperlink w:anchor="_Toc109975039" w:history="1">
            <w:r w:rsidR="000060E2" w:rsidRPr="00C2243A">
              <w:rPr>
                <w:rStyle w:val="affb"/>
                <w:rFonts w:ascii="SimSun" w:eastAsia="SimSun" w:hAnsi="SimSun"/>
                <w:noProof/>
                <w:sz w:val="20"/>
                <w:szCs w:val="20"/>
              </w:rPr>
              <w:t>２.４.１</w:t>
            </w:r>
            <w:r w:rsidR="000060E2" w:rsidRPr="00C2243A">
              <w:rPr>
                <w:rStyle w:val="affb"/>
                <w:rFonts w:ascii="SimSun" w:eastAsia="SimSun" w:hAnsi="SimSun"/>
                <w:bCs/>
                <w:noProof/>
                <w:sz w:val="20"/>
                <w:szCs w:val="20"/>
              </w:rPr>
              <w:t xml:space="preserve"> 函数声明</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_Toc109975039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14</w:t>
            </w:r>
            <w:r w:rsidR="000060E2" w:rsidRPr="00C2243A">
              <w:rPr>
                <w:rFonts w:ascii="SimSun" w:eastAsia="SimSun" w:hAnsi="SimSun"/>
                <w:noProof/>
                <w:webHidden/>
                <w:sz w:val="20"/>
                <w:szCs w:val="20"/>
              </w:rPr>
              <w:fldChar w:fldCharType="end"/>
            </w:r>
          </w:hyperlink>
        </w:p>
        <w:p w14:paraId="55686708" w14:textId="2CCF925C" w:rsidR="000060E2" w:rsidRPr="00C2243A" w:rsidRDefault="00557F19">
          <w:pPr>
            <w:pStyle w:val="TOC3"/>
            <w:rPr>
              <w:rFonts w:ascii="SimSun" w:eastAsia="SimSun" w:hAnsi="SimSun" w:cstheme="minorBidi"/>
              <w:noProof/>
              <w:kern w:val="2"/>
              <w:sz w:val="20"/>
              <w:szCs w:val="20"/>
            </w:rPr>
          </w:pPr>
          <w:hyperlink w:anchor="_Toc109975040" w:history="1">
            <w:r w:rsidR="000060E2" w:rsidRPr="00C2243A">
              <w:rPr>
                <w:rStyle w:val="affb"/>
                <w:rFonts w:ascii="SimSun" w:eastAsia="SimSun" w:hAnsi="SimSun"/>
                <w:noProof/>
                <w:sz w:val="20"/>
                <w:szCs w:val="20"/>
              </w:rPr>
              <w:t>２.４.２</w:t>
            </w:r>
            <w:r w:rsidR="000060E2" w:rsidRPr="00C2243A">
              <w:rPr>
                <w:rStyle w:val="affb"/>
                <w:rFonts w:ascii="SimSun" w:eastAsia="SimSun" w:hAnsi="SimSun"/>
                <w:bCs/>
                <w:noProof/>
                <w:sz w:val="20"/>
                <w:szCs w:val="20"/>
              </w:rPr>
              <w:t xml:space="preserve"> 函数</w:t>
            </w:r>
            <w:r w:rsidR="000060E2" w:rsidRPr="00C2243A">
              <w:rPr>
                <w:rStyle w:val="affb"/>
                <w:rFonts w:ascii="SimSun" w:eastAsia="SimSun" w:hAnsi="SimSun" w:cs="Microsoft YaHei" w:hint="eastAsia"/>
                <w:bCs/>
                <w:noProof/>
                <w:sz w:val="20"/>
                <w:szCs w:val="20"/>
              </w:rPr>
              <w:t>赋值</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14</w:t>
            </w:r>
            <w:r w:rsidR="000060E2" w:rsidRPr="00C2243A">
              <w:rPr>
                <w:rFonts w:ascii="SimSun" w:eastAsia="SimSun" w:hAnsi="SimSun"/>
                <w:noProof/>
                <w:webHidden/>
                <w:sz w:val="20"/>
                <w:szCs w:val="20"/>
              </w:rPr>
              <w:fldChar w:fldCharType="end"/>
            </w:r>
          </w:hyperlink>
        </w:p>
        <w:p w14:paraId="2145768C" w14:textId="6D74E404" w:rsidR="000060E2" w:rsidRPr="00C2243A" w:rsidRDefault="00557F19">
          <w:pPr>
            <w:pStyle w:val="TOC3"/>
            <w:rPr>
              <w:rFonts w:ascii="SimSun" w:eastAsia="SimSun" w:hAnsi="SimSun" w:cstheme="minorBidi"/>
              <w:noProof/>
              <w:kern w:val="2"/>
              <w:sz w:val="20"/>
              <w:szCs w:val="20"/>
            </w:rPr>
          </w:pPr>
          <w:hyperlink w:anchor="_Toc109975041" w:history="1">
            <w:r w:rsidR="000060E2" w:rsidRPr="00C2243A">
              <w:rPr>
                <w:rStyle w:val="affb"/>
                <w:rFonts w:ascii="SimSun" w:eastAsia="SimSun" w:hAnsi="SimSun"/>
                <w:noProof/>
                <w:sz w:val="20"/>
                <w:szCs w:val="20"/>
              </w:rPr>
              <w:t>２.４.３</w:t>
            </w:r>
            <w:r w:rsidR="000060E2" w:rsidRPr="00C2243A">
              <w:rPr>
                <w:rStyle w:val="affb"/>
                <w:rFonts w:ascii="SimSun" w:eastAsia="SimSun" w:hAnsi="SimSun"/>
                <w:bCs/>
                <w:noProof/>
                <w:sz w:val="20"/>
                <w:szCs w:val="20"/>
              </w:rPr>
              <w:t xml:space="preserve"> 函数提升</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14</w:t>
            </w:r>
            <w:r w:rsidR="000060E2" w:rsidRPr="00C2243A">
              <w:rPr>
                <w:rFonts w:ascii="SimSun" w:eastAsia="SimSun" w:hAnsi="SimSun"/>
                <w:noProof/>
                <w:webHidden/>
                <w:sz w:val="20"/>
                <w:szCs w:val="20"/>
              </w:rPr>
              <w:fldChar w:fldCharType="end"/>
            </w:r>
          </w:hyperlink>
        </w:p>
        <w:p w14:paraId="00E1AE22" w14:textId="71AAE474" w:rsidR="000060E2" w:rsidRPr="00C2243A" w:rsidRDefault="00557F19">
          <w:pPr>
            <w:pStyle w:val="TOC3"/>
            <w:rPr>
              <w:rFonts w:ascii="SimSun" w:eastAsia="SimSun" w:hAnsi="SimSun" w:cstheme="minorBidi"/>
              <w:noProof/>
              <w:kern w:val="2"/>
              <w:sz w:val="20"/>
              <w:szCs w:val="20"/>
            </w:rPr>
          </w:pPr>
          <w:hyperlink w:anchor="_Toc109975042" w:history="1">
            <w:r w:rsidR="000060E2" w:rsidRPr="00C2243A">
              <w:rPr>
                <w:rStyle w:val="affb"/>
                <w:rFonts w:ascii="SimSun" w:eastAsia="SimSun" w:hAnsi="SimSun"/>
                <w:noProof/>
                <w:sz w:val="20"/>
                <w:szCs w:val="20"/>
              </w:rPr>
              <w:t>２.４.４</w:t>
            </w:r>
            <w:r w:rsidR="000060E2" w:rsidRPr="00C2243A">
              <w:rPr>
                <w:rStyle w:val="affb"/>
                <w:rFonts w:ascii="SimSun" w:eastAsia="SimSun" w:hAnsi="SimSun"/>
                <w:bCs/>
                <w:noProof/>
                <w:sz w:val="20"/>
                <w:szCs w:val="20"/>
              </w:rPr>
              <w:t xml:space="preserve"> 自</w:t>
            </w:r>
            <w:r w:rsidR="000060E2" w:rsidRPr="00C2243A">
              <w:rPr>
                <w:rStyle w:val="affb"/>
                <w:rFonts w:ascii="SimSun" w:eastAsia="SimSun" w:hAnsi="SimSun" w:hint="eastAsia"/>
                <w:bCs/>
                <w:noProof/>
                <w:sz w:val="20"/>
                <w:szCs w:val="20"/>
              </w:rPr>
              <w:t>执行函数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14</w:t>
            </w:r>
            <w:r w:rsidR="000060E2" w:rsidRPr="00C2243A">
              <w:rPr>
                <w:rFonts w:ascii="SimSun" w:eastAsia="SimSun" w:hAnsi="SimSun"/>
                <w:noProof/>
                <w:webHidden/>
                <w:sz w:val="20"/>
                <w:szCs w:val="20"/>
              </w:rPr>
              <w:fldChar w:fldCharType="end"/>
            </w:r>
          </w:hyperlink>
        </w:p>
        <w:p w14:paraId="6CE1F696" w14:textId="48F22F38" w:rsidR="000060E2" w:rsidRPr="00C2243A" w:rsidRDefault="00557F19">
          <w:pPr>
            <w:pStyle w:val="TOC3"/>
            <w:rPr>
              <w:rFonts w:ascii="SimSun" w:eastAsia="SimSun" w:hAnsi="SimSun" w:cstheme="minorBidi"/>
              <w:noProof/>
              <w:kern w:val="2"/>
              <w:sz w:val="20"/>
              <w:szCs w:val="20"/>
            </w:rPr>
          </w:pPr>
          <w:hyperlink w:anchor="_Toc109975043" w:history="1">
            <w:r w:rsidR="000060E2" w:rsidRPr="00C2243A">
              <w:rPr>
                <w:rStyle w:val="affb"/>
                <w:rFonts w:ascii="SimSun" w:eastAsia="SimSun" w:hAnsi="SimSun"/>
                <w:noProof/>
                <w:sz w:val="20"/>
                <w:szCs w:val="20"/>
              </w:rPr>
              <w:t>２.４.５</w:t>
            </w:r>
            <w:r w:rsidR="000060E2" w:rsidRPr="00C2243A">
              <w:rPr>
                <w:rStyle w:val="affb"/>
                <w:rFonts w:ascii="SimSun" w:eastAsia="SimSun" w:hAnsi="SimSun"/>
                <w:bCs/>
                <w:noProof/>
                <w:sz w:val="20"/>
                <w:szCs w:val="20"/>
              </w:rPr>
              <w:t xml:space="preserve"> 回</w:t>
            </w:r>
            <w:r w:rsidR="000060E2" w:rsidRPr="00C2243A">
              <w:rPr>
                <w:rStyle w:val="affb"/>
                <w:rFonts w:ascii="SimSun" w:eastAsia="SimSun" w:hAnsi="SimSun" w:hint="eastAsia"/>
                <w:bCs/>
                <w:noProof/>
                <w:sz w:val="20"/>
                <w:szCs w:val="20"/>
              </w:rPr>
              <w:t>调函数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33BDC717" w14:textId="400711A3" w:rsidR="000060E2" w:rsidRPr="00C2243A" w:rsidRDefault="00557F19">
          <w:pPr>
            <w:pStyle w:val="TOC3"/>
            <w:rPr>
              <w:rFonts w:ascii="SimSun" w:eastAsia="SimSun" w:hAnsi="SimSun" w:cstheme="minorBidi"/>
              <w:noProof/>
              <w:kern w:val="2"/>
              <w:sz w:val="20"/>
              <w:szCs w:val="20"/>
            </w:rPr>
          </w:pPr>
          <w:hyperlink w:anchor="_Toc109975044" w:history="1">
            <w:r w:rsidR="000060E2" w:rsidRPr="00C2243A">
              <w:rPr>
                <w:rStyle w:val="affb"/>
                <w:rFonts w:ascii="SimSun" w:eastAsia="SimSun" w:hAnsi="SimSun"/>
                <w:noProof/>
                <w:sz w:val="20"/>
                <w:szCs w:val="20"/>
              </w:rPr>
              <w:t>２.４.６</w:t>
            </w:r>
            <w:r w:rsidR="000060E2" w:rsidRPr="00C2243A">
              <w:rPr>
                <w:rStyle w:val="affb"/>
                <w:rFonts w:ascii="SimSun" w:eastAsia="SimSun" w:hAnsi="SimSun"/>
                <w:bCs/>
                <w:noProof/>
                <w:sz w:val="20"/>
                <w:szCs w:val="20"/>
              </w:rPr>
              <w:t xml:space="preserve"> 嵌套函数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128B8045" w14:textId="167262DC" w:rsidR="000060E2" w:rsidRPr="00C2243A" w:rsidRDefault="00557F19">
          <w:pPr>
            <w:pStyle w:val="TOC3"/>
            <w:rPr>
              <w:rFonts w:ascii="SimSun" w:eastAsia="SimSun" w:hAnsi="SimSun" w:cstheme="minorBidi"/>
              <w:noProof/>
              <w:kern w:val="2"/>
              <w:sz w:val="20"/>
              <w:szCs w:val="20"/>
            </w:rPr>
          </w:pPr>
          <w:hyperlink w:anchor="_Toc109975045" w:history="1">
            <w:r w:rsidR="000060E2" w:rsidRPr="00C2243A">
              <w:rPr>
                <w:rStyle w:val="affb"/>
                <w:rFonts w:ascii="SimSun" w:eastAsia="SimSun" w:hAnsi="SimSun"/>
                <w:noProof/>
                <w:sz w:val="20"/>
                <w:szCs w:val="20"/>
              </w:rPr>
              <w:t>２.４.７</w:t>
            </w:r>
            <w:r w:rsidR="000060E2" w:rsidRPr="00C2243A">
              <w:rPr>
                <w:rStyle w:val="affb"/>
                <w:rFonts w:ascii="SimSun" w:eastAsia="SimSun" w:hAnsi="SimSun" w:cs="SimSun"/>
                <w:bCs/>
                <w:noProof/>
                <w:sz w:val="20"/>
                <w:szCs w:val="20"/>
              </w:rPr>
              <w:t xml:space="preserve"> </w:t>
            </w:r>
            <w:r w:rsidR="000060E2" w:rsidRPr="00C2243A">
              <w:rPr>
                <w:rStyle w:val="affb"/>
                <w:rFonts w:ascii="SimSun" w:eastAsia="SimSun" w:hAnsi="SimSun" w:cs="SimSun" w:hint="eastAsia"/>
                <w:bCs/>
                <w:noProof/>
                <w:sz w:val="20"/>
                <w:szCs w:val="20"/>
              </w:rPr>
              <w:t>递归函数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0CC4926A" w14:textId="360F9B4E" w:rsidR="000060E2" w:rsidRPr="00C2243A" w:rsidRDefault="00557F19">
          <w:pPr>
            <w:pStyle w:val="TOC3"/>
            <w:rPr>
              <w:rFonts w:ascii="SimSun" w:eastAsia="SimSun" w:hAnsi="SimSun" w:cstheme="minorBidi"/>
              <w:noProof/>
              <w:kern w:val="2"/>
              <w:sz w:val="20"/>
              <w:szCs w:val="20"/>
            </w:rPr>
          </w:pPr>
          <w:hyperlink w:anchor="_Toc109975046" w:history="1">
            <w:r w:rsidR="000060E2" w:rsidRPr="00C2243A">
              <w:rPr>
                <w:rStyle w:val="affb"/>
                <w:rFonts w:ascii="SimSun" w:eastAsia="SimSun" w:hAnsi="SimSun"/>
                <w:noProof/>
                <w:sz w:val="20"/>
                <w:szCs w:val="20"/>
              </w:rPr>
              <w:t>２.４.８</w:t>
            </w:r>
            <w:r w:rsidR="000060E2" w:rsidRPr="00C2243A">
              <w:rPr>
                <w:rStyle w:val="affb"/>
                <w:rFonts w:ascii="SimSun" w:eastAsia="SimSun" w:hAnsi="SimSun"/>
                <w:bCs/>
                <w:noProof/>
                <w:sz w:val="20"/>
                <w:szCs w:val="20"/>
              </w:rPr>
              <w:t xml:space="preserve"> 箭</w:t>
            </w:r>
            <w:r w:rsidR="000060E2" w:rsidRPr="00C2243A">
              <w:rPr>
                <w:rStyle w:val="affb"/>
                <w:rFonts w:ascii="SimSun" w:eastAsia="SimSun" w:hAnsi="SimSun" w:hint="eastAsia"/>
                <w:bCs/>
                <w:noProof/>
                <w:sz w:val="20"/>
                <w:szCs w:val="20"/>
              </w:rPr>
              <w:t>头函数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6C319A96" w14:textId="0FA88DD2" w:rsidR="000060E2" w:rsidRPr="00C2243A" w:rsidRDefault="00557F19">
          <w:pPr>
            <w:pStyle w:val="TOC3"/>
            <w:rPr>
              <w:rFonts w:ascii="SimSun" w:eastAsia="SimSun" w:hAnsi="SimSun" w:cstheme="minorBidi"/>
              <w:noProof/>
              <w:kern w:val="2"/>
              <w:sz w:val="20"/>
              <w:szCs w:val="20"/>
            </w:rPr>
          </w:pPr>
          <w:hyperlink w:anchor="_Toc109975047" w:history="1">
            <w:r w:rsidR="000060E2" w:rsidRPr="00C2243A">
              <w:rPr>
                <w:rStyle w:val="affb"/>
                <w:rFonts w:ascii="SimSun" w:eastAsia="SimSun" w:hAnsi="SimSun"/>
                <w:noProof/>
                <w:sz w:val="20"/>
                <w:szCs w:val="20"/>
              </w:rPr>
              <w:t>２.４.９</w:t>
            </w:r>
            <w:r w:rsidR="000060E2" w:rsidRPr="00C2243A">
              <w:rPr>
                <w:rStyle w:val="affb"/>
                <w:rFonts w:ascii="SimSun" w:eastAsia="SimSun" w:hAnsi="SimSun"/>
                <w:bCs/>
                <w:noProof/>
                <w:sz w:val="20"/>
                <w:szCs w:val="20"/>
              </w:rPr>
              <w:t xml:space="preserve"> 默</w:t>
            </w:r>
            <w:r w:rsidR="000060E2" w:rsidRPr="00C2243A">
              <w:rPr>
                <w:rStyle w:val="affb"/>
                <w:rFonts w:ascii="SimSun" w:eastAsia="SimSun" w:hAnsi="SimSun" w:hint="eastAsia"/>
                <w:bCs/>
                <w:noProof/>
                <w:sz w:val="20"/>
                <w:szCs w:val="20"/>
              </w:rPr>
              <w:t>认参数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46046188" w14:textId="6DDC7C30" w:rsidR="000060E2" w:rsidRPr="00C2243A" w:rsidRDefault="00557F19">
          <w:pPr>
            <w:pStyle w:val="TOC3"/>
            <w:rPr>
              <w:rFonts w:ascii="SimSun" w:eastAsia="SimSun" w:hAnsi="SimSun" w:cstheme="minorBidi"/>
              <w:noProof/>
              <w:kern w:val="2"/>
              <w:sz w:val="20"/>
              <w:szCs w:val="20"/>
            </w:rPr>
          </w:pPr>
          <w:hyperlink w:anchor="_Toc109975048" w:history="1">
            <w:r w:rsidR="000060E2" w:rsidRPr="00C2243A">
              <w:rPr>
                <w:rStyle w:val="affb"/>
                <w:rFonts w:ascii="SimSun" w:eastAsia="SimSun" w:hAnsi="SimSun"/>
                <w:noProof/>
                <w:sz w:val="20"/>
                <w:szCs w:val="20"/>
              </w:rPr>
              <w:t>２.４.１０</w:t>
            </w:r>
            <w:r w:rsidR="000060E2" w:rsidRPr="00C2243A">
              <w:rPr>
                <w:rStyle w:val="affb"/>
                <w:rFonts w:ascii="SimSun" w:eastAsia="SimSun" w:hAnsi="SimSun"/>
                <w:bCs/>
                <w:noProof/>
                <w:sz w:val="20"/>
                <w:szCs w:val="20"/>
              </w:rPr>
              <w:t xml:space="preserve"> 剩余参数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311E6DC2" w14:textId="24A906C6"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49" w:history="1">
            <w:r w:rsidR="000060E2" w:rsidRPr="00C2243A">
              <w:rPr>
                <w:rStyle w:val="affb"/>
                <w:rFonts w:ascii="SimSun" w:eastAsia="SimSun" w:hAnsi="SimSun"/>
                <w:noProof/>
                <w:sz w:val="20"/>
                <w:szCs w:val="20"/>
                <w:lang w:eastAsia="zh-CN"/>
              </w:rPr>
              <w:t>２.５ 数</w:t>
            </w:r>
            <w:r w:rsidR="000060E2" w:rsidRPr="00C2243A">
              <w:rPr>
                <w:rStyle w:val="affb"/>
                <w:rFonts w:ascii="SimSun" w:eastAsia="SimSun" w:hAnsi="SimSun" w:hint="eastAsia"/>
                <w:noProof/>
                <w:sz w:val="20"/>
                <w:szCs w:val="20"/>
                <w:lang w:eastAsia="zh-CN"/>
              </w:rPr>
              <w:t>组</w:t>
            </w:r>
            <w:r w:rsidR="000060E2" w:rsidRPr="00C2243A">
              <w:rPr>
                <w:rStyle w:val="affb"/>
                <w:rFonts w:ascii="SimSun" w:eastAsia="SimSun" w:hAnsi="SimSun"/>
                <w:noProof/>
                <w:sz w:val="20"/>
                <w:szCs w:val="20"/>
                <w:lang w:eastAsia="zh-CN"/>
              </w:rPr>
              <w:t>(Array)</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_Toc109975049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77656CA9" w14:textId="32D140FF" w:rsidR="000060E2" w:rsidRPr="00C2243A" w:rsidRDefault="00557F19">
          <w:pPr>
            <w:pStyle w:val="TOC3"/>
            <w:rPr>
              <w:rFonts w:ascii="SimSun" w:eastAsia="SimSun" w:hAnsi="SimSun" w:cstheme="minorBidi"/>
              <w:noProof/>
              <w:kern w:val="2"/>
              <w:sz w:val="20"/>
              <w:szCs w:val="20"/>
            </w:rPr>
          </w:pPr>
          <w:hyperlink w:anchor="_Toc109975050" w:history="1">
            <w:r w:rsidR="000060E2" w:rsidRPr="00C2243A">
              <w:rPr>
                <w:rStyle w:val="affb"/>
                <w:rFonts w:ascii="SimSun" w:eastAsia="SimSun" w:hAnsi="SimSun"/>
                <w:noProof/>
                <w:sz w:val="20"/>
                <w:szCs w:val="20"/>
              </w:rPr>
              <w:t>２.５.１</w:t>
            </w:r>
            <w:r w:rsidR="000060E2" w:rsidRPr="00C2243A">
              <w:rPr>
                <w:rStyle w:val="affb"/>
                <w:rFonts w:ascii="SimSun" w:eastAsia="SimSun" w:hAnsi="SimSun"/>
                <w:bCs/>
                <w:noProof/>
                <w:sz w:val="20"/>
                <w:szCs w:val="20"/>
              </w:rPr>
              <w:t xml:space="preserve"> 数</w:t>
            </w:r>
            <w:r w:rsidR="000060E2" w:rsidRPr="00C2243A">
              <w:rPr>
                <w:rStyle w:val="affb"/>
                <w:rFonts w:ascii="SimSun" w:eastAsia="SimSun" w:hAnsi="SimSun" w:hint="eastAsia"/>
                <w:bCs/>
                <w:noProof/>
                <w:sz w:val="20"/>
                <w:szCs w:val="20"/>
              </w:rPr>
              <w:t>组定义</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090690A6" w14:textId="11A284FF" w:rsidR="000060E2" w:rsidRPr="00C2243A" w:rsidRDefault="00557F19">
          <w:pPr>
            <w:pStyle w:val="TOC3"/>
            <w:rPr>
              <w:rFonts w:ascii="SimSun" w:eastAsia="SimSun" w:hAnsi="SimSun" w:cstheme="minorBidi"/>
              <w:noProof/>
              <w:kern w:val="2"/>
              <w:sz w:val="20"/>
              <w:szCs w:val="20"/>
            </w:rPr>
          </w:pPr>
          <w:hyperlink w:anchor="_Toc109975051" w:history="1">
            <w:r w:rsidR="000060E2" w:rsidRPr="00C2243A">
              <w:rPr>
                <w:rStyle w:val="affb"/>
                <w:rFonts w:ascii="SimSun" w:eastAsia="SimSun" w:hAnsi="SimSun"/>
                <w:noProof/>
                <w:sz w:val="20"/>
                <w:szCs w:val="20"/>
                <w:lang w:eastAsia="zh-CN"/>
              </w:rPr>
              <w:t>２.５.２ 解</w:t>
            </w:r>
            <w:r w:rsidR="000060E2" w:rsidRPr="00C2243A">
              <w:rPr>
                <w:rStyle w:val="affb"/>
                <w:rFonts w:ascii="SimSun" w:eastAsia="SimSun" w:hAnsi="SimSun" w:hint="eastAsia"/>
                <w:noProof/>
                <w:sz w:val="20"/>
                <w:szCs w:val="20"/>
                <w:lang w:eastAsia="zh-CN"/>
              </w:rPr>
              <w:t>构</w:t>
            </w:r>
            <w:r w:rsidR="000060E2" w:rsidRPr="00C2243A">
              <w:rPr>
                <w:rStyle w:val="affb"/>
                <w:rFonts w:ascii="SimSun" w:eastAsia="SimSun" w:hAnsi="SimSun" w:cs="Microsoft YaHei" w:hint="eastAsia"/>
                <w:noProof/>
                <w:sz w:val="20"/>
                <w:szCs w:val="20"/>
                <w:lang w:eastAsia="zh-CN"/>
              </w:rPr>
              <w:t>赋值</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15</w:t>
            </w:r>
            <w:r w:rsidR="000060E2" w:rsidRPr="00C2243A">
              <w:rPr>
                <w:rFonts w:ascii="SimSun" w:eastAsia="SimSun" w:hAnsi="SimSun"/>
                <w:noProof/>
                <w:webHidden/>
                <w:sz w:val="20"/>
                <w:szCs w:val="20"/>
              </w:rPr>
              <w:fldChar w:fldCharType="end"/>
            </w:r>
          </w:hyperlink>
        </w:p>
        <w:p w14:paraId="5BE7F084" w14:textId="6B0F9829"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52" w:history="1">
            <w:r w:rsidR="000060E2" w:rsidRPr="00C2243A">
              <w:rPr>
                <w:rStyle w:val="affb"/>
                <w:rFonts w:ascii="SimSun" w:eastAsia="SimSun" w:hAnsi="SimSun"/>
                <w:noProof/>
                <w:sz w:val="20"/>
                <w:szCs w:val="20"/>
              </w:rPr>
              <w:t>２.６</w:t>
            </w:r>
            <w:r w:rsidR="000060E2" w:rsidRPr="00C2243A">
              <w:rPr>
                <w:rStyle w:val="affb"/>
                <w:rFonts w:ascii="SimSun" w:eastAsia="SimSun" w:hAnsi="SimSun"/>
                <w:noProof/>
                <w:sz w:val="20"/>
                <w:szCs w:val="20"/>
                <w:lang w:eastAsia="zh-CN"/>
              </w:rPr>
              <w:t xml:space="preserve"> 正</w:t>
            </w:r>
            <w:r w:rsidR="000060E2" w:rsidRPr="00C2243A">
              <w:rPr>
                <w:rStyle w:val="affb"/>
                <w:rFonts w:ascii="SimSun" w:eastAsia="SimSun" w:hAnsi="SimSun" w:hint="eastAsia"/>
                <w:noProof/>
                <w:sz w:val="20"/>
                <w:szCs w:val="20"/>
                <w:lang w:eastAsia="zh-CN"/>
              </w:rPr>
              <w:t>则表达式</w:t>
            </w:r>
            <w:r w:rsidR="000060E2" w:rsidRPr="00C2243A">
              <w:rPr>
                <w:rStyle w:val="affb"/>
                <w:rFonts w:ascii="SimSun" w:eastAsia="SimSun" w:hAnsi="SimSun"/>
                <w:noProof/>
                <w:sz w:val="20"/>
                <w:szCs w:val="20"/>
              </w:rPr>
              <w:t>(RegExp)</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6C02EB57" w14:textId="0EA91E0D" w:rsidR="000060E2" w:rsidRPr="00C2243A" w:rsidRDefault="00557F19">
          <w:pPr>
            <w:pStyle w:val="TOC3"/>
            <w:rPr>
              <w:rFonts w:ascii="SimSun" w:eastAsia="SimSun" w:hAnsi="SimSun" w:cstheme="minorBidi"/>
              <w:noProof/>
              <w:kern w:val="2"/>
              <w:sz w:val="20"/>
              <w:szCs w:val="20"/>
            </w:rPr>
          </w:pPr>
          <w:hyperlink w:anchor="_Toc109975053" w:history="1">
            <w:r w:rsidR="000060E2" w:rsidRPr="00C2243A">
              <w:rPr>
                <w:rStyle w:val="affb"/>
                <w:rFonts w:ascii="SimSun" w:eastAsia="SimSun" w:hAnsi="SimSun"/>
                <w:noProof/>
                <w:sz w:val="20"/>
                <w:szCs w:val="20"/>
              </w:rPr>
              <w:t>２.６.１ RegExp</w:t>
            </w:r>
            <w:r w:rsidR="000060E2" w:rsidRPr="00C2243A">
              <w:rPr>
                <w:rStyle w:val="affb"/>
                <w:rFonts w:ascii="SimSun" w:eastAsia="SimSun" w:hAnsi="SimSun" w:hint="eastAsia"/>
                <w:noProof/>
                <w:sz w:val="20"/>
                <w:szCs w:val="20"/>
              </w:rPr>
              <w:t>构造函数</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470B5E51" w14:textId="2C8CD8A8"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54" w:history="1">
            <w:r w:rsidR="000060E2" w:rsidRPr="00C2243A">
              <w:rPr>
                <w:rStyle w:val="affb"/>
                <w:rFonts w:ascii="SimSun" w:eastAsia="SimSun" w:hAnsi="SimSun"/>
                <w:noProof/>
                <w:sz w:val="20"/>
                <w:szCs w:val="20"/>
                <w:lang w:eastAsia="zh-CN"/>
              </w:rPr>
              <w:t>２.７ JSON</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1A2E310E" w14:textId="4FA3B6B1" w:rsidR="000060E2" w:rsidRPr="00C2243A" w:rsidRDefault="00557F19">
          <w:pPr>
            <w:pStyle w:val="TOC3"/>
            <w:rPr>
              <w:rFonts w:ascii="SimSun" w:eastAsia="SimSun" w:hAnsi="SimSun" w:cstheme="minorBidi"/>
              <w:noProof/>
              <w:kern w:val="2"/>
              <w:sz w:val="20"/>
              <w:szCs w:val="20"/>
            </w:rPr>
          </w:pPr>
          <w:hyperlink w:anchor="_Toc109975055" w:history="1">
            <w:r w:rsidR="000060E2" w:rsidRPr="00C2243A">
              <w:rPr>
                <w:rStyle w:val="affb"/>
                <w:rFonts w:ascii="SimSun" w:eastAsia="SimSun" w:hAnsi="SimSun"/>
                <w:noProof/>
                <w:sz w:val="20"/>
                <w:szCs w:val="20"/>
              </w:rPr>
              <w:t>Json.parse()</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791CA193" w14:textId="66D74385" w:rsidR="000060E2" w:rsidRPr="00C2243A" w:rsidRDefault="00557F19">
          <w:pPr>
            <w:pStyle w:val="TOC3"/>
            <w:rPr>
              <w:rFonts w:ascii="SimSun" w:eastAsia="SimSun" w:hAnsi="SimSun" w:cstheme="minorBidi"/>
              <w:noProof/>
              <w:kern w:val="2"/>
              <w:sz w:val="20"/>
              <w:szCs w:val="20"/>
            </w:rPr>
          </w:pPr>
          <w:hyperlink w:anchor="_Toc109975056" w:history="1">
            <w:r w:rsidR="000060E2" w:rsidRPr="00C2243A">
              <w:rPr>
                <w:rStyle w:val="affb"/>
                <w:rFonts w:ascii="SimSun" w:eastAsia="SimSun" w:hAnsi="SimSun"/>
                <w:noProof/>
                <w:sz w:val="20"/>
                <w:szCs w:val="20"/>
              </w:rPr>
              <w:t>Json.stringify()</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5A6F8D25" w14:textId="0A353824" w:rsidR="000060E2" w:rsidRPr="00C2243A" w:rsidRDefault="00557F19">
          <w:pPr>
            <w:pStyle w:val="TOC3"/>
            <w:rPr>
              <w:rFonts w:ascii="SimSun" w:eastAsia="SimSun" w:hAnsi="SimSun" w:cstheme="minorBidi"/>
              <w:noProof/>
              <w:kern w:val="2"/>
              <w:sz w:val="20"/>
              <w:szCs w:val="20"/>
            </w:rPr>
          </w:pPr>
          <w:hyperlink w:anchor="_Toc109975057" w:history="1">
            <w:r w:rsidR="000060E2" w:rsidRPr="00C2243A">
              <w:rPr>
                <w:rStyle w:val="affb"/>
                <w:rFonts w:ascii="SimSun" w:eastAsia="SimSun" w:hAnsi="SimSun"/>
                <w:noProof/>
                <w:sz w:val="20"/>
                <w:szCs w:val="20"/>
                <w:lang w:eastAsia="zh-CN"/>
              </w:rPr>
              <w:t>２.７.１ JSON</w:t>
            </w:r>
            <w:r w:rsidR="000060E2" w:rsidRPr="00C2243A">
              <w:rPr>
                <w:rStyle w:val="affb"/>
                <w:rFonts w:ascii="SimSun" w:eastAsia="SimSun" w:hAnsi="SimSun" w:hint="eastAsia"/>
                <w:noProof/>
                <w:sz w:val="20"/>
                <w:szCs w:val="20"/>
                <w:lang w:eastAsia="zh-CN"/>
              </w:rPr>
              <w:t>值</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16</w:t>
            </w:r>
            <w:r w:rsidR="000060E2" w:rsidRPr="00C2243A">
              <w:rPr>
                <w:rFonts w:ascii="SimSun" w:eastAsia="SimSun" w:hAnsi="SimSun"/>
                <w:noProof/>
                <w:webHidden/>
                <w:sz w:val="20"/>
                <w:szCs w:val="20"/>
              </w:rPr>
              <w:fldChar w:fldCharType="end"/>
            </w:r>
          </w:hyperlink>
        </w:p>
        <w:p w14:paraId="0486B151" w14:textId="22FC271A" w:rsidR="000060E2" w:rsidRPr="00C2243A" w:rsidRDefault="00557F19">
          <w:pPr>
            <w:pStyle w:val="TOC1"/>
            <w:rPr>
              <w:rFonts w:ascii="SimSun" w:eastAsia="SimSun" w:hAnsi="SimSun" w:cstheme="minorBidi"/>
              <w:noProof/>
              <w:kern w:val="2"/>
              <w:sz w:val="20"/>
              <w:szCs w:val="20"/>
            </w:rPr>
          </w:pPr>
          <w:hyperlink w:anchor="_Toc109975058" w:history="1">
            <w:r w:rsidR="000060E2" w:rsidRPr="00C2243A">
              <w:rPr>
                <w:rStyle w:val="affb"/>
                <w:rFonts w:ascii="SimSun" w:eastAsia="SimSun" w:hAnsi="SimSun"/>
                <w:noProof/>
                <w:sz w:val="20"/>
                <w:szCs w:val="20"/>
                <w:lang w:eastAsia="zh-CN"/>
              </w:rPr>
              <w:t>３. 柯里化</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17</w:t>
            </w:r>
            <w:r w:rsidR="000060E2" w:rsidRPr="00C2243A">
              <w:rPr>
                <w:rFonts w:ascii="SimSun" w:eastAsia="SimSun" w:hAnsi="SimSun"/>
                <w:noProof/>
                <w:webHidden/>
                <w:sz w:val="20"/>
                <w:szCs w:val="20"/>
              </w:rPr>
              <w:fldChar w:fldCharType="end"/>
            </w:r>
          </w:hyperlink>
        </w:p>
        <w:p w14:paraId="3E4D20FB" w14:textId="0F8CC9ED" w:rsidR="000060E2" w:rsidRPr="00C2243A" w:rsidRDefault="00557F19">
          <w:pPr>
            <w:pStyle w:val="TOC1"/>
            <w:rPr>
              <w:rFonts w:ascii="SimSun" w:eastAsia="SimSun" w:hAnsi="SimSun" w:cstheme="minorBidi"/>
              <w:noProof/>
              <w:kern w:val="2"/>
              <w:sz w:val="20"/>
              <w:szCs w:val="20"/>
            </w:rPr>
          </w:pPr>
          <w:hyperlink w:anchor="_Toc109975059" w:history="1">
            <w:r w:rsidR="000060E2" w:rsidRPr="00C2243A">
              <w:rPr>
                <w:rStyle w:val="affb"/>
                <w:rFonts w:ascii="SimSun" w:eastAsia="SimSun" w:hAnsi="SimSun"/>
                <w:noProof/>
                <w:sz w:val="20"/>
                <w:szCs w:val="20"/>
                <w:lang w:eastAsia="zh-CN"/>
              </w:rPr>
              <w:t>４. 中</w:t>
            </w:r>
            <w:r w:rsidR="000060E2" w:rsidRPr="00C2243A">
              <w:rPr>
                <w:rStyle w:val="affb"/>
                <w:rFonts w:ascii="SimSun" w:eastAsia="SimSun" w:hAnsi="SimSun" w:hint="eastAsia"/>
                <w:noProof/>
                <w:sz w:val="20"/>
                <w:szCs w:val="20"/>
                <w:lang w:eastAsia="zh-CN"/>
              </w:rPr>
              <w:t>级篇</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_Toc109975059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18</w:t>
            </w:r>
            <w:r w:rsidR="000060E2" w:rsidRPr="00C2243A">
              <w:rPr>
                <w:rFonts w:ascii="SimSun" w:eastAsia="SimSun" w:hAnsi="SimSun"/>
                <w:noProof/>
                <w:webHidden/>
                <w:sz w:val="20"/>
                <w:szCs w:val="20"/>
              </w:rPr>
              <w:fldChar w:fldCharType="end"/>
            </w:r>
          </w:hyperlink>
        </w:p>
        <w:p w14:paraId="2FF70BA3" w14:textId="5269C050"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60" w:history="1">
            <w:r w:rsidR="000060E2" w:rsidRPr="00C2243A">
              <w:rPr>
                <w:rStyle w:val="affb"/>
                <w:rFonts w:ascii="SimSun" w:eastAsia="SimSun" w:hAnsi="SimSun"/>
                <w:noProof/>
                <w:sz w:val="20"/>
                <w:szCs w:val="20"/>
                <w:lang w:eastAsia="zh-CN"/>
              </w:rPr>
              <w:t>４.１ Ajax</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18</w:t>
            </w:r>
            <w:r w:rsidR="000060E2" w:rsidRPr="00C2243A">
              <w:rPr>
                <w:rFonts w:ascii="SimSun" w:eastAsia="SimSun" w:hAnsi="SimSun"/>
                <w:noProof/>
                <w:webHidden/>
                <w:sz w:val="20"/>
                <w:szCs w:val="20"/>
              </w:rPr>
              <w:fldChar w:fldCharType="end"/>
            </w:r>
          </w:hyperlink>
        </w:p>
        <w:p w14:paraId="33862683" w14:textId="011396B0" w:rsidR="000060E2" w:rsidRPr="00C2243A" w:rsidRDefault="00557F19">
          <w:pPr>
            <w:pStyle w:val="TOC3"/>
            <w:rPr>
              <w:rFonts w:ascii="SimSun" w:eastAsia="SimSun" w:hAnsi="SimSun" w:cstheme="minorBidi"/>
              <w:noProof/>
              <w:kern w:val="2"/>
              <w:sz w:val="20"/>
              <w:szCs w:val="20"/>
            </w:rPr>
          </w:pPr>
          <w:hyperlink w:anchor="_Toc109975061" w:history="1">
            <w:r w:rsidR="000060E2" w:rsidRPr="00C2243A">
              <w:rPr>
                <w:rStyle w:val="affb"/>
                <w:rFonts w:ascii="SimSun" w:eastAsia="SimSun" w:hAnsi="SimSun"/>
                <w:noProof/>
                <w:sz w:val="20"/>
                <w:szCs w:val="20"/>
                <w:lang w:eastAsia="zh-CN"/>
              </w:rPr>
              <w:t>４.１.１</w:t>
            </w:r>
            <w:r w:rsidR="000060E2" w:rsidRPr="00C2243A">
              <w:rPr>
                <w:rStyle w:val="affb"/>
                <w:rFonts w:ascii="SimSun" w:eastAsia="SimSun" w:hAnsi="SimSun"/>
                <w:bCs/>
                <w:noProof/>
                <w:sz w:val="20"/>
                <w:szCs w:val="20"/>
                <w:lang w:eastAsia="zh-CN"/>
              </w:rPr>
              <w:t xml:space="preserve"> 同域</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18</w:t>
            </w:r>
            <w:r w:rsidR="000060E2" w:rsidRPr="00C2243A">
              <w:rPr>
                <w:rFonts w:ascii="SimSun" w:eastAsia="SimSun" w:hAnsi="SimSun"/>
                <w:noProof/>
                <w:webHidden/>
                <w:sz w:val="20"/>
                <w:szCs w:val="20"/>
              </w:rPr>
              <w:fldChar w:fldCharType="end"/>
            </w:r>
          </w:hyperlink>
        </w:p>
        <w:p w14:paraId="3C802F34" w14:textId="575EF1D3" w:rsidR="000060E2" w:rsidRPr="00C2243A" w:rsidRDefault="00557F19">
          <w:pPr>
            <w:pStyle w:val="TOC3"/>
            <w:rPr>
              <w:rFonts w:ascii="SimSun" w:eastAsia="SimSun" w:hAnsi="SimSun" w:cstheme="minorBidi"/>
              <w:noProof/>
              <w:kern w:val="2"/>
              <w:sz w:val="20"/>
              <w:szCs w:val="20"/>
            </w:rPr>
          </w:pPr>
          <w:hyperlink w:anchor="_Toc109975062" w:history="1">
            <w:r w:rsidR="000060E2" w:rsidRPr="00C2243A">
              <w:rPr>
                <w:rStyle w:val="affb"/>
                <w:rFonts w:ascii="SimSun" w:eastAsia="SimSun" w:hAnsi="SimSun"/>
                <w:noProof/>
                <w:sz w:val="20"/>
                <w:szCs w:val="20"/>
                <w:lang w:eastAsia="zh-CN"/>
              </w:rPr>
              <w:t>４.１.２</w:t>
            </w:r>
            <w:r w:rsidR="000060E2" w:rsidRPr="00C2243A">
              <w:rPr>
                <w:rStyle w:val="affb"/>
                <w:rFonts w:ascii="SimSun" w:eastAsia="SimSun" w:hAnsi="SimSun"/>
                <w:bCs/>
                <w:noProof/>
                <w:sz w:val="20"/>
                <w:szCs w:val="20"/>
                <w:lang w:eastAsia="zh-CN"/>
              </w:rPr>
              <w:t xml:space="preserve"> 跨域</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18</w:t>
            </w:r>
            <w:r w:rsidR="000060E2" w:rsidRPr="00C2243A">
              <w:rPr>
                <w:rFonts w:ascii="SimSun" w:eastAsia="SimSun" w:hAnsi="SimSun"/>
                <w:noProof/>
                <w:webHidden/>
                <w:sz w:val="20"/>
                <w:szCs w:val="20"/>
              </w:rPr>
              <w:fldChar w:fldCharType="end"/>
            </w:r>
          </w:hyperlink>
        </w:p>
        <w:p w14:paraId="1C9FBFE6" w14:textId="1B4D7157"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63" w:history="1">
            <w:r w:rsidR="000060E2" w:rsidRPr="00C2243A">
              <w:rPr>
                <w:rStyle w:val="affb"/>
                <w:rFonts w:ascii="SimSun" w:eastAsia="SimSun" w:hAnsi="SimSun"/>
                <w:noProof/>
                <w:sz w:val="20"/>
                <w:szCs w:val="20"/>
                <w:lang w:eastAsia="zh-CN"/>
              </w:rPr>
              <w:t>４.２ 原型</w:t>
            </w:r>
            <w:r w:rsidR="000060E2" w:rsidRPr="00C2243A">
              <w:rPr>
                <w:rStyle w:val="affb"/>
                <w:rFonts w:ascii="SimSun" w:eastAsia="SimSun" w:hAnsi="SimSun" w:hint="eastAsia"/>
                <w:noProof/>
                <w:sz w:val="20"/>
                <w:szCs w:val="20"/>
                <w:lang w:eastAsia="zh-CN"/>
              </w:rPr>
              <w:t>链</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18</w:t>
            </w:r>
            <w:r w:rsidR="000060E2" w:rsidRPr="00C2243A">
              <w:rPr>
                <w:rFonts w:ascii="SimSun" w:eastAsia="SimSun" w:hAnsi="SimSun"/>
                <w:noProof/>
                <w:webHidden/>
                <w:sz w:val="20"/>
                <w:szCs w:val="20"/>
              </w:rPr>
              <w:fldChar w:fldCharType="end"/>
            </w:r>
          </w:hyperlink>
        </w:p>
        <w:p w14:paraId="3791A482" w14:textId="76345026" w:rsidR="000060E2" w:rsidRPr="00C2243A" w:rsidRDefault="00557F19">
          <w:pPr>
            <w:pStyle w:val="TOC1"/>
            <w:rPr>
              <w:rFonts w:ascii="SimSun" w:eastAsia="SimSun" w:hAnsi="SimSun" w:cstheme="minorBidi"/>
              <w:noProof/>
              <w:kern w:val="2"/>
              <w:sz w:val="20"/>
              <w:szCs w:val="20"/>
            </w:rPr>
          </w:pPr>
          <w:hyperlink w:anchor="_Toc109975064" w:history="1">
            <w:r w:rsidR="000060E2" w:rsidRPr="00C2243A">
              <w:rPr>
                <w:rStyle w:val="affb"/>
                <w:rFonts w:ascii="SimSun" w:eastAsia="SimSun" w:hAnsi="SimSun"/>
                <w:noProof/>
                <w:sz w:val="20"/>
                <w:szCs w:val="20"/>
              </w:rPr>
              <w:t>５.</w:t>
            </w:r>
            <w:r w:rsidR="000060E2" w:rsidRPr="00C2243A">
              <w:rPr>
                <w:rStyle w:val="affb"/>
                <w:rFonts w:ascii="SimSun" w:eastAsia="SimSun" w:hAnsi="SimSun"/>
                <w:noProof/>
                <w:sz w:val="20"/>
                <w:szCs w:val="20"/>
                <w:lang w:eastAsia="zh-CN"/>
              </w:rPr>
              <w:t xml:space="preserve"> 高</w:t>
            </w:r>
            <w:r w:rsidR="000060E2" w:rsidRPr="00C2243A">
              <w:rPr>
                <w:rStyle w:val="affb"/>
                <w:rFonts w:ascii="SimSun" w:eastAsia="SimSun" w:hAnsi="SimSun" w:hint="eastAsia"/>
                <w:noProof/>
                <w:sz w:val="20"/>
                <w:szCs w:val="20"/>
                <w:lang w:eastAsia="zh-CN"/>
              </w:rPr>
              <w:t>级篇</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6960F3C7" w14:textId="2E054137"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65" w:history="1">
            <w:r w:rsidR="000060E2" w:rsidRPr="00C2243A">
              <w:rPr>
                <w:rStyle w:val="affb"/>
                <w:rFonts w:ascii="SimSun" w:eastAsia="SimSun" w:hAnsi="SimSun"/>
                <w:noProof/>
                <w:sz w:val="20"/>
                <w:szCs w:val="20"/>
                <w:lang w:eastAsia="zh-CN"/>
              </w:rPr>
              <w:t>５.１ 函数式</w:t>
            </w:r>
            <w:r w:rsidR="000060E2" w:rsidRPr="00C2243A">
              <w:rPr>
                <w:rStyle w:val="affb"/>
                <w:rFonts w:ascii="SimSun" w:eastAsia="SimSun" w:hAnsi="SimSun" w:hint="eastAsia"/>
                <w:noProof/>
                <w:sz w:val="20"/>
                <w:szCs w:val="20"/>
                <w:lang w:eastAsia="zh-CN"/>
              </w:rPr>
              <w:t>编程</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_Toc109975065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4775105B" w14:textId="1CE08056" w:rsidR="000060E2" w:rsidRPr="00C2243A" w:rsidRDefault="00557F19">
          <w:pPr>
            <w:pStyle w:val="TOC2"/>
            <w:tabs>
              <w:tab w:val="right" w:leader="dot" w:pos="9926"/>
            </w:tabs>
            <w:rPr>
              <w:rFonts w:ascii="SimSun" w:eastAsia="SimSun" w:hAnsi="SimSun" w:cstheme="minorBidi"/>
              <w:noProof/>
              <w:kern w:val="2"/>
              <w:sz w:val="20"/>
              <w:szCs w:val="20"/>
            </w:rPr>
          </w:pPr>
          <w:hyperlink w:anchor="_Toc109975066" w:history="1">
            <w:r w:rsidR="000060E2" w:rsidRPr="00C2243A">
              <w:rPr>
                <w:rStyle w:val="affb"/>
                <w:rFonts w:ascii="SimSun" w:eastAsia="SimSun" w:hAnsi="SimSun"/>
                <w:noProof/>
                <w:sz w:val="20"/>
                <w:szCs w:val="20"/>
                <w:lang w:eastAsia="zh-CN"/>
              </w:rPr>
              <w:t>５.２ 数据</w:t>
            </w:r>
            <w:r w:rsidR="000060E2" w:rsidRPr="00C2243A">
              <w:rPr>
                <w:rStyle w:val="affb"/>
                <w:rFonts w:ascii="SimSun" w:eastAsia="SimSun" w:hAnsi="SimSun" w:hint="eastAsia"/>
                <w:noProof/>
                <w:sz w:val="20"/>
                <w:szCs w:val="20"/>
                <w:lang w:eastAsia="zh-CN"/>
              </w:rPr>
              <w:t>结构</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_Toc109975066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71013E95" w14:textId="7ABD29E4" w:rsidR="000060E2" w:rsidRPr="00C2243A" w:rsidRDefault="00557F19">
          <w:pPr>
            <w:pStyle w:val="TOC3"/>
            <w:rPr>
              <w:rFonts w:ascii="SimSun" w:eastAsia="SimSun" w:hAnsi="SimSun" w:cstheme="minorBidi"/>
              <w:noProof/>
              <w:kern w:val="2"/>
              <w:sz w:val="20"/>
              <w:szCs w:val="20"/>
            </w:rPr>
          </w:pPr>
          <w:hyperlink w:anchor="_Toc109975067" w:history="1">
            <w:r w:rsidR="000060E2" w:rsidRPr="00C2243A">
              <w:rPr>
                <w:rStyle w:val="affb"/>
                <w:rFonts w:ascii="SimSun" w:eastAsia="SimSun" w:hAnsi="SimSun"/>
                <w:noProof/>
                <w:sz w:val="20"/>
                <w:szCs w:val="20"/>
                <w:lang w:eastAsia="zh-CN"/>
              </w:rPr>
              <w:t>５.２.１</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栈</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_Toc109975067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57CADDED" w14:textId="1A6DD6F3" w:rsidR="000060E2" w:rsidRPr="00C2243A" w:rsidRDefault="00557F19">
          <w:pPr>
            <w:pStyle w:val="TOC3"/>
            <w:rPr>
              <w:rFonts w:ascii="SimSun" w:eastAsia="SimSun" w:hAnsi="SimSun" w:cstheme="minorBidi"/>
              <w:noProof/>
              <w:kern w:val="2"/>
              <w:sz w:val="20"/>
              <w:szCs w:val="20"/>
            </w:rPr>
          </w:pPr>
          <w:hyperlink w:anchor="_Toc109975068" w:history="1">
            <w:r w:rsidR="000060E2" w:rsidRPr="00C2243A">
              <w:rPr>
                <w:rStyle w:val="affb"/>
                <w:rFonts w:ascii="SimSun" w:eastAsia="SimSun" w:hAnsi="SimSun"/>
                <w:noProof/>
                <w:sz w:val="20"/>
                <w:szCs w:val="20"/>
                <w:lang w:eastAsia="zh-CN"/>
              </w:rPr>
              <w:t>５.２.２</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队</w:t>
            </w:r>
            <w:r w:rsidR="000060E2" w:rsidRPr="00C2243A">
              <w:rPr>
                <w:rStyle w:val="affb"/>
                <w:rFonts w:ascii="SimSun" w:eastAsia="SimSun" w:hAnsi="SimSun" w:cs="ＭＳ Ｐゴシック"/>
                <w:bCs/>
                <w:noProof/>
                <w:sz w:val="20"/>
                <w:szCs w:val="20"/>
                <w:lang w:eastAsia="zh-CN"/>
              </w:rPr>
              <w:t>列</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_Toc109975068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1CB0BA6C" w14:textId="7274BAE2" w:rsidR="000060E2" w:rsidRPr="00C2243A" w:rsidRDefault="00557F19">
          <w:pPr>
            <w:pStyle w:val="TOC3"/>
            <w:rPr>
              <w:rFonts w:ascii="SimSun" w:eastAsia="SimSun" w:hAnsi="SimSun" w:cstheme="minorBidi"/>
              <w:noProof/>
              <w:kern w:val="2"/>
              <w:sz w:val="20"/>
              <w:szCs w:val="20"/>
            </w:rPr>
          </w:pPr>
          <w:hyperlink w:anchor="_Toc109975069" w:history="1">
            <w:r w:rsidR="000060E2" w:rsidRPr="00C2243A">
              <w:rPr>
                <w:rStyle w:val="affb"/>
                <w:rFonts w:ascii="SimSun" w:eastAsia="SimSun" w:hAnsi="SimSun"/>
                <w:noProof/>
                <w:sz w:val="20"/>
                <w:szCs w:val="20"/>
                <w:lang w:eastAsia="zh-CN"/>
              </w:rPr>
              <w:t>５.２.３</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链</w:t>
            </w:r>
            <w:r w:rsidR="000060E2" w:rsidRPr="00C2243A">
              <w:rPr>
                <w:rStyle w:val="affb"/>
                <w:rFonts w:ascii="SimSun" w:eastAsia="SimSun" w:hAnsi="SimSun" w:cs="ＭＳ Ｐゴシック"/>
                <w:bCs/>
                <w:noProof/>
                <w:sz w:val="20"/>
                <w:szCs w:val="20"/>
                <w:lang w:eastAsia="zh-CN"/>
              </w:rPr>
              <w:t>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_Toc109975069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42EC753C" w14:textId="6DE7FF03" w:rsidR="000060E2" w:rsidRPr="00C2243A" w:rsidRDefault="00557F19">
          <w:pPr>
            <w:pStyle w:val="TOC3"/>
            <w:rPr>
              <w:rFonts w:ascii="SimSun" w:eastAsia="SimSun" w:hAnsi="SimSun" w:cstheme="minorBidi"/>
              <w:noProof/>
              <w:kern w:val="2"/>
              <w:sz w:val="20"/>
              <w:szCs w:val="20"/>
            </w:rPr>
          </w:pPr>
          <w:hyperlink w:anchor="_Toc109975070" w:history="1">
            <w:r w:rsidR="000060E2" w:rsidRPr="00C2243A">
              <w:rPr>
                <w:rStyle w:val="affb"/>
                <w:rFonts w:ascii="SimSun" w:eastAsia="SimSun" w:hAnsi="SimSun"/>
                <w:noProof/>
                <w:sz w:val="20"/>
                <w:szCs w:val="20"/>
                <w:lang w:eastAsia="zh-CN"/>
              </w:rPr>
              <w:t>５.２.４</w:t>
            </w:r>
            <w:r w:rsidR="000060E2" w:rsidRPr="00C2243A">
              <w:rPr>
                <w:rStyle w:val="affb"/>
                <w:rFonts w:ascii="SimSun" w:eastAsia="SimSun" w:hAnsi="SimSun"/>
                <w:bCs/>
                <w:noProof/>
                <w:sz w:val="20"/>
                <w:szCs w:val="20"/>
                <w:lang w:eastAsia="zh-CN"/>
              </w:rPr>
              <w:t xml:space="preserve"> 集合</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_Toc109975070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045A5AE3" w14:textId="41346C97" w:rsidR="000060E2" w:rsidRPr="00C2243A" w:rsidRDefault="00557F19">
          <w:pPr>
            <w:pStyle w:val="TOC3"/>
            <w:rPr>
              <w:rFonts w:ascii="SimSun" w:eastAsia="SimSun" w:hAnsi="SimSun" w:cstheme="minorBidi"/>
              <w:noProof/>
              <w:kern w:val="2"/>
              <w:sz w:val="20"/>
              <w:szCs w:val="20"/>
            </w:rPr>
          </w:pPr>
          <w:hyperlink w:anchor="_Toc109975071" w:history="1">
            <w:r w:rsidR="000060E2" w:rsidRPr="00C2243A">
              <w:rPr>
                <w:rStyle w:val="affb"/>
                <w:rFonts w:ascii="SimSun" w:eastAsia="SimSun" w:hAnsi="SimSun"/>
                <w:noProof/>
                <w:sz w:val="20"/>
                <w:szCs w:val="20"/>
                <w:lang w:eastAsia="zh-CN"/>
              </w:rPr>
              <w:t>５.２.５</w:t>
            </w:r>
            <w:r w:rsidR="000060E2" w:rsidRPr="00C2243A">
              <w:rPr>
                <w:rStyle w:val="affb"/>
                <w:rFonts w:ascii="SimSun" w:eastAsia="SimSun" w:hAnsi="SimSun"/>
                <w:bCs/>
                <w:noProof/>
                <w:sz w:val="20"/>
                <w:szCs w:val="20"/>
                <w:lang w:eastAsia="zh-CN"/>
              </w:rPr>
              <w:t xml:space="preserve"> 字典</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_Toc109975071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195D7302" w14:textId="1A4DBA89" w:rsidR="000060E2" w:rsidRPr="00C2243A" w:rsidRDefault="00557F19">
          <w:pPr>
            <w:pStyle w:val="TOC3"/>
            <w:rPr>
              <w:rFonts w:ascii="SimSun" w:eastAsia="SimSun" w:hAnsi="SimSun" w:cstheme="minorBidi"/>
              <w:noProof/>
              <w:kern w:val="2"/>
              <w:sz w:val="20"/>
              <w:szCs w:val="20"/>
            </w:rPr>
          </w:pPr>
          <w:hyperlink w:anchor="_Toc109975072" w:history="1">
            <w:r w:rsidR="000060E2" w:rsidRPr="00C2243A">
              <w:rPr>
                <w:rStyle w:val="affb"/>
                <w:rFonts w:ascii="SimSun" w:eastAsia="SimSun" w:hAnsi="SimSun"/>
                <w:noProof/>
                <w:sz w:val="20"/>
                <w:szCs w:val="20"/>
                <w:lang w:eastAsia="zh-CN"/>
              </w:rPr>
              <w:t>５.２.６</w:t>
            </w:r>
            <w:r w:rsidR="000060E2" w:rsidRPr="00C2243A">
              <w:rPr>
                <w:rStyle w:val="affb"/>
                <w:rFonts w:ascii="SimSun" w:eastAsia="SimSun" w:hAnsi="SimSun"/>
                <w:bCs/>
                <w:noProof/>
                <w:sz w:val="20"/>
                <w:szCs w:val="20"/>
                <w:lang w:eastAsia="zh-CN"/>
              </w:rPr>
              <w:t xml:space="preserve"> 散列表</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_Toc109975072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3111E493" w14:textId="54B5DAA8" w:rsidR="000060E2" w:rsidRPr="00C2243A" w:rsidRDefault="00557F19">
          <w:pPr>
            <w:pStyle w:val="TOC3"/>
            <w:rPr>
              <w:rFonts w:ascii="SimSun" w:eastAsia="SimSun" w:hAnsi="SimSun" w:cstheme="minorBidi"/>
              <w:noProof/>
              <w:kern w:val="2"/>
              <w:sz w:val="20"/>
              <w:szCs w:val="20"/>
            </w:rPr>
          </w:pPr>
          <w:hyperlink w:anchor="_Toc109975073" w:history="1">
            <w:r w:rsidR="000060E2" w:rsidRPr="00C2243A">
              <w:rPr>
                <w:rStyle w:val="affb"/>
                <w:rFonts w:ascii="SimSun" w:eastAsia="SimSun" w:hAnsi="SimSun"/>
                <w:noProof/>
                <w:sz w:val="20"/>
                <w:szCs w:val="20"/>
                <w:lang w:eastAsia="zh-CN"/>
              </w:rPr>
              <w:t>５.２.７</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树</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_Toc109975073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167AB4DF" w14:textId="1C7AC28A" w:rsidR="000060E2" w:rsidRPr="00C2243A" w:rsidRDefault="00557F19">
          <w:pPr>
            <w:pStyle w:val="TOC3"/>
            <w:rPr>
              <w:rFonts w:ascii="SimSun" w:eastAsia="SimSun" w:hAnsi="SimSun" w:cstheme="minorBidi"/>
              <w:noProof/>
              <w:kern w:val="2"/>
              <w:sz w:val="20"/>
              <w:szCs w:val="20"/>
            </w:rPr>
          </w:pPr>
          <w:hyperlink w:anchor="_Toc109975074" w:history="1">
            <w:r w:rsidR="000060E2" w:rsidRPr="00C2243A">
              <w:rPr>
                <w:rStyle w:val="affb"/>
                <w:rFonts w:ascii="SimSun" w:eastAsia="SimSun" w:hAnsi="SimSun"/>
                <w:noProof/>
                <w:sz w:val="20"/>
                <w:szCs w:val="20"/>
                <w:lang w:eastAsia="zh-CN"/>
              </w:rPr>
              <w:t>５.２.８</w:t>
            </w:r>
            <w:r w:rsidR="000060E2" w:rsidRPr="00C2243A">
              <w:rPr>
                <w:rStyle w:val="affb"/>
                <w:rFonts w:ascii="SimSun" w:eastAsia="SimSun" w:hAnsi="SimSun" w:cs="Microsoft YaHei"/>
                <w:bCs/>
                <w:noProof/>
                <w:sz w:val="20"/>
                <w:szCs w:val="20"/>
                <w:lang w:eastAsia="zh-CN"/>
              </w:rPr>
              <w:t xml:space="preserve"> </w:t>
            </w:r>
            <w:r w:rsidR="000060E2" w:rsidRPr="00C2243A">
              <w:rPr>
                <w:rStyle w:val="affb"/>
                <w:rFonts w:ascii="SimSun" w:eastAsia="SimSun" w:hAnsi="SimSun" w:cs="Microsoft YaHei" w:hint="eastAsia"/>
                <w:bCs/>
                <w:noProof/>
                <w:sz w:val="20"/>
                <w:szCs w:val="20"/>
                <w:lang w:eastAsia="zh-CN"/>
              </w:rPr>
              <w:t>图</w:t>
            </w:r>
            <w:r w:rsidR="000060E2" w:rsidRPr="00C2243A">
              <w:rPr>
                <w:rFonts w:ascii="SimSun" w:eastAsia="SimSun" w:hAnsi="SimSun"/>
                <w:noProof/>
                <w:webHidden/>
                <w:sz w:val="20"/>
                <w:szCs w:val="20"/>
              </w:rPr>
              <w:tab/>
            </w:r>
            <w:r w:rsidR="000060E2" w:rsidRPr="00C2243A">
              <w:rPr>
                <w:rFonts w:ascii="SimSun" w:eastAsia="SimSun" w:hAnsi="SimSun"/>
                <w:noProof/>
                <w:webHidden/>
                <w:sz w:val="20"/>
                <w:szCs w:val="20"/>
              </w:rPr>
              <w:fldChar w:fldCharType="begin"/>
            </w:r>
            <w:r w:rsidR="000060E2" w:rsidRPr="00C2243A">
              <w:rPr>
                <w:rFonts w:ascii="SimSun" w:eastAsia="SimSun" w:hAnsi="SimSun"/>
                <w:noProof/>
                <w:webHidden/>
                <w:sz w:val="20"/>
                <w:szCs w:val="20"/>
              </w:rPr>
              <w:instrText xml:space="preserve"> PAGEREF _Toc109975074 \h </w:instrText>
            </w:r>
            <w:r w:rsidR="000060E2" w:rsidRPr="00C2243A">
              <w:rPr>
                <w:rFonts w:ascii="SimSun" w:eastAsia="SimSun" w:hAnsi="SimSun"/>
                <w:noProof/>
                <w:webHidden/>
                <w:sz w:val="20"/>
                <w:szCs w:val="20"/>
              </w:rPr>
            </w:r>
            <w:r w:rsidR="000060E2" w:rsidRPr="00C2243A">
              <w:rPr>
                <w:rFonts w:ascii="SimSun" w:eastAsia="SimSun" w:hAnsi="SimSun"/>
                <w:noProof/>
                <w:webHidden/>
                <w:sz w:val="20"/>
                <w:szCs w:val="20"/>
              </w:rPr>
              <w:fldChar w:fldCharType="separate"/>
            </w:r>
            <w:r w:rsidR="000060E2" w:rsidRPr="00C2243A">
              <w:rPr>
                <w:rFonts w:ascii="SimSun" w:eastAsia="SimSun" w:hAnsi="SimSun"/>
                <w:noProof/>
                <w:webHidden/>
                <w:sz w:val="20"/>
                <w:szCs w:val="20"/>
              </w:rPr>
              <w:t>19</w:t>
            </w:r>
            <w:r w:rsidR="000060E2" w:rsidRPr="00C2243A">
              <w:rPr>
                <w:rFonts w:ascii="SimSun" w:eastAsia="SimSun" w:hAnsi="SimSun"/>
                <w:noProof/>
                <w:webHidden/>
                <w:sz w:val="20"/>
                <w:szCs w:val="20"/>
              </w:rPr>
              <w:fldChar w:fldCharType="end"/>
            </w:r>
          </w:hyperlink>
        </w:p>
        <w:p w14:paraId="62D26CDC" w14:textId="7C797DD7" w:rsidR="00773C6E" w:rsidRPr="00C2243A" w:rsidRDefault="00773C6E">
          <w:pPr>
            <w:rPr>
              <w:rFonts w:ascii="SimSun" w:eastAsia="SimSun" w:hAnsi="SimSun"/>
              <w:sz w:val="20"/>
              <w:szCs w:val="20"/>
            </w:rPr>
          </w:pPr>
          <w:r w:rsidRPr="00C2243A">
            <w:rPr>
              <w:rFonts w:ascii="SimSun" w:eastAsia="SimSun" w:hAnsi="SimSun"/>
              <w:b/>
              <w:bCs/>
              <w:sz w:val="20"/>
              <w:szCs w:val="20"/>
              <w:lang w:val="ja-JP"/>
            </w:rPr>
            <w:fldChar w:fldCharType="end"/>
          </w:r>
        </w:p>
      </w:sdtContent>
    </w:sdt>
    <w:p w14:paraId="2F3AE811" w14:textId="77777777" w:rsidR="00773C6E" w:rsidRPr="00C2243A" w:rsidRDefault="00773C6E" w:rsidP="00773C6E">
      <w:pPr>
        <w:rPr>
          <w:rFonts w:ascii="SimSun" w:eastAsia="SimSun" w:hAnsi="SimSun"/>
          <w:sz w:val="20"/>
          <w:szCs w:val="20"/>
          <w:lang w:eastAsia="zh-CN"/>
        </w:rPr>
      </w:pPr>
    </w:p>
    <w:p w14:paraId="7DB03546" w14:textId="4B224563" w:rsidR="00B6468F" w:rsidRPr="00C2243A" w:rsidRDefault="00A24CE9" w:rsidP="000A1264">
      <w:pPr>
        <w:pStyle w:val="1"/>
        <w:spacing w:after="120"/>
        <w:rPr>
          <w:rFonts w:ascii="SimSun" w:eastAsia="SimSun" w:hAnsi="SimSun"/>
          <w:b w:val="0"/>
          <w:color w:val="000000" w:themeColor="text1"/>
          <w:sz w:val="20"/>
          <w:szCs w:val="20"/>
          <w:lang w:eastAsia="zh-CN"/>
        </w:rPr>
      </w:pPr>
      <w:bookmarkStart w:id="0" w:name="_Toc445528305"/>
      <w:bookmarkStart w:id="1" w:name="_ブロックレシピの取得"/>
      <w:bookmarkStart w:id="2" w:name="_Toc109974979"/>
      <w:bookmarkEnd w:id="0"/>
      <w:bookmarkEnd w:id="1"/>
      <w:r w:rsidRPr="00C2243A">
        <w:rPr>
          <w:rFonts w:ascii="SimSun" w:eastAsia="SimSun" w:hAnsi="SimSun" w:hint="eastAsia"/>
          <w:b w:val="0"/>
          <w:color w:val="000000" w:themeColor="text1"/>
          <w:sz w:val="20"/>
          <w:szCs w:val="20"/>
          <w:lang w:eastAsia="zh-CN"/>
        </w:rPr>
        <w:lastRenderedPageBreak/>
        <w:t>入门篇</w:t>
      </w:r>
      <w:bookmarkEnd w:id="2"/>
    </w:p>
    <w:p w14:paraId="592825F9" w14:textId="2C146F77" w:rsidR="00B6468F" w:rsidRPr="00C2243A" w:rsidRDefault="00557F19" w:rsidP="000A1264">
      <w:pPr>
        <w:rPr>
          <w:rFonts w:ascii="SimSun" w:eastAsia="SimSun" w:hAnsi="SimSun"/>
          <w:bCs/>
          <w:sz w:val="20"/>
          <w:szCs w:val="20"/>
          <w:lang w:eastAsia="zh-CN"/>
        </w:rPr>
      </w:pPr>
      <w:hyperlink r:id="rId8" w:history="1">
        <w:r w:rsidR="002735F6" w:rsidRPr="00C2243A">
          <w:rPr>
            <w:rStyle w:val="affb"/>
            <w:rFonts w:ascii="SimSun" w:eastAsia="SimSun" w:hAnsi="SimSun"/>
            <w:bCs/>
            <w:sz w:val="20"/>
            <w:szCs w:val="20"/>
            <w:lang w:eastAsia="zh-CN"/>
          </w:rPr>
          <w:t>https://zh.javascript.info/</w:t>
        </w:r>
      </w:hyperlink>
    </w:p>
    <w:p w14:paraId="0F177208" w14:textId="61DBCE30" w:rsidR="002735F6" w:rsidRPr="00C2243A" w:rsidRDefault="00557F19" w:rsidP="000A1264">
      <w:pPr>
        <w:rPr>
          <w:rFonts w:ascii="SimSun" w:eastAsia="SimSun" w:hAnsi="SimSun"/>
          <w:bCs/>
          <w:sz w:val="20"/>
          <w:szCs w:val="20"/>
          <w:lang w:eastAsia="zh-CN"/>
        </w:rPr>
      </w:pPr>
      <w:hyperlink r:id="rId9" w:history="1">
        <w:r w:rsidR="00D7277A" w:rsidRPr="00C2243A">
          <w:rPr>
            <w:rStyle w:val="affb"/>
            <w:rFonts w:ascii="SimSun" w:eastAsia="SimSun" w:hAnsi="SimSun"/>
            <w:bCs/>
            <w:sz w:val="20"/>
            <w:szCs w:val="20"/>
            <w:lang w:eastAsia="zh-CN"/>
          </w:rPr>
          <w:t>https://vscode.dev/</w:t>
        </w:r>
      </w:hyperlink>
    </w:p>
    <w:p w14:paraId="1582D4B1" w14:textId="77777777" w:rsidR="00D7277A" w:rsidRPr="00C2243A" w:rsidRDefault="00D7277A" w:rsidP="000A1264">
      <w:pPr>
        <w:rPr>
          <w:rFonts w:ascii="SimSun" w:eastAsia="SimSun" w:hAnsi="SimSun"/>
          <w:bCs/>
          <w:sz w:val="20"/>
          <w:szCs w:val="20"/>
          <w:lang w:eastAsia="zh-CN"/>
        </w:rPr>
      </w:pPr>
    </w:p>
    <w:p w14:paraId="60C6630A" w14:textId="5B90EFDC" w:rsidR="00C1149B" w:rsidRPr="00C2243A" w:rsidRDefault="00AC0EE4" w:rsidP="00817292">
      <w:pPr>
        <w:pStyle w:val="20"/>
        <w:spacing w:after="60"/>
        <w:rPr>
          <w:rFonts w:ascii="SimSun" w:eastAsia="SimSun" w:hAnsi="SimSun"/>
          <w:b w:val="0"/>
          <w:color w:val="0091DD"/>
          <w:sz w:val="20"/>
          <w:szCs w:val="20"/>
          <w:lang w:eastAsia="zh-CN"/>
        </w:rPr>
      </w:pPr>
      <w:bookmarkStart w:id="3" w:name="_Toc99709135"/>
      <w:bookmarkStart w:id="4" w:name="_Toc109974980"/>
      <w:r w:rsidRPr="00C2243A">
        <w:rPr>
          <w:rFonts w:ascii="SimSun" w:eastAsia="SimSun" w:hAnsi="SimSun" w:hint="eastAsia"/>
          <w:b w:val="0"/>
          <w:color w:val="0091DD"/>
          <w:sz w:val="20"/>
          <w:szCs w:val="20"/>
          <w:lang w:eastAsia="zh-CN"/>
        </w:rPr>
        <w:t>操作</w:t>
      </w:r>
      <w:r w:rsidR="00C1149B" w:rsidRPr="00C2243A">
        <w:rPr>
          <w:rFonts w:ascii="SimSun" w:eastAsia="SimSun" w:hAnsi="SimSun" w:hint="eastAsia"/>
          <w:b w:val="0"/>
          <w:color w:val="0091DD"/>
          <w:sz w:val="20"/>
          <w:szCs w:val="20"/>
          <w:lang w:eastAsia="zh-CN"/>
        </w:rPr>
        <w:t>符</w:t>
      </w:r>
      <w:bookmarkEnd w:id="3"/>
      <w:bookmarkEnd w:id="4"/>
    </w:p>
    <w:p w14:paraId="7E025443" w14:textId="6A33D47E" w:rsidR="00590795" w:rsidRPr="00C2243A" w:rsidRDefault="00522EDA" w:rsidP="00817292">
      <w:pPr>
        <w:pStyle w:val="3"/>
        <w:spacing w:after="60"/>
        <w:rPr>
          <w:rFonts w:ascii="SimSun" w:eastAsia="SimSun" w:hAnsi="SimSun"/>
          <w:b w:val="0"/>
          <w:bCs/>
          <w:sz w:val="20"/>
          <w:szCs w:val="20"/>
          <w:lang w:eastAsia="zh-CN"/>
        </w:rPr>
      </w:pPr>
      <w:bookmarkStart w:id="5" w:name="_Toc99709136"/>
      <w:bookmarkStart w:id="6" w:name="_Toc109974981"/>
      <w:r w:rsidRPr="00C2243A">
        <w:rPr>
          <w:rFonts w:ascii="SimSun" w:eastAsia="SimSun" w:hAnsi="SimSun" w:hint="eastAsia"/>
          <w:b w:val="0"/>
          <w:bCs/>
          <w:sz w:val="20"/>
          <w:szCs w:val="20"/>
          <w:lang w:eastAsia="zh-CN"/>
        </w:rPr>
        <w:t>算术运算符</w:t>
      </w:r>
      <w:bookmarkEnd w:id="5"/>
      <w:bookmarkEnd w:id="6"/>
    </w:p>
    <w:tbl>
      <w:tblPr>
        <w:tblStyle w:val="aff9"/>
        <w:tblW w:w="0" w:type="auto"/>
        <w:tblLook w:val="04A0" w:firstRow="1" w:lastRow="0" w:firstColumn="1" w:lastColumn="0" w:noHBand="0" w:noVBand="1"/>
      </w:tblPr>
      <w:tblGrid>
        <w:gridCol w:w="4963"/>
        <w:gridCol w:w="4963"/>
      </w:tblGrid>
      <w:tr w:rsidR="00283AA3" w:rsidRPr="00C2243A" w14:paraId="69D9D21F" w14:textId="77777777" w:rsidTr="00EE1652">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171F2EC" w14:textId="0D19F9D3"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3B8148FC" w14:textId="3891DC7C" w:rsidR="00283AA3" w:rsidRPr="00C2243A" w:rsidRDefault="00283AA3" w:rsidP="00817292">
            <w:pPr>
              <w:rPr>
                <w:rFonts w:ascii="SimSun" w:eastAsia="SimSun" w:hAnsi="SimSun"/>
                <w:bCs/>
                <w:lang w:eastAsia="zh-CN"/>
              </w:rPr>
            </w:pPr>
            <w:r w:rsidRPr="00C2243A">
              <w:rPr>
                <w:rFonts w:ascii="SimSun" w:eastAsia="SimSun" w:hAnsi="SimSun"/>
                <w:bCs/>
              </w:rPr>
              <w:t>加法</w:t>
            </w:r>
          </w:p>
        </w:tc>
      </w:tr>
      <w:tr w:rsidR="00283AA3" w:rsidRPr="00C2243A" w14:paraId="0EE9B102" w14:textId="77777777" w:rsidTr="00EE1652">
        <w:tc>
          <w:tcPr>
            <w:tcW w:w="4963" w:type="dxa"/>
            <w:vAlign w:val="top"/>
          </w:tcPr>
          <w:p w14:paraId="645EE2A6" w14:textId="4EC449CD"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2729F005" w14:textId="5B50259F" w:rsidR="00283AA3" w:rsidRPr="00C2243A" w:rsidRDefault="00283AA3" w:rsidP="00817292">
            <w:pPr>
              <w:rPr>
                <w:rFonts w:ascii="SimSun" w:eastAsia="SimSun" w:hAnsi="SimSun"/>
                <w:bCs/>
                <w:lang w:eastAsia="zh-CN"/>
              </w:rPr>
            </w:pPr>
            <w:r w:rsidRPr="00C2243A">
              <w:rPr>
                <w:rFonts w:ascii="SimSun" w:eastAsia="SimSun" w:hAnsi="SimSun" w:hint="eastAsia"/>
                <w:bCs/>
              </w:rPr>
              <w:t>减法</w:t>
            </w:r>
          </w:p>
        </w:tc>
      </w:tr>
      <w:tr w:rsidR="00283AA3" w:rsidRPr="00C2243A" w14:paraId="1EAE592C" w14:textId="77777777" w:rsidTr="00EE1652">
        <w:tc>
          <w:tcPr>
            <w:tcW w:w="4963" w:type="dxa"/>
            <w:vAlign w:val="top"/>
          </w:tcPr>
          <w:p w14:paraId="36384E41" w14:textId="2CC03109"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291ED3C1" w14:textId="6425EBCD" w:rsidR="00283AA3" w:rsidRPr="00C2243A" w:rsidRDefault="00283AA3" w:rsidP="00817292">
            <w:pPr>
              <w:rPr>
                <w:rFonts w:ascii="SimSun" w:eastAsia="SimSun" w:hAnsi="SimSun"/>
                <w:bCs/>
                <w:lang w:eastAsia="zh-CN"/>
              </w:rPr>
            </w:pPr>
            <w:r w:rsidRPr="00C2243A">
              <w:rPr>
                <w:rFonts w:ascii="SimSun" w:eastAsia="SimSun" w:hAnsi="SimSun"/>
                <w:bCs/>
              </w:rPr>
              <w:t>乘法</w:t>
            </w:r>
          </w:p>
        </w:tc>
      </w:tr>
      <w:tr w:rsidR="00283AA3" w:rsidRPr="00C2243A" w14:paraId="0B1D46D7" w14:textId="77777777" w:rsidTr="00EE1652">
        <w:tc>
          <w:tcPr>
            <w:tcW w:w="4963" w:type="dxa"/>
            <w:vAlign w:val="top"/>
          </w:tcPr>
          <w:p w14:paraId="219FC075" w14:textId="1DD406E5"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08A70952" w14:textId="6A19367C" w:rsidR="00283AA3" w:rsidRPr="00C2243A" w:rsidRDefault="00283AA3" w:rsidP="00817292">
            <w:pPr>
              <w:rPr>
                <w:rFonts w:ascii="SimSun" w:eastAsia="SimSun" w:hAnsi="SimSun"/>
                <w:bCs/>
                <w:lang w:eastAsia="zh-CN"/>
              </w:rPr>
            </w:pPr>
            <w:r w:rsidRPr="00C2243A">
              <w:rPr>
                <w:rFonts w:ascii="SimSun" w:eastAsia="SimSun" w:hAnsi="SimSun"/>
                <w:bCs/>
              </w:rPr>
              <w:t>除法</w:t>
            </w:r>
          </w:p>
        </w:tc>
      </w:tr>
      <w:tr w:rsidR="00283AA3" w:rsidRPr="00C2243A" w14:paraId="00BFC373" w14:textId="77777777" w:rsidTr="00EE1652">
        <w:tc>
          <w:tcPr>
            <w:tcW w:w="4963" w:type="dxa"/>
            <w:vAlign w:val="top"/>
          </w:tcPr>
          <w:p w14:paraId="7D33547C" w14:textId="644C3532"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353D0399" w14:textId="5AA1AC8F" w:rsidR="00283AA3" w:rsidRPr="00C2243A" w:rsidRDefault="00283AA3" w:rsidP="00817292">
            <w:pPr>
              <w:rPr>
                <w:rFonts w:ascii="SimSun" w:eastAsia="SimSun" w:hAnsi="SimSun"/>
                <w:bCs/>
                <w:lang w:eastAsia="zh-CN"/>
              </w:rPr>
            </w:pPr>
            <w:r w:rsidRPr="00C2243A">
              <w:rPr>
                <w:rFonts w:ascii="SimSun" w:eastAsia="SimSun" w:hAnsi="SimSun"/>
                <w:bCs/>
              </w:rPr>
              <w:t>取模（余数）</w:t>
            </w:r>
          </w:p>
        </w:tc>
      </w:tr>
      <w:tr w:rsidR="00283AA3" w:rsidRPr="00C2243A" w14:paraId="7F64362D" w14:textId="77777777" w:rsidTr="00EE1652">
        <w:tc>
          <w:tcPr>
            <w:tcW w:w="4963" w:type="dxa"/>
            <w:vAlign w:val="top"/>
          </w:tcPr>
          <w:p w14:paraId="57B9D576" w14:textId="0765CB49"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0F3F0309" w14:textId="6734611F" w:rsidR="00283AA3" w:rsidRPr="00C2243A" w:rsidRDefault="00283AA3" w:rsidP="00817292">
            <w:pPr>
              <w:rPr>
                <w:rFonts w:ascii="SimSun" w:eastAsia="SimSun" w:hAnsi="SimSun"/>
                <w:bCs/>
                <w:lang w:eastAsia="zh-CN"/>
              </w:rPr>
            </w:pPr>
            <w:r w:rsidRPr="00C2243A">
              <w:rPr>
                <w:rFonts w:ascii="SimSun" w:eastAsia="SimSun" w:hAnsi="SimSun" w:cs="SimSun" w:hint="eastAsia"/>
                <w:bCs/>
              </w:rPr>
              <w:t>递</w:t>
            </w:r>
            <w:r w:rsidRPr="00C2243A">
              <w:rPr>
                <w:rFonts w:ascii="SimSun" w:eastAsia="SimSun" w:hAnsi="SimSun" w:cs="游明朝" w:hint="eastAsia"/>
                <w:bCs/>
              </w:rPr>
              <w:t>加</w:t>
            </w:r>
          </w:p>
        </w:tc>
      </w:tr>
      <w:tr w:rsidR="00283AA3" w:rsidRPr="00C2243A" w14:paraId="24D13837" w14:textId="77777777" w:rsidTr="00EE1652">
        <w:tc>
          <w:tcPr>
            <w:tcW w:w="4963" w:type="dxa"/>
            <w:vAlign w:val="top"/>
          </w:tcPr>
          <w:p w14:paraId="427F483F" w14:textId="5F7EC58A" w:rsidR="00283AA3" w:rsidRPr="00C2243A" w:rsidRDefault="00283AA3" w:rsidP="00817292">
            <w:pPr>
              <w:rPr>
                <w:rFonts w:ascii="SimSun" w:eastAsia="SimSun" w:hAnsi="SimSun"/>
                <w:bCs/>
                <w:lang w:eastAsia="zh-CN"/>
              </w:rPr>
            </w:pPr>
            <w:r w:rsidRPr="00C2243A">
              <w:rPr>
                <w:rFonts w:ascii="SimSun" w:eastAsia="SimSun" w:hAnsi="SimSun"/>
                <w:bCs/>
              </w:rPr>
              <w:t>--</w:t>
            </w:r>
          </w:p>
        </w:tc>
        <w:tc>
          <w:tcPr>
            <w:tcW w:w="4963" w:type="dxa"/>
            <w:vAlign w:val="top"/>
          </w:tcPr>
          <w:p w14:paraId="280361F2" w14:textId="1D6D32D3" w:rsidR="00283AA3" w:rsidRPr="00C2243A" w:rsidRDefault="00283AA3" w:rsidP="00817292">
            <w:pPr>
              <w:rPr>
                <w:rFonts w:ascii="SimSun" w:eastAsia="SimSun" w:hAnsi="SimSun"/>
                <w:bCs/>
                <w:lang w:eastAsia="zh-CN"/>
              </w:rPr>
            </w:pPr>
            <w:r w:rsidRPr="00C2243A">
              <w:rPr>
                <w:rFonts w:ascii="SimSun" w:eastAsia="SimSun" w:hAnsi="SimSun" w:cs="SimSun" w:hint="eastAsia"/>
                <w:bCs/>
              </w:rPr>
              <w:t>递</w:t>
            </w:r>
            <w:r w:rsidRPr="00C2243A">
              <w:rPr>
                <w:rFonts w:ascii="SimSun" w:eastAsia="SimSun" w:hAnsi="SimSun" w:cs="游明朝" w:hint="eastAsia"/>
                <w:bCs/>
              </w:rPr>
              <w:t>减</w:t>
            </w:r>
          </w:p>
        </w:tc>
      </w:tr>
    </w:tbl>
    <w:p w14:paraId="705755DB" w14:textId="77777777" w:rsidR="00283AA3" w:rsidRPr="00C2243A" w:rsidRDefault="00283AA3" w:rsidP="00817292">
      <w:pPr>
        <w:rPr>
          <w:rFonts w:ascii="SimSun" w:eastAsia="SimSun" w:hAnsi="SimSun"/>
          <w:bCs/>
          <w:sz w:val="20"/>
          <w:szCs w:val="20"/>
          <w:lang w:eastAsia="zh-CN"/>
        </w:rPr>
      </w:pPr>
    </w:p>
    <w:p w14:paraId="1BD6C60E" w14:textId="6D27C98B" w:rsidR="00590795" w:rsidRPr="00C2243A" w:rsidRDefault="00590795" w:rsidP="00817292">
      <w:pPr>
        <w:pStyle w:val="3"/>
        <w:spacing w:after="60"/>
        <w:rPr>
          <w:rFonts w:ascii="SimSun" w:eastAsia="SimSun" w:hAnsi="SimSun"/>
          <w:b w:val="0"/>
          <w:bCs/>
          <w:sz w:val="20"/>
          <w:szCs w:val="20"/>
          <w:lang w:eastAsia="zh-CN"/>
        </w:rPr>
      </w:pPr>
      <w:bookmarkStart w:id="7" w:name="_Toc99709137"/>
      <w:bookmarkStart w:id="8" w:name="_Toc109974982"/>
      <w:r w:rsidRPr="00C2243A">
        <w:rPr>
          <w:rFonts w:ascii="SimSun" w:eastAsia="SimSun" w:hAnsi="SimSun" w:hint="eastAsia"/>
          <w:b w:val="0"/>
          <w:bCs/>
          <w:sz w:val="20"/>
          <w:szCs w:val="20"/>
          <w:lang w:eastAsia="zh-CN"/>
        </w:rPr>
        <w:t>赋值运算符</w:t>
      </w:r>
      <w:bookmarkEnd w:id="7"/>
      <w:bookmarkEnd w:id="8"/>
    </w:p>
    <w:tbl>
      <w:tblPr>
        <w:tblStyle w:val="aff9"/>
        <w:tblW w:w="0" w:type="auto"/>
        <w:tblLook w:val="04A0" w:firstRow="1" w:lastRow="0" w:firstColumn="1" w:lastColumn="0" w:noHBand="0" w:noVBand="1"/>
      </w:tblPr>
      <w:tblGrid>
        <w:gridCol w:w="4963"/>
        <w:gridCol w:w="4963"/>
      </w:tblGrid>
      <w:tr w:rsidR="00E86D00" w:rsidRPr="00C2243A" w14:paraId="3D84D955" w14:textId="77777777" w:rsidTr="00B21BB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BC0F371" w14:textId="55CA710C"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64481CC7" w14:textId="61D0FD4C" w:rsidR="00E86D00" w:rsidRPr="00C2243A" w:rsidRDefault="00E83C20" w:rsidP="00817292">
            <w:pPr>
              <w:rPr>
                <w:rFonts w:ascii="SimSun" w:eastAsia="SimSun" w:hAnsi="SimSun"/>
                <w:bCs/>
                <w:lang w:eastAsia="zh-CN"/>
              </w:rPr>
            </w:pPr>
            <w:r w:rsidRPr="00C2243A">
              <w:rPr>
                <w:rFonts w:ascii="SimSun" w:eastAsia="SimSun" w:hAnsi="SimSun" w:hint="eastAsia"/>
                <w:bCs/>
                <w:lang w:eastAsia="zh-CN"/>
              </w:rPr>
              <w:t>赋值运算符</w:t>
            </w:r>
          </w:p>
        </w:tc>
      </w:tr>
      <w:tr w:rsidR="00E86D00" w:rsidRPr="00C2243A" w14:paraId="436B0782" w14:textId="77777777" w:rsidTr="00B21BB6">
        <w:tc>
          <w:tcPr>
            <w:tcW w:w="4963" w:type="dxa"/>
            <w:vAlign w:val="top"/>
          </w:tcPr>
          <w:p w14:paraId="2C925FF5" w14:textId="3FDCF57F"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0677F7D3" w14:textId="42E71528" w:rsidR="00E86D00" w:rsidRPr="00C2243A" w:rsidRDefault="00E83C20" w:rsidP="00817292">
            <w:pPr>
              <w:tabs>
                <w:tab w:val="left" w:pos="1630"/>
              </w:tabs>
              <w:rPr>
                <w:rFonts w:ascii="SimSun" w:eastAsia="SimSun" w:hAnsi="SimSun"/>
                <w:bCs/>
                <w:lang w:eastAsia="zh-CN"/>
              </w:rPr>
            </w:pPr>
            <w:r w:rsidRPr="00C2243A">
              <w:rPr>
                <w:rFonts w:ascii="SimSun" w:eastAsia="SimSun" w:hAnsi="SimSun" w:hint="eastAsia"/>
                <w:bCs/>
                <w:lang w:eastAsia="zh-CN"/>
              </w:rPr>
              <w:t>赋值求和</w:t>
            </w:r>
          </w:p>
        </w:tc>
      </w:tr>
      <w:tr w:rsidR="00E86D00" w:rsidRPr="00C2243A" w14:paraId="305DC630" w14:textId="77777777" w:rsidTr="00B21BB6">
        <w:tc>
          <w:tcPr>
            <w:tcW w:w="4963" w:type="dxa"/>
            <w:vAlign w:val="top"/>
          </w:tcPr>
          <w:p w14:paraId="7C0BE65B" w14:textId="4198C1D9"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6F9132FB" w14:textId="6E1718C6" w:rsidR="00E86D00" w:rsidRPr="00C2243A" w:rsidRDefault="00E83C20" w:rsidP="00817292">
            <w:pPr>
              <w:rPr>
                <w:rFonts w:ascii="SimSun" w:eastAsia="SimSun" w:hAnsi="SimSun"/>
                <w:bCs/>
                <w:lang w:eastAsia="zh-CN"/>
              </w:rPr>
            </w:pPr>
            <w:r w:rsidRPr="00C2243A">
              <w:rPr>
                <w:rFonts w:ascii="SimSun" w:eastAsia="SimSun" w:hAnsi="SimSun" w:hint="eastAsia"/>
                <w:bCs/>
                <w:lang w:eastAsia="zh-CN"/>
              </w:rPr>
              <w:t>赋值求差</w:t>
            </w:r>
          </w:p>
        </w:tc>
      </w:tr>
      <w:tr w:rsidR="00E86D00" w:rsidRPr="00C2243A" w14:paraId="3FE1DF2E" w14:textId="77777777" w:rsidTr="00B21BB6">
        <w:tc>
          <w:tcPr>
            <w:tcW w:w="4963" w:type="dxa"/>
            <w:vAlign w:val="top"/>
          </w:tcPr>
          <w:p w14:paraId="1888F4C9" w14:textId="79DA8B7E"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59237239" w14:textId="2A2A89E1" w:rsidR="00E86D00" w:rsidRPr="00C2243A" w:rsidRDefault="00E83C20" w:rsidP="00817292">
            <w:pPr>
              <w:rPr>
                <w:rFonts w:ascii="SimSun" w:eastAsia="SimSun" w:hAnsi="SimSun"/>
                <w:bCs/>
                <w:lang w:eastAsia="zh-CN"/>
              </w:rPr>
            </w:pPr>
            <w:r w:rsidRPr="00C2243A">
              <w:rPr>
                <w:rFonts w:ascii="SimSun" w:eastAsia="SimSun" w:hAnsi="SimSun" w:hint="eastAsia"/>
                <w:bCs/>
                <w:lang w:eastAsia="zh-CN"/>
              </w:rPr>
              <w:t>赋值乘积</w:t>
            </w:r>
          </w:p>
        </w:tc>
      </w:tr>
      <w:tr w:rsidR="00E86D00" w:rsidRPr="00C2243A" w14:paraId="2885315A" w14:textId="77777777" w:rsidTr="00B21BB6">
        <w:tc>
          <w:tcPr>
            <w:tcW w:w="4963" w:type="dxa"/>
            <w:vAlign w:val="top"/>
          </w:tcPr>
          <w:p w14:paraId="573BC5D2" w14:textId="6C62FCFB"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2B20E886" w14:textId="6F6A40A7" w:rsidR="00E86D00" w:rsidRPr="00C2243A" w:rsidRDefault="00E83C20" w:rsidP="00817292">
            <w:pPr>
              <w:tabs>
                <w:tab w:val="left" w:pos="1110"/>
              </w:tabs>
              <w:rPr>
                <w:rFonts w:ascii="SimSun" w:eastAsia="SimSun" w:hAnsi="SimSun"/>
                <w:bCs/>
                <w:lang w:eastAsia="zh-CN"/>
              </w:rPr>
            </w:pPr>
            <w:r w:rsidRPr="00C2243A">
              <w:rPr>
                <w:rFonts w:ascii="SimSun" w:eastAsia="SimSun" w:hAnsi="SimSun" w:hint="eastAsia"/>
                <w:bCs/>
                <w:lang w:eastAsia="zh-CN"/>
              </w:rPr>
              <w:t>赋值商</w:t>
            </w:r>
          </w:p>
        </w:tc>
      </w:tr>
      <w:tr w:rsidR="00E86D00" w:rsidRPr="00C2243A" w14:paraId="7B6C9634" w14:textId="77777777" w:rsidTr="00B21BB6">
        <w:tc>
          <w:tcPr>
            <w:tcW w:w="4963" w:type="dxa"/>
            <w:vAlign w:val="top"/>
          </w:tcPr>
          <w:p w14:paraId="18C306EA" w14:textId="2E4652AE" w:rsidR="00E86D00" w:rsidRPr="00C2243A" w:rsidRDefault="00E86D00" w:rsidP="00817292">
            <w:pPr>
              <w:rPr>
                <w:rFonts w:ascii="SimSun" w:eastAsia="SimSun" w:hAnsi="SimSun"/>
                <w:bCs/>
                <w:lang w:eastAsia="zh-CN"/>
              </w:rPr>
            </w:pPr>
            <w:r w:rsidRPr="00C2243A">
              <w:rPr>
                <w:rFonts w:ascii="SimSun" w:eastAsia="SimSun" w:hAnsi="SimSun"/>
                <w:bCs/>
              </w:rPr>
              <w:t>%=</w:t>
            </w:r>
          </w:p>
        </w:tc>
        <w:tc>
          <w:tcPr>
            <w:tcW w:w="4963" w:type="dxa"/>
            <w:vAlign w:val="top"/>
          </w:tcPr>
          <w:p w14:paraId="0CED01D9" w14:textId="3B404FDD" w:rsidR="00E86D00" w:rsidRPr="00C2243A" w:rsidRDefault="008818D7" w:rsidP="00817292">
            <w:pPr>
              <w:rPr>
                <w:rFonts w:ascii="SimSun" w:eastAsia="SimSun" w:hAnsi="SimSun"/>
                <w:bCs/>
                <w:lang w:eastAsia="zh-CN"/>
              </w:rPr>
            </w:pPr>
            <w:r w:rsidRPr="00C2243A">
              <w:rPr>
                <w:rFonts w:ascii="SimSun" w:eastAsia="SimSun" w:hAnsi="SimSun" w:hint="eastAsia"/>
                <w:bCs/>
                <w:lang w:eastAsia="zh-CN"/>
              </w:rPr>
              <w:t>赋值求余</w:t>
            </w:r>
          </w:p>
        </w:tc>
      </w:tr>
      <w:tr w:rsidR="008818D7" w:rsidRPr="00C2243A" w14:paraId="6B33EB4E" w14:textId="77777777" w:rsidTr="00B21BB6">
        <w:tc>
          <w:tcPr>
            <w:tcW w:w="4963" w:type="dxa"/>
            <w:vAlign w:val="top"/>
          </w:tcPr>
          <w:p w14:paraId="3AD9B2EE" w14:textId="486BF5BB" w:rsidR="008818D7" w:rsidRPr="00C2243A" w:rsidRDefault="008818D7" w:rsidP="00817292">
            <w:pPr>
              <w:rPr>
                <w:rFonts w:ascii="SimSun" w:eastAsia="SimSun" w:hAnsi="SimSun"/>
                <w:bCs/>
              </w:rPr>
            </w:pPr>
            <w:r w:rsidRPr="00C2243A">
              <w:rPr>
                <w:rFonts w:ascii="SimSun" w:eastAsia="SimSun" w:hAnsi="SimSun"/>
                <w:bCs/>
              </w:rPr>
              <w:t>&lt;&lt;=</w:t>
            </w:r>
          </w:p>
        </w:tc>
        <w:tc>
          <w:tcPr>
            <w:tcW w:w="4963" w:type="dxa"/>
            <w:vAlign w:val="top"/>
          </w:tcPr>
          <w:p w14:paraId="4CB231F9" w14:textId="5C0EDEEA" w:rsidR="008818D7" w:rsidRPr="00C2243A" w:rsidRDefault="008818D7" w:rsidP="00817292">
            <w:pPr>
              <w:rPr>
                <w:rFonts w:ascii="SimSun" w:eastAsia="SimSun" w:hAnsi="SimSun"/>
                <w:bCs/>
                <w:lang w:eastAsia="zh-CN"/>
              </w:rPr>
            </w:pPr>
            <w:r w:rsidRPr="00C2243A">
              <w:rPr>
                <w:rFonts w:ascii="SimSun" w:eastAsia="SimSun" w:hAnsi="SimSun" w:hint="eastAsia"/>
                <w:bCs/>
                <w:lang w:eastAsia="zh-CN"/>
              </w:rPr>
              <w:t>左位移</w:t>
            </w:r>
          </w:p>
        </w:tc>
      </w:tr>
      <w:tr w:rsidR="008818D7" w:rsidRPr="00C2243A" w14:paraId="49AC6AFD" w14:textId="77777777" w:rsidTr="00B21BB6">
        <w:tc>
          <w:tcPr>
            <w:tcW w:w="4963" w:type="dxa"/>
            <w:vAlign w:val="top"/>
          </w:tcPr>
          <w:p w14:paraId="6ADA924E" w14:textId="2ACEA367" w:rsidR="008818D7" w:rsidRPr="00C2243A" w:rsidRDefault="008818D7" w:rsidP="00817292">
            <w:pPr>
              <w:rPr>
                <w:rFonts w:ascii="SimSun" w:eastAsia="SimSun" w:hAnsi="SimSun"/>
                <w:bCs/>
              </w:rPr>
            </w:pPr>
            <w:r w:rsidRPr="00C2243A">
              <w:rPr>
                <w:rFonts w:ascii="SimSun" w:eastAsia="SimSun" w:hAnsi="SimSun"/>
                <w:bCs/>
              </w:rPr>
              <w:t>&gt;&gt;=</w:t>
            </w:r>
          </w:p>
        </w:tc>
        <w:tc>
          <w:tcPr>
            <w:tcW w:w="4963" w:type="dxa"/>
            <w:vAlign w:val="top"/>
          </w:tcPr>
          <w:p w14:paraId="5E2B997E" w14:textId="79252AE7" w:rsidR="008818D7" w:rsidRPr="00C2243A" w:rsidRDefault="008818D7" w:rsidP="00817292">
            <w:pPr>
              <w:rPr>
                <w:rFonts w:ascii="SimSun" w:eastAsia="SimSun" w:hAnsi="SimSun"/>
                <w:bCs/>
                <w:lang w:eastAsia="zh-CN"/>
              </w:rPr>
            </w:pPr>
            <w:r w:rsidRPr="00C2243A">
              <w:rPr>
                <w:rFonts w:ascii="SimSun" w:eastAsia="SimSun" w:hAnsi="SimSun" w:hint="eastAsia"/>
                <w:bCs/>
                <w:lang w:eastAsia="zh-CN"/>
              </w:rPr>
              <w:t>右位移</w:t>
            </w:r>
          </w:p>
        </w:tc>
      </w:tr>
      <w:tr w:rsidR="008818D7" w:rsidRPr="00C2243A" w14:paraId="62427718" w14:textId="77777777" w:rsidTr="00B21BB6">
        <w:tc>
          <w:tcPr>
            <w:tcW w:w="4963" w:type="dxa"/>
            <w:vAlign w:val="top"/>
          </w:tcPr>
          <w:p w14:paraId="6CF1F119" w14:textId="2CAAB940" w:rsidR="008818D7" w:rsidRPr="00C2243A" w:rsidRDefault="008818D7" w:rsidP="00817292">
            <w:pPr>
              <w:rPr>
                <w:rFonts w:ascii="SimSun" w:eastAsia="SimSun" w:hAnsi="SimSun"/>
                <w:bCs/>
              </w:rPr>
            </w:pPr>
            <w:r w:rsidRPr="00C2243A">
              <w:rPr>
                <w:rFonts w:ascii="SimSun" w:eastAsia="SimSun" w:hAnsi="SimSun"/>
                <w:bCs/>
              </w:rPr>
              <w:t>&gt;&gt;&gt;=</w:t>
            </w:r>
          </w:p>
        </w:tc>
        <w:tc>
          <w:tcPr>
            <w:tcW w:w="4963" w:type="dxa"/>
            <w:vAlign w:val="top"/>
          </w:tcPr>
          <w:p w14:paraId="18BB3DE7" w14:textId="34D35192" w:rsidR="008818D7" w:rsidRPr="00C2243A" w:rsidRDefault="008818D7" w:rsidP="00817292">
            <w:pPr>
              <w:rPr>
                <w:rFonts w:ascii="SimSun" w:eastAsia="SimSun" w:hAnsi="SimSun"/>
                <w:bCs/>
                <w:lang w:eastAsia="zh-CN"/>
              </w:rPr>
            </w:pPr>
            <w:r w:rsidRPr="00C2243A">
              <w:rPr>
                <w:rFonts w:ascii="SimSun" w:eastAsia="SimSun" w:hAnsi="SimSun" w:hint="eastAsia"/>
                <w:bCs/>
                <w:lang w:eastAsia="zh-CN"/>
              </w:rPr>
              <w:t>无符号右位移</w:t>
            </w:r>
          </w:p>
        </w:tc>
      </w:tr>
      <w:tr w:rsidR="008818D7" w:rsidRPr="00C2243A" w14:paraId="0ADBF0A1" w14:textId="77777777" w:rsidTr="00B21BB6">
        <w:tc>
          <w:tcPr>
            <w:tcW w:w="4963" w:type="dxa"/>
            <w:vAlign w:val="top"/>
          </w:tcPr>
          <w:p w14:paraId="3D39BEA7" w14:textId="4A287348" w:rsidR="008818D7" w:rsidRPr="00C2243A" w:rsidRDefault="00823DE2" w:rsidP="00817292">
            <w:pPr>
              <w:rPr>
                <w:rFonts w:ascii="SimSun" w:eastAsia="SimSun" w:hAnsi="SimSun"/>
                <w:bCs/>
              </w:rPr>
            </w:pPr>
            <w:r w:rsidRPr="00C2243A">
              <w:rPr>
                <w:rFonts w:ascii="SimSun" w:eastAsia="SimSun" w:hAnsi="SimSun"/>
                <w:bCs/>
              </w:rPr>
              <w:t>&amp;=</w:t>
            </w:r>
          </w:p>
        </w:tc>
        <w:tc>
          <w:tcPr>
            <w:tcW w:w="4963" w:type="dxa"/>
            <w:vAlign w:val="top"/>
          </w:tcPr>
          <w:p w14:paraId="6B53D9EB" w14:textId="7964D4CD" w:rsidR="008818D7" w:rsidRPr="00C2243A" w:rsidRDefault="00823DE2" w:rsidP="00817292">
            <w:pPr>
              <w:rPr>
                <w:rFonts w:ascii="SimSun" w:eastAsia="SimSun" w:hAnsi="SimSun"/>
                <w:bCs/>
                <w:lang w:eastAsia="zh-CN"/>
              </w:rPr>
            </w:pPr>
            <w:r w:rsidRPr="00C2243A">
              <w:rPr>
                <w:rFonts w:ascii="SimSun" w:eastAsia="SimSun" w:hAnsi="SimSun" w:hint="eastAsia"/>
                <w:bCs/>
                <w:lang w:eastAsia="zh-CN"/>
              </w:rPr>
              <w:t>赋值与</w:t>
            </w:r>
          </w:p>
        </w:tc>
      </w:tr>
      <w:tr w:rsidR="008818D7" w:rsidRPr="00C2243A" w14:paraId="737BBFBA" w14:textId="77777777" w:rsidTr="00B21BB6">
        <w:tc>
          <w:tcPr>
            <w:tcW w:w="4963" w:type="dxa"/>
            <w:vAlign w:val="top"/>
          </w:tcPr>
          <w:p w14:paraId="45D14A9F" w14:textId="484D4CEF" w:rsidR="008818D7" w:rsidRPr="00C2243A" w:rsidRDefault="00823DE2" w:rsidP="00817292">
            <w:pPr>
              <w:rPr>
                <w:rFonts w:ascii="SimSun" w:eastAsia="SimSun" w:hAnsi="SimSun"/>
                <w:bCs/>
              </w:rPr>
            </w:pPr>
            <w:r w:rsidRPr="00C2243A">
              <w:rPr>
                <w:rFonts w:ascii="SimSun" w:eastAsia="SimSun" w:hAnsi="SimSun"/>
                <w:bCs/>
              </w:rPr>
              <w:t>^=</w:t>
            </w:r>
          </w:p>
        </w:tc>
        <w:tc>
          <w:tcPr>
            <w:tcW w:w="4963" w:type="dxa"/>
            <w:vAlign w:val="top"/>
          </w:tcPr>
          <w:p w14:paraId="09288B7C" w14:textId="422FA68B" w:rsidR="008818D7" w:rsidRPr="00C2243A" w:rsidRDefault="00823DE2" w:rsidP="00817292">
            <w:pPr>
              <w:tabs>
                <w:tab w:val="left" w:pos="890"/>
              </w:tabs>
              <w:rPr>
                <w:rFonts w:ascii="SimSun" w:eastAsia="SimSun" w:hAnsi="SimSun"/>
                <w:bCs/>
                <w:lang w:eastAsia="zh-CN"/>
              </w:rPr>
            </w:pPr>
            <w:r w:rsidRPr="00C2243A">
              <w:rPr>
                <w:rFonts w:ascii="SimSun" w:eastAsia="SimSun" w:hAnsi="SimSun" w:hint="eastAsia"/>
                <w:bCs/>
                <w:lang w:eastAsia="zh-CN"/>
              </w:rPr>
              <w:t>赋值按位异或</w:t>
            </w:r>
            <w:r w:rsidRPr="00C2243A">
              <w:rPr>
                <w:rFonts w:ascii="SimSun" w:eastAsia="SimSun" w:hAnsi="SimSun"/>
                <w:bCs/>
                <w:lang w:eastAsia="zh-CN"/>
              </w:rPr>
              <w:tab/>
            </w:r>
          </w:p>
        </w:tc>
      </w:tr>
      <w:tr w:rsidR="008818D7" w:rsidRPr="00C2243A" w14:paraId="5BE1F016" w14:textId="77777777" w:rsidTr="00B21BB6">
        <w:tc>
          <w:tcPr>
            <w:tcW w:w="4963" w:type="dxa"/>
            <w:vAlign w:val="top"/>
          </w:tcPr>
          <w:p w14:paraId="2FEFFBF2" w14:textId="544B1B80" w:rsidR="008818D7" w:rsidRPr="00C2243A" w:rsidRDefault="00823DE2" w:rsidP="00817292">
            <w:pPr>
              <w:rPr>
                <w:rFonts w:ascii="SimSun" w:eastAsia="SimSun" w:hAnsi="SimSun"/>
                <w:bCs/>
              </w:rPr>
            </w:pPr>
            <w:r w:rsidRPr="00C2243A">
              <w:rPr>
                <w:rFonts w:ascii="SimSun" w:eastAsia="SimSun" w:hAnsi="SimSun"/>
                <w:bCs/>
              </w:rPr>
              <w:t>|=</w:t>
            </w:r>
          </w:p>
        </w:tc>
        <w:tc>
          <w:tcPr>
            <w:tcW w:w="4963" w:type="dxa"/>
            <w:vAlign w:val="top"/>
          </w:tcPr>
          <w:p w14:paraId="24A15260" w14:textId="7CC32762" w:rsidR="008818D7" w:rsidRPr="00C2243A" w:rsidRDefault="00823DE2" w:rsidP="00817292">
            <w:pPr>
              <w:rPr>
                <w:rFonts w:ascii="SimSun" w:eastAsia="SimSun" w:hAnsi="SimSun"/>
                <w:bCs/>
                <w:lang w:eastAsia="zh-CN"/>
              </w:rPr>
            </w:pPr>
            <w:r w:rsidRPr="00C2243A">
              <w:rPr>
                <w:rFonts w:ascii="SimSun" w:eastAsia="SimSun" w:hAnsi="SimSun" w:hint="eastAsia"/>
                <w:bCs/>
                <w:lang w:eastAsia="zh-CN"/>
              </w:rPr>
              <w:t>赋值或</w:t>
            </w:r>
          </w:p>
        </w:tc>
      </w:tr>
      <w:tr w:rsidR="00823DE2" w:rsidRPr="00C2243A" w14:paraId="453C09CF" w14:textId="77777777" w:rsidTr="00B21BB6">
        <w:tc>
          <w:tcPr>
            <w:tcW w:w="4963" w:type="dxa"/>
            <w:vAlign w:val="top"/>
          </w:tcPr>
          <w:p w14:paraId="0812D8CA" w14:textId="1A2973B2" w:rsidR="00823DE2" w:rsidRPr="00C2243A" w:rsidRDefault="00823DE2" w:rsidP="00817292">
            <w:pPr>
              <w:rPr>
                <w:rFonts w:ascii="SimSun" w:eastAsia="SimSun" w:hAnsi="SimSun"/>
                <w:bCs/>
              </w:rPr>
            </w:pPr>
            <w:r w:rsidRPr="00C2243A">
              <w:rPr>
                <w:rFonts w:ascii="SimSun" w:eastAsia="SimSun" w:hAnsi="SimSun"/>
                <w:bCs/>
              </w:rPr>
              <w:t>&amp;&amp;=</w:t>
            </w:r>
          </w:p>
        </w:tc>
        <w:tc>
          <w:tcPr>
            <w:tcW w:w="4963" w:type="dxa"/>
            <w:vAlign w:val="top"/>
          </w:tcPr>
          <w:p w14:paraId="561380AB" w14:textId="430E5AE3" w:rsidR="00823DE2" w:rsidRPr="00C2243A" w:rsidRDefault="00823DE2" w:rsidP="00817292">
            <w:pPr>
              <w:rPr>
                <w:rFonts w:ascii="SimSun" w:eastAsia="SimSun" w:hAnsi="SimSun"/>
                <w:bCs/>
                <w:lang w:eastAsia="zh-CN"/>
              </w:rPr>
            </w:pPr>
            <w:r w:rsidRPr="00C2243A">
              <w:rPr>
                <w:rFonts w:ascii="SimSun" w:eastAsia="SimSun" w:hAnsi="SimSun" w:hint="eastAsia"/>
                <w:bCs/>
                <w:lang w:eastAsia="zh-CN"/>
              </w:rPr>
              <w:t>逻辑和赋值运算符</w:t>
            </w:r>
          </w:p>
        </w:tc>
      </w:tr>
      <w:tr w:rsidR="00823DE2" w:rsidRPr="00C2243A" w14:paraId="3073B825" w14:textId="77777777" w:rsidTr="00B21BB6">
        <w:tc>
          <w:tcPr>
            <w:tcW w:w="4963" w:type="dxa"/>
            <w:vAlign w:val="top"/>
          </w:tcPr>
          <w:p w14:paraId="4A12C53C" w14:textId="4FE13DF4" w:rsidR="00823DE2" w:rsidRPr="00C2243A" w:rsidRDefault="00823DE2" w:rsidP="00817292">
            <w:pPr>
              <w:ind w:right="800"/>
              <w:rPr>
                <w:rFonts w:ascii="SimSun" w:eastAsia="SimSun" w:hAnsi="SimSun"/>
                <w:bCs/>
              </w:rPr>
            </w:pPr>
            <w:r w:rsidRPr="00C2243A">
              <w:rPr>
                <w:rFonts w:ascii="SimSun" w:eastAsia="SimSun" w:hAnsi="SimSun"/>
                <w:bCs/>
              </w:rPr>
              <w:t>||=</w:t>
            </w:r>
          </w:p>
        </w:tc>
        <w:tc>
          <w:tcPr>
            <w:tcW w:w="4963" w:type="dxa"/>
            <w:vAlign w:val="top"/>
          </w:tcPr>
          <w:p w14:paraId="4D25712D" w14:textId="3CD663F5" w:rsidR="00823DE2" w:rsidRPr="00C2243A" w:rsidRDefault="00823DE2" w:rsidP="00817292">
            <w:pPr>
              <w:rPr>
                <w:rFonts w:ascii="SimSun" w:eastAsia="SimSun" w:hAnsi="SimSun"/>
                <w:bCs/>
                <w:lang w:eastAsia="zh-CN"/>
              </w:rPr>
            </w:pPr>
            <w:r w:rsidRPr="00C2243A">
              <w:rPr>
                <w:rFonts w:ascii="SimSun" w:eastAsia="SimSun" w:hAnsi="SimSun" w:hint="eastAsia"/>
                <w:bCs/>
                <w:lang w:eastAsia="zh-CN"/>
              </w:rPr>
              <w:t>逻辑或赋值运算符</w:t>
            </w:r>
          </w:p>
        </w:tc>
      </w:tr>
      <w:tr w:rsidR="00823DE2" w:rsidRPr="00C2243A" w14:paraId="296E21A5" w14:textId="77777777" w:rsidTr="00B21BB6">
        <w:tc>
          <w:tcPr>
            <w:tcW w:w="4963" w:type="dxa"/>
            <w:vAlign w:val="top"/>
          </w:tcPr>
          <w:p w14:paraId="4A7838D6" w14:textId="719E4257" w:rsidR="00823DE2" w:rsidRPr="00C2243A" w:rsidRDefault="00AC2FB1" w:rsidP="00817292">
            <w:pPr>
              <w:rPr>
                <w:rFonts w:ascii="SimSun" w:eastAsia="SimSun" w:hAnsi="SimSun"/>
                <w:bCs/>
                <w:lang w:eastAsia="zh-CN"/>
              </w:rPr>
            </w:pPr>
            <w:r w:rsidRPr="00C2243A">
              <w:rPr>
                <w:rFonts w:ascii="SimSun" w:eastAsia="SimSun" w:hAnsi="SimSun" w:hint="eastAsia"/>
                <w:bCs/>
                <w:lang w:eastAsia="zh-CN"/>
              </w:rPr>
              <w:t>?</w:t>
            </w:r>
            <w:r w:rsidRPr="00C2243A">
              <w:rPr>
                <w:rFonts w:ascii="SimSun" w:eastAsia="SimSun" w:hAnsi="SimSun"/>
                <w:bCs/>
                <w:lang w:eastAsia="zh-CN"/>
              </w:rPr>
              <w:t>?</w:t>
            </w:r>
          </w:p>
        </w:tc>
        <w:tc>
          <w:tcPr>
            <w:tcW w:w="4963" w:type="dxa"/>
            <w:vAlign w:val="top"/>
          </w:tcPr>
          <w:p w14:paraId="01295352" w14:textId="54E00163" w:rsidR="00823DE2" w:rsidRPr="00C2243A" w:rsidRDefault="00AC2FB1" w:rsidP="00817292">
            <w:pPr>
              <w:rPr>
                <w:rFonts w:ascii="SimSun" w:eastAsia="SimSun" w:hAnsi="SimSun"/>
                <w:bCs/>
                <w:lang w:eastAsia="zh-CN"/>
              </w:rPr>
            </w:pPr>
            <w:r w:rsidRPr="00C2243A">
              <w:rPr>
                <w:rFonts w:ascii="SimSun" w:eastAsia="SimSun" w:hAnsi="SimSun" w:hint="eastAsia"/>
                <w:bCs/>
                <w:lang w:eastAsia="zh-CN"/>
              </w:rPr>
              <w:t>逻辑空赋值运算符</w:t>
            </w:r>
          </w:p>
        </w:tc>
      </w:tr>
    </w:tbl>
    <w:p w14:paraId="2A6BC7B8" w14:textId="77777777" w:rsidR="00E86D00" w:rsidRPr="00C2243A" w:rsidRDefault="00E86D00" w:rsidP="00817292">
      <w:pPr>
        <w:rPr>
          <w:rFonts w:ascii="SimSun" w:eastAsia="SimSun" w:hAnsi="SimSun"/>
          <w:bCs/>
          <w:sz w:val="20"/>
          <w:szCs w:val="20"/>
          <w:lang w:eastAsia="zh-CN"/>
        </w:rPr>
      </w:pPr>
    </w:p>
    <w:p w14:paraId="33939977" w14:textId="55A254AA" w:rsidR="00590795" w:rsidRPr="00C2243A" w:rsidRDefault="00590795" w:rsidP="00817292">
      <w:pPr>
        <w:pStyle w:val="3"/>
        <w:spacing w:after="60"/>
        <w:rPr>
          <w:rFonts w:ascii="SimSun" w:eastAsia="SimSun" w:hAnsi="SimSun"/>
          <w:b w:val="0"/>
          <w:bCs/>
          <w:sz w:val="20"/>
          <w:szCs w:val="20"/>
          <w:lang w:eastAsia="zh-CN"/>
        </w:rPr>
      </w:pPr>
      <w:bookmarkStart w:id="9" w:name="_Toc99709138"/>
      <w:bookmarkStart w:id="10" w:name="_Toc109974983"/>
      <w:r w:rsidRPr="00C2243A">
        <w:rPr>
          <w:rFonts w:ascii="SimSun" w:eastAsia="SimSun" w:hAnsi="SimSun" w:hint="eastAsia"/>
          <w:b w:val="0"/>
          <w:bCs/>
          <w:sz w:val="20"/>
          <w:szCs w:val="20"/>
          <w:lang w:eastAsia="zh-CN"/>
        </w:rPr>
        <w:t>比较运算符</w:t>
      </w:r>
      <w:bookmarkEnd w:id="9"/>
      <w:bookmarkEnd w:id="10"/>
    </w:p>
    <w:tbl>
      <w:tblPr>
        <w:tblStyle w:val="aff9"/>
        <w:tblW w:w="0" w:type="auto"/>
        <w:tblLook w:val="04A0" w:firstRow="1" w:lastRow="0" w:firstColumn="1" w:lastColumn="0" w:noHBand="0" w:noVBand="1"/>
      </w:tblPr>
      <w:tblGrid>
        <w:gridCol w:w="4963"/>
        <w:gridCol w:w="4963"/>
      </w:tblGrid>
      <w:tr w:rsidR="00351909" w:rsidRPr="00C2243A" w14:paraId="60D2FE87" w14:textId="77777777" w:rsidTr="00295194">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3763E8" w14:textId="59728511"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7000914C" w14:textId="1967C99A" w:rsidR="00351909" w:rsidRPr="00C2243A" w:rsidRDefault="00351909" w:rsidP="00817292">
            <w:pPr>
              <w:rPr>
                <w:rFonts w:ascii="SimSun" w:eastAsia="SimSun" w:hAnsi="SimSun"/>
                <w:bCs/>
                <w:lang w:eastAsia="zh-CN"/>
              </w:rPr>
            </w:pPr>
            <w:r w:rsidRPr="00C2243A">
              <w:rPr>
                <w:rFonts w:ascii="SimSun" w:eastAsia="SimSun" w:hAnsi="SimSun"/>
                <w:bCs/>
              </w:rPr>
              <w:t>等于</w:t>
            </w:r>
          </w:p>
        </w:tc>
      </w:tr>
      <w:tr w:rsidR="00351909" w:rsidRPr="00C2243A" w14:paraId="04690815" w14:textId="77777777" w:rsidTr="00295194">
        <w:tc>
          <w:tcPr>
            <w:tcW w:w="4963" w:type="dxa"/>
            <w:vAlign w:val="top"/>
          </w:tcPr>
          <w:p w14:paraId="197B6CDE" w14:textId="3DADC60D"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2F0C42BD" w14:textId="4E93C7E6" w:rsidR="00351909" w:rsidRPr="00C2243A" w:rsidRDefault="00351909" w:rsidP="00817292">
            <w:pPr>
              <w:rPr>
                <w:rFonts w:ascii="SimSun" w:eastAsia="SimSun" w:hAnsi="SimSun"/>
                <w:bCs/>
                <w:lang w:eastAsia="zh-CN"/>
              </w:rPr>
            </w:pPr>
            <w:r w:rsidRPr="00C2243A">
              <w:rPr>
                <w:rFonts w:ascii="SimSun" w:eastAsia="SimSun" w:hAnsi="SimSun"/>
                <w:bCs/>
              </w:rPr>
              <w:t>等</w:t>
            </w:r>
            <w:r w:rsidRPr="00C2243A">
              <w:rPr>
                <w:rFonts w:ascii="SimSun" w:eastAsia="SimSun" w:hAnsi="SimSun" w:cs="SimSun" w:hint="eastAsia"/>
                <w:bCs/>
              </w:rPr>
              <w:t>值</w:t>
            </w:r>
            <w:r w:rsidRPr="00C2243A">
              <w:rPr>
                <w:rFonts w:ascii="SimSun" w:eastAsia="SimSun" w:hAnsi="SimSun" w:cs="游明朝" w:hint="eastAsia"/>
                <w:bCs/>
              </w:rPr>
              <w:t>等型</w:t>
            </w:r>
          </w:p>
        </w:tc>
      </w:tr>
      <w:tr w:rsidR="00351909" w:rsidRPr="00C2243A" w14:paraId="12C7C9C8" w14:textId="77777777" w:rsidTr="00295194">
        <w:tc>
          <w:tcPr>
            <w:tcW w:w="4963" w:type="dxa"/>
            <w:vAlign w:val="top"/>
          </w:tcPr>
          <w:p w14:paraId="4C67C2AD" w14:textId="1668A0F8"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43A457C4" w14:textId="46F3F879" w:rsidR="00351909" w:rsidRPr="00C2243A" w:rsidRDefault="00351909" w:rsidP="00817292">
            <w:pPr>
              <w:rPr>
                <w:rFonts w:ascii="SimSun" w:eastAsia="SimSun" w:hAnsi="SimSun"/>
                <w:bCs/>
                <w:lang w:eastAsia="zh-CN"/>
              </w:rPr>
            </w:pPr>
            <w:r w:rsidRPr="00C2243A">
              <w:rPr>
                <w:rFonts w:ascii="SimSun" w:eastAsia="SimSun" w:hAnsi="SimSun"/>
                <w:bCs/>
              </w:rPr>
              <w:t>不相等</w:t>
            </w:r>
          </w:p>
        </w:tc>
      </w:tr>
      <w:tr w:rsidR="00351909" w:rsidRPr="00C2243A" w14:paraId="56F70C09" w14:textId="77777777" w:rsidTr="00295194">
        <w:tc>
          <w:tcPr>
            <w:tcW w:w="4963" w:type="dxa"/>
            <w:vAlign w:val="top"/>
          </w:tcPr>
          <w:p w14:paraId="1594AD63" w14:textId="18902482"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03CC7D7E" w14:textId="6CD54DF0" w:rsidR="00351909" w:rsidRPr="00C2243A" w:rsidRDefault="00351909" w:rsidP="00817292">
            <w:pPr>
              <w:rPr>
                <w:rFonts w:ascii="SimSun" w:eastAsia="SimSun" w:hAnsi="SimSun"/>
                <w:bCs/>
                <w:lang w:eastAsia="zh-CN"/>
              </w:rPr>
            </w:pPr>
            <w:r w:rsidRPr="00C2243A">
              <w:rPr>
                <w:rFonts w:ascii="SimSun" w:eastAsia="SimSun" w:hAnsi="SimSun"/>
                <w:bCs/>
              </w:rPr>
              <w:t>不等</w:t>
            </w:r>
            <w:r w:rsidRPr="00C2243A">
              <w:rPr>
                <w:rFonts w:ascii="SimSun" w:eastAsia="SimSun" w:hAnsi="SimSun" w:cs="SimSun" w:hint="eastAsia"/>
                <w:bCs/>
              </w:rPr>
              <w:t>值</w:t>
            </w:r>
            <w:r w:rsidRPr="00C2243A">
              <w:rPr>
                <w:rFonts w:ascii="SimSun" w:eastAsia="SimSun" w:hAnsi="SimSun" w:cs="游明朝" w:hint="eastAsia"/>
                <w:bCs/>
              </w:rPr>
              <w:t>或不等型</w:t>
            </w:r>
          </w:p>
        </w:tc>
      </w:tr>
      <w:tr w:rsidR="00351909" w:rsidRPr="00C2243A" w14:paraId="6D3BD828" w14:textId="77777777" w:rsidTr="00295194">
        <w:tc>
          <w:tcPr>
            <w:tcW w:w="4963" w:type="dxa"/>
            <w:vAlign w:val="top"/>
          </w:tcPr>
          <w:p w14:paraId="5E959720" w14:textId="4E1BF1AA" w:rsidR="00351909" w:rsidRPr="00C2243A" w:rsidRDefault="00351909" w:rsidP="00817292">
            <w:pPr>
              <w:rPr>
                <w:rFonts w:ascii="SimSun" w:eastAsia="SimSun" w:hAnsi="SimSun"/>
                <w:bCs/>
                <w:lang w:eastAsia="zh-CN"/>
              </w:rPr>
            </w:pPr>
            <w:r w:rsidRPr="00C2243A">
              <w:rPr>
                <w:rFonts w:ascii="SimSun" w:eastAsia="SimSun" w:hAnsi="SimSun"/>
                <w:bCs/>
              </w:rPr>
              <w:t>&gt;</w:t>
            </w:r>
          </w:p>
        </w:tc>
        <w:tc>
          <w:tcPr>
            <w:tcW w:w="4963" w:type="dxa"/>
            <w:vAlign w:val="top"/>
          </w:tcPr>
          <w:p w14:paraId="2BD38902" w14:textId="2112DBCE" w:rsidR="00351909" w:rsidRPr="00C2243A" w:rsidRDefault="00351909" w:rsidP="00817292">
            <w:pPr>
              <w:rPr>
                <w:rFonts w:ascii="SimSun" w:eastAsia="SimSun" w:hAnsi="SimSun"/>
                <w:bCs/>
                <w:lang w:eastAsia="zh-CN"/>
              </w:rPr>
            </w:pPr>
            <w:r w:rsidRPr="00C2243A">
              <w:rPr>
                <w:rFonts w:ascii="SimSun" w:eastAsia="SimSun" w:hAnsi="SimSun"/>
                <w:bCs/>
              </w:rPr>
              <w:t>大于</w:t>
            </w:r>
          </w:p>
        </w:tc>
      </w:tr>
      <w:tr w:rsidR="00351909" w:rsidRPr="00C2243A" w14:paraId="66B2D8C9" w14:textId="77777777" w:rsidTr="00295194">
        <w:tc>
          <w:tcPr>
            <w:tcW w:w="4963" w:type="dxa"/>
            <w:vAlign w:val="top"/>
          </w:tcPr>
          <w:p w14:paraId="2BE06CD8" w14:textId="6B872787" w:rsidR="00351909" w:rsidRPr="00C2243A" w:rsidRDefault="00351909" w:rsidP="00817292">
            <w:pPr>
              <w:rPr>
                <w:rFonts w:ascii="SimSun" w:eastAsia="SimSun" w:hAnsi="SimSun"/>
                <w:bCs/>
                <w:lang w:eastAsia="zh-CN"/>
              </w:rPr>
            </w:pPr>
            <w:r w:rsidRPr="00C2243A">
              <w:rPr>
                <w:rFonts w:ascii="SimSun" w:eastAsia="SimSun" w:hAnsi="SimSun"/>
                <w:bCs/>
              </w:rPr>
              <w:t>&lt;</w:t>
            </w:r>
          </w:p>
        </w:tc>
        <w:tc>
          <w:tcPr>
            <w:tcW w:w="4963" w:type="dxa"/>
            <w:vAlign w:val="top"/>
          </w:tcPr>
          <w:p w14:paraId="5BBC6D1D" w14:textId="3B046100" w:rsidR="00351909" w:rsidRPr="00C2243A" w:rsidRDefault="00351909" w:rsidP="00817292">
            <w:pPr>
              <w:rPr>
                <w:rFonts w:ascii="SimSun" w:eastAsia="SimSun" w:hAnsi="SimSun"/>
                <w:bCs/>
                <w:lang w:eastAsia="zh-CN"/>
              </w:rPr>
            </w:pPr>
            <w:r w:rsidRPr="00C2243A">
              <w:rPr>
                <w:rFonts w:ascii="SimSun" w:eastAsia="SimSun" w:hAnsi="SimSun"/>
                <w:bCs/>
              </w:rPr>
              <w:t>小于</w:t>
            </w:r>
          </w:p>
        </w:tc>
      </w:tr>
      <w:tr w:rsidR="00351909" w:rsidRPr="00C2243A" w14:paraId="750A48C4" w14:textId="77777777" w:rsidTr="00295194">
        <w:tc>
          <w:tcPr>
            <w:tcW w:w="4963" w:type="dxa"/>
            <w:vAlign w:val="top"/>
          </w:tcPr>
          <w:p w14:paraId="76337C65" w14:textId="320A19B0" w:rsidR="00351909" w:rsidRPr="00C2243A" w:rsidRDefault="00351909" w:rsidP="00817292">
            <w:pPr>
              <w:rPr>
                <w:rFonts w:ascii="SimSun" w:eastAsia="SimSun" w:hAnsi="SimSun"/>
                <w:bCs/>
                <w:lang w:eastAsia="zh-CN"/>
              </w:rPr>
            </w:pPr>
            <w:r w:rsidRPr="00C2243A">
              <w:rPr>
                <w:rFonts w:ascii="SimSun" w:eastAsia="SimSun" w:hAnsi="SimSun"/>
                <w:bCs/>
              </w:rPr>
              <w:t>&gt;=</w:t>
            </w:r>
          </w:p>
        </w:tc>
        <w:tc>
          <w:tcPr>
            <w:tcW w:w="4963" w:type="dxa"/>
            <w:vAlign w:val="top"/>
          </w:tcPr>
          <w:p w14:paraId="303825AE" w14:textId="488842DD" w:rsidR="00351909" w:rsidRPr="00C2243A" w:rsidRDefault="00351909" w:rsidP="00817292">
            <w:pPr>
              <w:rPr>
                <w:rFonts w:ascii="SimSun" w:eastAsia="SimSun" w:hAnsi="SimSun"/>
                <w:bCs/>
                <w:lang w:eastAsia="zh-CN"/>
              </w:rPr>
            </w:pPr>
            <w:r w:rsidRPr="00C2243A">
              <w:rPr>
                <w:rFonts w:ascii="SimSun" w:eastAsia="SimSun" w:hAnsi="SimSun"/>
                <w:bCs/>
              </w:rPr>
              <w:t>大于或等于</w:t>
            </w:r>
          </w:p>
        </w:tc>
      </w:tr>
      <w:tr w:rsidR="00351909" w:rsidRPr="00C2243A" w14:paraId="30EF0003" w14:textId="77777777" w:rsidTr="00295194">
        <w:tc>
          <w:tcPr>
            <w:tcW w:w="4963" w:type="dxa"/>
            <w:vAlign w:val="top"/>
          </w:tcPr>
          <w:p w14:paraId="26968F20" w14:textId="2E79EE87" w:rsidR="00351909" w:rsidRPr="00C2243A" w:rsidRDefault="00351909" w:rsidP="00817292">
            <w:pPr>
              <w:rPr>
                <w:rFonts w:ascii="SimSun" w:eastAsia="SimSun" w:hAnsi="SimSun"/>
                <w:bCs/>
                <w:lang w:eastAsia="zh-CN"/>
              </w:rPr>
            </w:pPr>
            <w:r w:rsidRPr="00C2243A">
              <w:rPr>
                <w:rFonts w:ascii="SimSun" w:eastAsia="SimSun" w:hAnsi="SimSun"/>
                <w:bCs/>
              </w:rPr>
              <w:t>&lt;=</w:t>
            </w:r>
          </w:p>
        </w:tc>
        <w:tc>
          <w:tcPr>
            <w:tcW w:w="4963" w:type="dxa"/>
            <w:vAlign w:val="top"/>
          </w:tcPr>
          <w:p w14:paraId="78FD8547" w14:textId="16C08D82" w:rsidR="00351909" w:rsidRPr="00C2243A" w:rsidRDefault="00351909" w:rsidP="00817292">
            <w:pPr>
              <w:rPr>
                <w:rFonts w:ascii="SimSun" w:eastAsia="SimSun" w:hAnsi="SimSun"/>
                <w:bCs/>
                <w:lang w:eastAsia="zh-CN"/>
              </w:rPr>
            </w:pPr>
            <w:r w:rsidRPr="00C2243A">
              <w:rPr>
                <w:rFonts w:ascii="SimSun" w:eastAsia="SimSun" w:hAnsi="SimSun"/>
                <w:bCs/>
              </w:rPr>
              <w:t>小于或等于</w:t>
            </w:r>
          </w:p>
        </w:tc>
      </w:tr>
      <w:tr w:rsidR="00351909" w:rsidRPr="00C2243A" w14:paraId="2BAA31B3" w14:textId="77777777" w:rsidTr="00295194">
        <w:tc>
          <w:tcPr>
            <w:tcW w:w="4963" w:type="dxa"/>
            <w:vAlign w:val="top"/>
          </w:tcPr>
          <w:p w14:paraId="73158A47" w14:textId="74016D3F"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1C66B7E9" w14:textId="75C8EC7D" w:rsidR="00351909" w:rsidRPr="00C2243A" w:rsidRDefault="00351909" w:rsidP="00817292">
            <w:pPr>
              <w:rPr>
                <w:rFonts w:ascii="SimSun" w:eastAsia="SimSun" w:hAnsi="SimSun"/>
                <w:bCs/>
                <w:lang w:eastAsia="zh-CN"/>
              </w:rPr>
            </w:pPr>
            <w:r w:rsidRPr="00C2243A">
              <w:rPr>
                <w:rFonts w:ascii="SimSun" w:eastAsia="SimSun" w:hAnsi="SimSun"/>
                <w:bCs/>
              </w:rPr>
              <w:t>三元</w:t>
            </w:r>
            <w:r w:rsidRPr="00C2243A">
              <w:rPr>
                <w:rFonts w:ascii="SimSun" w:eastAsia="SimSun" w:hAnsi="SimSun" w:hint="eastAsia"/>
                <w:bCs/>
              </w:rPr>
              <w:t>运算符</w:t>
            </w:r>
          </w:p>
        </w:tc>
      </w:tr>
    </w:tbl>
    <w:p w14:paraId="74F5AD6A" w14:textId="77777777" w:rsidR="00351909" w:rsidRPr="00C2243A" w:rsidRDefault="00351909" w:rsidP="00817292">
      <w:pPr>
        <w:rPr>
          <w:rFonts w:ascii="SimSun" w:eastAsia="SimSun" w:hAnsi="SimSun"/>
          <w:bCs/>
          <w:sz w:val="20"/>
          <w:szCs w:val="20"/>
          <w:lang w:eastAsia="zh-CN"/>
        </w:rPr>
      </w:pPr>
    </w:p>
    <w:p w14:paraId="7E8F8F07" w14:textId="1E4DA384" w:rsidR="00590795" w:rsidRPr="00C2243A" w:rsidRDefault="00590795" w:rsidP="00817292">
      <w:pPr>
        <w:pStyle w:val="3"/>
        <w:spacing w:after="60"/>
        <w:rPr>
          <w:rFonts w:ascii="SimSun" w:eastAsia="SimSun" w:hAnsi="SimSun"/>
          <w:b w:val="0"/>
          <w:bCs/>
          <w:sz w:val="20"/>
          <w:szCs w:val="20"/>
          <w:lang w:eastAsia="zh-CN"/>
        </w:rPr>
      </w:pPr>
      <w:bookmarkStart w:id="11" w:name="_Toc99709139"/>
      <w:bookmarkStart w:id="12" w:name="_Toc109974984"/>
      <w:r w:rsidRPr="00C2243A">
        <w:rPr>
          <w:rFonts w:ascii="SimSun" w:eastAsia="SimSun" w:hAnsi="SimSun" w:hint="eastAsia"/>
          <w:b w:val="0"/>
          <w:bCs/>
          <w:sz w:val="20"/>
          <w:szCs w:val="20"/>
          <w:lang w:eastAsia="zh-CN"/>
        </w:rPr>
        <w:t>逻辑运算符</w:t>
      </w:r>
      <w:bookmarkEnd w:id="11"/>
      <w:bookmarkEnd w:id="12"/>
    </w:p>
    <w:tbl>
      <w:tblPr>
        <w:tblStyle w:val="aff9"/>
        <w:tblW w:w="0" w:type="auto"/>
        <w:tblLook w:val="04A0" w:firstRow="1" w:lastRow="0" w:firstColumn="1" w:lastColumn="0" w:noHBand="0" w:noVBand="1"/>
      </w:tblPr>
      <w:tblGrid>
        <w:gridCol w:w="4963"/>
        <w:gridCol w:w="4963"/>
      </w:tblGrid>
      <w:tr w:rsidR="00351909" w:rsidRPr="00C2243A" w14:paraId="30287665" w14:textId="77777777" w:rsidTr="006E6F47">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C65288C" w14:textId="4CC19FF6" w:rsidR="00351909" w:rsidRPr="00C2243A" w:rsidRDefault="00351909" w:rsidP="00817292">
            <w:pPr>
              <w:rPr>
                <w:rFonts w:ascii="SimSun" w:eastAsia="SimSun" w:hAnsi="SimSun"/>
                <w:bCs/>
                <w:lang w:eastAsia="zh-CN"/>
              </w:rPr>
            </w:pPr>
            <w:r w:rsidRPr="00C2243A">
              <w:rPr>
                <w:rFonts w:ascii="SimSun" w:eastAsia="SimSun" w:hAnsi="SimSun"/>
                <w:bCs/>
              </w:rPr>
              <w:t>&amp;&amp;</w:t>
            </w:r>
          </w:p>
        </w:tc>
        <w:tc>
          <w:tcPr>
            <w:tcW w:w="4963" w:type="dxa"/>
            <w:vAlign w:val="top"/>
          </w:tcPr>
          <w:p w14:paraId="4FD16BFC" w14:textId="3B228CA4" w:rsidR="00351909" w:rsidRPr="00C2243A" w:rsidRDefault="00351909" w:rsidP="00817292">
            <w:pPr>
              <w:rPr>
                <w:rFonts w:ascii="SimSun" w:eastAsia="SimSun" w:hAnsi="SimSun"/>
                <w:bCs/>
                <w:lang w:eastAsia="zh-CN"/>
              </w:rPr>
            </w:pPr>
            <w:r w:rsidRPr="00C2243A">
              <w:rPr>
                <w:rFonts w:ascii="SimSun" w:eastAsia="SimSun" w:hAnsi="SimSun" w:cs="SimSun" w:hint="eastAsia"/>
                <w:bCs/>
              </w:rPr>
              <w:t>逻辑</w:t>
            </w:r>
            <w:r w:rsidRPr="00C2243A">
              <w:rPr>
                <w:rFonts w:ascii="SimSun" w:eastAsia="SimSun" w:hAnsi="SimSun" w:cs="游明朝" w:hint="eastAsia"/>
                <w:bCs/>
              </w:rPr>
              <w:t>与</w:t>
            </w:r>
          </w:p>
        </w:tc>
      </w:tr>
      <w:tr w:rsidR="00351909" w:rsidRPr="00C2243A" w14:paraId="09E4F151" w14:textId="77777777" w:rsidTr="006E6F47">
        <w:tc>
          <w:tcPr>
            <w:tcW w:w="4963" w:type="dxa"/>
            <w:vAlign w:val="top"/>
          </w:tcPr>
          <w:p w14:paraId="1B52BDFC" w14:textId="377A351D" w:rsidR="00351909" w:rsidRPr="00C2243A" w:rsidRDefault="00351909" w:rsidP="00817292">
            <w:pPr>
              <w:rPr>
                <w:rFonts w:ascii="SimSun" w:eastAsia="SimSun" w:hAnsi="SimSun"/>
                <w:bCs/>
                <w:lang w:eastAsia="zh-CN"/>
              </w:rPr>
            </w:pPr>
            <w:r w:rsidRPr="00C2243A">
              <w:rPr>
                <w:rFonts w:ascii="SimSun" w:eastAsia="SimSun" w:hAnsi="SimSun"/>
                <w:bCs/>
              </w:rPr>
              <w:t>||</w:t>
            </w:r>
          </w:p>
        </w:tc>
        <w:tc>
          <w:tcPr>
            <w:tcW w:w="4963" w:type="dxa"/>
            <w:vAlign w:val="top"/>
          </w:tcPr>
          <w:p w14:paraId="504F365A" w14:textId="66546297" w:rsidR="00351909" w:rsidRPr="00C2243A" w:rsidRDefault="00351909" w:rsidP="00817292">
            <w:pPr>
              <w:rPr>
                <w:rFonts w:ascii="SimSun" w:eastAsia="SimSun" w:hAnsi="SimSun"/>
                <w:bCs/>
                <w:lang w:eastAsia="zh-CN"/>
              </w:rPr>
            </w:pPr>
            <w:r w:rsidRPr="00C2243A">
              <w:rPr>
                <w:rFonts w:ascii="SimSun" w:eastAsia="SimSun" w:hAnsi="SimSun" w:cs="SimSun" w:hint="eastAsia"/>
                <w:bCs/>
              </w:rPr>
              <w:t>逻辑</w:t>
            </w:r>
            <w:r w:rsidRPr="00C2243A">
              <w:rPr>
                <w:rFonts w:ascii="SimSun" w:eastAsia="SimSun" w:hAnsi="SimSun" w:cs="游明朝" w:hint="eastAsia"/>
                <w:bCs/>
              </w:rPr>
              <w:t>或</w:t>
            </w:r>
          </w:p>
        </w:tc>
      </w:tr>
      <w:tr w:rsidR="00351909" w:rsidRPr="00C2243A" w14:paraId="51CA918E" w14:textId="77777777" w:rsidTr="006E6F47">
        <w:tc>
          <w:tcPr>
            <w:tcW w:w="4963" w:type="dxa"/>
            <w:vAlign w:val="top"/>
          </w:tcPr>
          <w:p w14:paraId="2F0A6301" w14:textId="4E571884" w:rsidR="00351909" w:rsidRPr="00C2243A" w:rsidRDefault="00351909" w:rsidP="00817292">
            <w:pPr>
              <w:rPr>
                <w:rFonts w:ascii="SimSun" w:eastAsia="SimSun" w:hAnsi="SimSun"/>
                <w:bCs/>
                <w:lang w:eastAsia="zh-CN"/>
              </w:rPr>
            </w:pPr>
            <w:r w:rsidRPr="00C2243A">
              <w:rPr>
                <w:rFonts w:ascii="SimSun" w:eastAsia="SimSun" w:hAnsi="SimSun"/>
                <w:bCs/>
              </w:rPr>
              <w:lastRenderedPageBreak/>
              <w:t>!</w:t>
            </w:r>
          </w:p>
        </w:tc>
        <w:tc>
          <w:tcPr>
            <w:tcW w:w="4963" w:type="dxa"/>
            <w:vAlign w:val="top"/>
          </w:tcPr>
          <w:p w14:paraId="3C84E824" w14:textId="7E545BBD" w:rsidR="00351909" w:rsidRPr="00C2243A" w:rsidRDefault="00351909" w:rsidP="00817292">
            <w:pPr>
              <w:rPr>
                <w:rFonts w:ascii="SimSun" w:eastAsia="SimSun" w:hAnsi="SimSun"/>
                <w:bCs/>
                <w:lang w:eastAsia="zh-CN"/>
              </w:rPr>
            </w:pPr>
            <w:r w:rsidRPr="00C2243A">
              <w:rPr>
                <w:rFonts w:ascii="SimSun" w:eastAsia="SimSun" w:hAnsi="SimSun" w:cs="SimSun" w:hint="eastAsia"/>
                <w:bCs/>
              </w:rPr>
              <w:t>逻辑</w:t>
            </w:r>
            <w:r w:rsidRPr="00C2243A">
              <w:rPr>
                <w:rFonts w:ascii="SimSun" w:eastAsia="SimSun" w:hAnsi="SimSun" w:cs="游明朝" w:hint="eastAsia"/>
                <w:bCs/>
              </w:rPr>
              <w:t>非</w:t>
            </w:r>
          </w:p>
        </w:tc>
      </w:tr>
    </w:tbl>
    <w:p w14:paraId="2386B08F" w14:textId="77777777" w:rsidR="00351909" w:rsidRPr="00C2243A" w:rsidRDefault="00351909" w:rsidP="00817292">
      <w:pPr>
        <w:rPr>
          <w:rFonts w:ascii="SimSun" w:eastAsia="SimSun" w:hAnsi="SimSun"/>
          <w:bCs/>
          <w:sz w:val="20"/>
          <w:szCs w:val="20"/>
          <w:lang w:eastAsia="zh-CN"/>
        </w:rPr>
      </w:pPr>
    </w:p>
    <w:p w14:paraId="23282111" w14:textId="0769AAD7" w:rsidR="00590795" w:rsidRPr="00C2243A" w:rsidRDefault="00590795" w:rsidP="00817292">
      <w:pPr>
        <w:pStyle w:val="3"/>
        <w:spacing w:after="60"/>
        <w:rPr>
          <w:rFonts w:ascii="SimSun" w:eastAsia="SimSun" w:hAnsi="SimSun"/>
          <w:b w:val="0"/>
          <w:bCs/>
          <w:sz w:val="20"/>
          <w:szCs w:val="20"/>
          <w:lang w:eastAsia="zh-CN"/>
        </w:rPr>
      </w:pPr>
      <w:bookmarkStart w:id="13" w:name="_Toc99709140"/>
      <w:bookmarkStart w:id="14" w:name="_Toc109974985"/>
      <w:r w:rsidRPr="00C2243A">
        <w:rPr>
          <w:rFonts w:ascii="SimSun" w:eastAsia="SimSun" w:hAnsi="SimSun" w:hint="eastAsia"/>
          <w:b w:val="0"/>
          <w:bCs/>
          <w:sz w:val="20"/>
          <w:szCs w:val="20"/>
          <w:lang w:eastAsia="zh-CN"/>
        </w:rPr>
        <w:t>类型运算符</w:t>
      </w:r>
      <w:bookmarkEnd w:id="13"/>
      <w:bookmarkEnd w:id="14"/>
    </w:p>
    <w:tbl>
      <w:tblPr>
        <w:tblStyle w:val="aff9"/>
        <w:tblW w:w="0" w:type="auto"/>
        <w:tblLook w:val="04A0" w:firstRow="1" w:lastRow="0" w:firstColumn="1" w:lastColumn="0" w:noHBand="0" w:noVBand="1"/>
      </w:tblPr>
      <w:tblGrid>
        <w:gridCol w:w="4963"/>
        <w:gridCol w:w="4963"/>
      </w:tblGrid>
      <w:tr w:rsidR="00DC2F4B" w:rsidRPr="00C2243A" w14:paraId="28ECB3D5" w14:textId="77777777" w:rsidTr="004B6A2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8C8CEE" w14:textId="02E7059C" w:rsidR="00DC2F4B" w:rsidRPr="00C2243A" w:rsidRDefault="00DC2F4B" w:rsidP="00817292">
            <w:pPr>
              <w:rPr>
                <w:rFonts w:ascii="SimSun" w:eastAsia="SimSun" w:hAnsi="SimSun"/>
                <w:bCs/>
                <w:lang w:eastAsia="zh-CN"/>
              </w:rPr>
            </w:pPr>
            <w:proofErr w:type="spellStart"/>
            <w:r w:rsidRPr="00C2243A">
              <w:rPr>
                <w:rFonts w:ascii="SimSun" w:eastAsia="SimSun" w:hAnsi="SimSun"/>
                <w:bCs/>
              </w:rPr>
              <w:t>typeof</w:t>
            </w:r>
            <w:proofErr w:type="spellEnd"/>
          </w:p>
        </w:tc>
        <w:tc>
          <w:tcPr>
            <w:tcW w:w="4963" w:type="dxa"/>
            <w:vAlign w:val="top"/>
          </w:tcPr>
          <w:p w14:paraId="79075249" w14:textId="73CEF3FB" w:rsidR="00DC2F4B" w:rsidRPr="00C2243A" w:rsidRDefault="00DC2F4B" w:rsidP="00817292">
            <w:pPr>
              <w:rPr>
                <w:rFonts w:ascii="SimSun" w:eastAsia="SimSun" w:hAnsi="SimSun"/>
                <w:bCs/>
                <w:lang w:eastAsia="zh-CN"/>
              </w:rPr>
            </w:pPr>
            <w:r w:rsidRPr="00C2243A">
              <w:rPr>
                <w:rFonts w:ascii="SimSun" w:eastAsia="SimSun" w:hAnsi="SimSun"/>
                <w:bCs/>
              </w:rPr>
              <w:t>返回</w:t>
            </w:r>
            <w:r w:rsidRPr="00C2243A">
              <w:rPr>
                <w:rFonts w:ascii="SimSun" w:eastAsia="SimSun" w:hAnsi="SimSun" w:cs="SimSun" w:hint="eastAsia"/>
                <w:bCs/>
              </w:rPr>
              <w:t>变</w:t>
            </w:r>
            <w:r w:rsidRPr="00C2243A">
              <w:rPr>
                <w:rFonts w:ascii="SimSun" w:eastAsia="SimSun" w:hAnsi="SimSun" w:cs="游明朝" w:hint="eastAsia"/>
                <w:bCs/>
              </w:rPr>
              <w:t>量的类型。</w:t>
            </w:r>
          </w:p>
        </w:tc>
      </w:tr>
      <w:tr w:rsidR="00DC2F4B" w:rsidRPr="00C2243A" w14:paraId="66020073" w14:textId="77777777" w:rsidTr="004B6A23">
        <w:tc>
          <w:tcPr>
            <w:tcW w:w="4963" w:type="dxa"/>
            <w:vAlign w:val="top"/>
          </w:tcPr>
          <w:p w14:paraId="1BBBA8DB" w14:textId="6572DADF" w:rsidR="00DC2F4B" w:rsidRPr="00C2243A" w:rsidRDefault="00DC2F4B" w:rsidP="00817292">
            <w:pPr>
              <w:rPr>
                <w:rFonts w:ascii="SimSun" w:eastAsia="SimSun" w:hAnsi="SimSun"/>
                <w:bCs/>
                <w:lang w:eastAsia="zh-CN"/>
              </w:rPr>
            </w:pPr>
            <w:proofErr w:type="spellStart"/>
            <w:r w:rsidRPr="00C2243A">
              <w:rPr>
                <w:rFonts w:ascii="SimSun" w:eastAsia="SimSun" w:hAnsi="SimSun"/>
                <w:bCs/>
              </w:rPr>
              <w:t>instanceof</w:t>
            </w:r>
            <w:proofErr w:type="spellEnd"/>
          </w:p>
        </w:tc>
        <w:tc>
          <w:tcPr>
            <w:tcW w:w="4963" w:type="dxa"/>
            <w:vAlign w:val="top"/>
          </w:tcPr>
          <w:p w14:paraId="09498F10" w14:textId="36896B79" w:rsidR="00DC2F4B" w:rsidRPr="00C2243A" w:rsidRDefault="00DC2F4B" w:rsidP="00817292">
            <w:pPr>
              <w:rPr>
                <w:rFonts w:ascii="SimSun" w:eastAsia="SimSun" w:hAnsi="SimSun"/>
                <w:bCs/>
                <w:lang w:eastAsia="zh-CN"/>
              </w:rPr>
            </w:pPr>
            <w:r w:rsidRPr="00C2243A">
              <w:rPr>
                <w:rFonts w:ascii="SimSun" w:eastAsia="SimSun" w:hAnsi="SimSun"/>
                <w:bCs/>
                <w:lang w:eastAsia="zh-CN"/>
              </w:rPr>
              <w:t>返回true，如果</w:t>
            </w:r>
            <w:r w:rsidRPr="00C2243A">
              <w:rPr>
                <w:rFonts w:ascii="SimSun" w:eastAsia="SimSun" w:hAnsi="SimSun" w:cs="SimSun" w:hint="eastAsia"/>
                <w:bCs/>
                <w:lang w:eastAsia="zh-CN"/>
              </w:rPr>
              <w:t>对</w:t>
            </w:r>
            <w:r w:rsidRPr="00C2243A">
              <w:rPr>
                <w:rFonts w:ascii="SimSun" w:eastAsia="SimSun" w:hAnsi="SimSun" w:cs="游明朝" w:hint="eastAsia"/>
                <w:bCs/>
                <w:lang w:eastAsia="zh-CN"/>
              </w:rPr>
              <w:t>象是</w:t>
            </w:r>
            <w:r w:rsidRPr="00C2243A">
              <w:rPr>
                <w:rFonts w:ascii="SimSun" w:eastAsia="SimSun" w:hAnsi="SimSun" w:cs="SimSun" w:hint="eastAsia"/>
                <w:bCs/>
                <w:lang w:eastAsia="zh-CN"/>
              </w:rPr>
              <w:t>对</w:t>
            </w:r>
            <w:r w:rsidRPr="00C2243A">
              <w:rPr>
                <w:rFonts w:ascii="SimSun" w:eastAsia="SimSun" w:hAnsi="SimSun" w:cs="游明朝" w:hint="eastAsia"/>
                <w:bCs/>
                <w:lang w:eastAsia="zh-CN"/>
              </w:rPr>
              <w:t>象类型的</w:t>
            </w:r>
            <w:r w:rsidRPr="00C2243A">
              <w:rPr>
                <w:rFonts w:ascii="SimSun" w:eastAsia="SimSun" w:hAnsi="SimSun" w:cs="SimSun" w:hint="eastAsia"/>
                <w:bCs/>
                <w:lang w:eastAsia="zh-CN"/>
              </w:rPr>
              <w:t>实</w:t>
            </w:r>
            <w:r w:rsidRPr="00C2243A">
              <w:rPr>
                <w:rFonts w:ascii="SimSun" w:eastAsia="SimSun" w:hAnsi="SimSun" w:cs="游明朝" w:hint="eastAsia"/>
                <w:bCs/>
                <w:lang w:eastAsia="zh-CN"/>
              </w:rPr>
              <w:t>例。</w:t>
            </w:r>
          </w:p>
        </w:tc>
      </w:tr>
      <w:tr w:rsidR="00113A14" w:rsidRPr="00C2243A" w14:paraId="1526021D" w14:textId="77777777" w:rsidTr="004B6A23">
        <w:tc>
          <w:tcPr>
            <w:tcW w:w="4963" w:type="dxa"/>
            <w:vAlign w:val="top"/>
          </w:tcPr>
          <w:p w14:paraId="660B5794" w14:textId="15DC9197" w:rsidR="00113A14" w:rsidRPr="00C2243A" w:rsidRDefault="00113A14" w:rsidP="00817292">
            <w:pPr>
              <w:rPr>
                <w:rFonts w:ascii="SimSun" w:eastAsia="SimSun" w:hAnsi="SimSun"/>
                <w:bCs/>
                <w:lang w:eastAsia="zh-CN"/>
              </w:rPr>
            </w:pPr>
            <w:r w:rsidRPr="00C2243A">
              <w:rPr>
                <w:rFonts w:ascii="SimSun" w:eastAsia="SimSun" w:hAnsi="SimSun" w:hint="eastAsia"/>
                <w:bCs/>
                <w:lang w:eastAsia="zh-CN"/>
              </w:rPr>
              <w:t>v</w:t>
            </w:r>
            <w:r w:rsidRPr="00C2243A">
              <w:rPr>
                <w:rFonts w:ascii="SimSun" w:eastAsia="SimSun" w:hAnsi="SimSun"/>
                <w:bCs/>
                <w:lang w:eastAsia="zh-CN"/>
              </w:rPr>
              <w:t>oid</w:t>
            </w:r>
          </w:p>
        </w:tc>
        <w:tc>
          <w:tcPr>
            <w:tcW w:w="4963" w:type="dxa"/>
            <w:vAlign w:val="top"/>
          </w:tcPr>
          <w:p w14:paraId="5C2BBE07" w14:textId="59E95986" w:rsidR="00113A14" w:rsidRPr="00C2243A" w:rsidRDefault="0061384D" w:rsidP="00817292">
            <w:pPr>
              <w:rPr>
                <w:rFonts w:ascii="SimSun" w:eastAsia="SimSun" w:hAnsi="SimSun"/>
                <w:bCs/>
                <w:lang w:eastAsia="zh-CN"/>
              </w:rPr>
            </w:pPr>
            <w:r w:rsidRPr="00C2243A">
              <w:rPr>
                <w:rFonts w:ascii="SimSun" w:eastAsia="SimSun" w:hAnsi="SimSun" w:hint="eastAsia"/>
                <w:bCs/>
                <w:lang w:eastAsia="zh-CN"/>
              </w:rPr>
              <w:t>无论</w:t>
            </w:r>
            <w:r w:rsidRPr="00C2243A">
              <w:rPr>
                <w:rFonts w:ascii="SimSun" w:eastAsia="SimSun" w:hAnsi="SimSun"/>
                <w:bCs/>
                <w:lang w:eastAsia="zh-CN"/>
              </w:rPr>
              <w:t>void后的表达式是什么，void操作符都会返回undefined</w:t>
            </w:r>
          </w:p>
        </w:tc>
      </w:tr>
    </w:tbl>
    <w:p w14:paraId="7BCBB90B" w14:textId="2F29942D" w:rsidR="00DC2F4B" w:rsidRPr="00C2243A" w:rsidRDefault="00574301" w:rsidP="00817292">
      <w:pPr>
        <w:pStyle w:val="3"/>
        <w:spacing w:after="60"/>
        <w:rPr>
          <w:rFonts w:ascii="SimSun" w:eastAsia="SimSun" w:hAnsi="SimSun"/>
          <w:b w:val="0"/>
          <w:bCs/>
          <w:sz w:val="20"/>
          <w:szCs w:val="20"/>
          <w:lang w:eastAsia="zh-CN"/>
        </w:rPr>
      </w:pPr>
      <w:bookmarkStart w:id="15" w:name="_Toc99709141"/>
      <w:bookmarkStart w:id="16" w:name="_Toc109974986"/>
      <w:r w:rsidRPr="00C2243A">
        <w:rPr>
          <w:rFonts w:ascii="SimSun" w:eastAsia="SimSun" w:hAnsi="SimSun" w:hint="eastAsia"/>
          <w:b w:val="0"/>
          <w:bCs/>
          <w:sz w:val="20"/>
          <w:szCs w:val="20"/>
          <w:lang w:eastAsia="zh-CN"/>
        </w:rPr>
        <w:t>扩展运算符</w:t>
      </w:r>
      <w:r w:rsidR="00A47E9E" w:rsidRPr="00C2243A">
        <w:rPr>
          <w:rFonts w:ascii="SimSun" w:eastAsia="SimSun" w:hAnsi="SimSun"/>
          <w:b w:val="0"/>
          <w:bCs/>
          <w:sz w:val="20"/>
          <w:szCs w:val="20"/>
          <w:lang w:eastAsia="zh-CN"/>
        </w:rPr>
        <w:t>…</w:t>
      </w:r>
      <w:bookmarkEnd w:id="15"/>
      <w:bookmarkEnd w:id="16"/>
    </w:p>
    <w:p w14:paraId="6453ED2E" w14:textId="0675C60F" w:rsidR="00B20B04" w:rsidRPr="00C2243A" w:rsidRDefault="0068310B" w:rsidP="00817292">
      <w:pPr>
        <w:rPr>
          <w:ins w:id="17" w:author="u.rin" w:date="2022-11-02T08:35:00Z"/>
          <w:rFonts w:ascii="SimSun" w:eastAsia="SimSun" w:hAnsi="SimSun"/>
          <w:sz w:val="20"/>
          <w:szCs w:val="20"/>
          <w:lang w:eastAsia="zh-CN"/>
        </w:rPr>
      </w:pPr>
      <w:r w:rsidRPr="00C2243A">
        <w:rPr>
          <w:rFonts w:ascii="SimSun" w:eastAsia="SimSun" w:hAnsi="SimSun"/>
          <w:sz w:val="20"/>
          <w:szCs w:val="20"/>
          <w:lang w:eastAsia="zh-CN"/>
        </w:rPr>
        <w:t>...</w:t>
      </w:r>
      <w:proofErr w:type="spellStart"/>
      <w:r w:rsidRPr="00C2243A">
        <w:rPr>
          <w:rFonts w:ascii="SimSun" w:eastAsia="SimSun" w:hAnsi="SimSun"/>
          <w:sz w:val="20"/>
          <w:szCs w:val="20"/>
          <w:lang w:eastAsia="zh-CN"/>
        </w:rPr>
        <w:t>arr</w:t>
      </w:r>
      <w:proofErr w:type="spellEnd"/>
      <w:r w:rsidRPr="00C2243A">
        <w:rPr>
          <w:rFonts w:ascii="SimSun" w:eastAsia="SimSun" w:hAnsi="SimSun"/>
          <w:sz w:val="20"/>
          <w:szCs w:val="20"/>
          <w:lang w:eastAsia="zh-CN"/>
        </w:rPr>
        <w:t>返回一个解压的数组。展开操作符够在函数的参数中或者数组</w:t>
      </w:r>
      <w:r w:rsidR="00BC2C6A" w:rsidRPr="00C2243A">
        <w:rPr>
          <w:rFonts w:ascii="SimSun" w:eastAsia="SimSun" w:hAnsi="SimSun" w:hint="eastAsia"/>
          <w:sz w:val="20"/>
          <w:szCs w:val="20"/>
          <w:lang w:eastAsia="zh-CN"/>
        </w:rPr>
        <w:t>，</w:t>
      </w:r>
      <w:r w:rsidR="00B20B04" w:rsidRPr="00C2243A">
        <w:rPr>
          <w:rFonts w:ascii="SimSun" w:eastAsia="SimSun" w:hAnsi="SimSun" w:hint="eastAsia"/>
          <w:sz w:val="20"/>
          <w:szCs w:val="20"/>
          <w:lang w:eastAsia="zh-CN"/>
        </w:rPr>
        <w:t>对象</w:t>
      </w:r>
      <w:r w:rsidR="00BC2C6A" w:rsidRPr="00C2243A">
        <w:rPr>
          <w:rFonts w:ascii="SimSun" w:eastAsia="SimSun" w:hAnsi="SimSun"/>
          <w:sz w:val="20"/>
          <w:szCs w:val="20"/>
          <w:lang w:eastAsia="zh-CN"/>
        </w:rPr>
        <w:t>中使用</w:t>
      </w:r>
      <w:r w:rsidR="00B20B04" w:rsidRPr="00C2243A">
        <w:rPr>
          <w:rFonts w:ascii="SimSun" w:eastAsia="SimSun" w:hAnsi="SimSun" w:hint="eastAsia"/>
          <w:sz w:val="20"/>
          <w:szCs w:val="20"/>
          <w:lang w:eastAsia="zh-CN"/>
        </w:rPr>
        <w:t>。</w:t>
      </w:r>
    </w:p>
    <w:p w14:paraId="79CCDDC0" w14:textId="3422E5BD" w:rsidR="00DD3DF6" w:rsidRPr="00C2243A" w:rsidRDefault="00DD3DF6" w:rsidP="00817292">
      <w:pPr>
        <w:pStyle w:val="3"/>
        <w:spacing w:after="60"/>
        <w:rPr>
          <w:rFonts w:ascii="SimSun" w:eastAsia="SimSun" w:hAnsi="SimSun"/>
          <w:b w:val="0"/>
          <w:bCs/>
          <w:sz w:val="20"/>
          <w:szCs w:val="20"/>
          <w:lang w:eastAsia="zh-CN"/>
        </w:rPr>
      </w:pPr>
      <w:bookmarkStart w:id="18" w:name="_Toc99709142"/>
      <w:bookmarkStart w:id="19" w:name="_Toc109974987"/>
      <w:r w:rsidRPr="00C2243A">
        <w:rPr>
          <w:rFonts w:ascii="SimSun" w:eastAsia="SimSun" w:hAnsi="SimSun" w:hint="eastAsia"/>
          <w:b w:val="0"/>
          <w:bCs/>
          <w:sz w:val="20"/>
          <w:szCs w:val="20"/>
          <w:lang w:eastAsia="zh-CN"/>
        </w:rPr>
        <w:t>空值合并运算符</w:t>
      </w:r>
      <w:bookmarkEnd w:id="18"/>
      <w:bookmarkEnd w:id="19"/>
    </w:p>
    <w:p w14:paraId="2D45FCE9" w14:textId="547C714C" w:rsidR="00201AED" w:rsidRPr="00C2243A" w:rsidRDefault="00201AED" w:rsidP="00817292">
      <w:pPr>
        <w:rPr>
          <w:rFonts w:ascii="SimSun" w:eastAsia="SimSun" w:hAnsi="SimSun"/>
          <w:bCs/>
          <w:sz w:val="20"/>
          <w:szCs w:val="20"/>
          <w:lang w:eastAsia="zh-CN"/>
        </w:rPr>
      </w:pPr>
      <w:r w:rsidRPr="00C2243A">
        <w:rPr>
          <w:rFonts w:ascii="SimSun" w:eastAsia="SimSun" w:hAnsi="SimSun"/>
          <w:bCs/>
          <w:sz w:val="20"/>
          <w:szCs w:val="20"/>
          <w:lang w:eastAsia="zh-CN"/>
        </w:rPr>
        <w:t>a??b的结果是：</w:t>
      </w:r>
      <w:r w:rsidRPr="00C2243A">
        <w:rPr>
          <w:rFonts w:ascii="SimSun" w:eastAsia="SimSun" w:hAnsi="SimSun" w:hint="eastAsia"/>
          <w:bCs/>
          <w:sz w:val="20"/>
          <w:szCs w:val="20"/>
          <w:lang w:eastAsia="zh-CN"/>
        </w:rPr>
        <w:t>如果</w:t>
      </w:r>
      <w:r w:rsidRPr="00C2243A">
        <w:rPr>
          <w:rFonts w:ascii="SimSun" w:eastAsia="SimSun" w:hAnsi="SimSun"/>
          <w:bCs/>
          <w:sz w:val="20"/>
          <w:szCs w:val="20"/>
          <w:lang w:eastAsia="zh-CN"/>
        </w:rPr>
        <w:t>a是已定义的，则结果为a，</w:t>
      </w:r>
      <w:r w:rsidRPr="00C2243A">
        <w:rPr>
          <w:rFonts w:ascii="SimSun" w:eastAsia="SimSun" w:hAnsi="SimSun" w:hint="eastAsia"/>
          <w:bCs/>
          <w:sz w:val="20"/>
          <w:szCs w:val="20"/>
          <w:lang w:eastAsia="zh-CN"/>
        </w:rPr>
        <w:t>如果</w:t>
      </w:r>
      <w:r w:rsidRPr="00C2243A">
        <w:rPr>
          <w:rFonts w:ascii="SimSun" w:eastAsia="SimSun" w:hAnsi="SimSun"/>
          <w:bCs/>
          <w:sz w:val="20"/>
          <w:szCs w:val="20"/>
          <w:lang w:eastAsia="zh-CN"/>
        </w:rPr>
        <w:t>a不是已定义的，则结果为b。</w:t>
      </w:r>
    </w:p>
    <w:p w14:paraId="45134128" w14:textId="11D72309" w:rsidR="00433EF4" w:rsidRPr="00C2243A" w:rsidRDefault="00433EF4" w:rsidP="00817292">
      <w:pPr>
        <w:rPr>
          <w:rFonts w:ascii="SimSun" w:eastAsia="SimSun" w:hAnsi="SimSun"/>
          <w:bCs/>
          <w:sz w:val="20"/>
          <w:szCs w:val="20"/>
          <w:lang w:eastAsia="zh-CN"/>
        </w:rPr>
      </w:pPr>
      <w:r w:rsidRPr="00C2243A">
        <w:rPr>
          <w:rFonts w:ascii="SimSun" w:eastAsia="SimSun" w:hAnsi="SimSun" w:hint="eastAsia"/>
          <w:bCs/>
          <w:sz w:val="20"/>
          <w:szCs w:val="20"/>
          <w:lang w:eastAsia="zh-CN"/>
        </w:rPr>
        <w:t>通常</w:t>
      </w:r>
      <w:r w:rsidRPr="00C2243A">
        <w:rPr>
          <w:rFonts w:ascii="SimSun" w:eastAsia="SimSun" w:hAnsi="SimSun"/>
          <w:bCs/>
          <w:sz w:val="20"/>
          <w:szCs w:val="20"/>
          <w:lang w:eastAsia="zh-CN"/>
        </w:rPr>
        <w:t>??的使用场景是，为可能是未定义的变量提供一个默认值。</w:t>
      </w:r>
    </w:p>
    <w:p w14:paraId="56C8B7EC" w14:textId="02758669" w:rsidR="00CD1247" w:rsidRPr="00C2243A" w:rsidRDefault="00CD1247" w:rsidP="00817292">
      <w:pPr>
        <w:pStyle w:val="3"/>
        <w:spacing w:after="60"/>
        <w:rPr>
          <w:rFonts w:ascii="SimSun" w:eastAsia="SimSun" w:hAnsi="SimSun"/>
          <w:b w:val="0"/>
          <w:bCs/>
          <w:sz w:val="20"/>
          <w:szCs w:val="20"/>
          <w:lang w:eastAsia="zh-CN"/>
        </w:rPr>
      </w:pPr>
      <w:bookmarkStart w:id="20" w:name="_Toc99709144"/>
      <w:bookmarkStart w:id="21" w:name="_Toc109974988"/>
      <w:bookmarkStart w:id="22" w:name="_Toc94045413"/>
      <w:r w:rsidRPr="00C2243A">
        <w:rPr>
          <w:rFonts w:ascii="SimSun" w:eastAsia="SimSun" w:hAnsi="SimSun" w:hint="eastAsia"/>
          <w:b w:val="0"/>
          <w:bCs/>
          <w:sz w:val="20"/>
          <w:szCs w:val="20"/>
          <w:lang w:eastAsia="zh-CN"/>
        </w:rPr>
        <w:t>一元运算符</w:t>
      </w:r>
      <w:bookmarkEnd w:id="20"/>
      <w:bookmarkEnd w:id="21"/>
    </w:p>
    <w:p w14:paraId="71B22EDA" w14:textId="6515C375" w:rsidR="00A61321" w:rsidRPr="00C2243A" w:rsidRDefault="006C3AC9" w:rsidP="00817292">
      <w:pPr>
        <w:rPr>
          <w:rFonts w:ascii="SimSun" w:eastAsia="SimSun" w:hAnsi="SimSun"/>
          <w:bCs/>
          <w:sz w:val="20"/>
          <w:szCs w:val="20"/>
          <w:lang w:eastAsia="zh-CN"/>
        </w:rPr>
      </w:pPr>
      <w:r w:rsidRPr="00C2243A">
        <w:rPr>
          <w:rFonts w:ascii="SimSun" w:eastAsia="SimSun" w:hAnsi="SimSun" w:hint="eastAsia"/>
          <w:bCs/>
          <w:sz w:val="20"/>
          <w:szCs w:val="20"/>
          <w:lang w:eastAsia="zh-CN"/>
        </w:rPr>
        <w:t>一元运算符只有一个操作数</w:t>
      </w:r>
    </w:p>
    <w:tbl>
      <w:tblPr>
        <w:tblStyle w:val="aff9"/>
        <w:tblW w:w="0" w:type="auto"/>
        <w:tblLook w:val="04A0" w:firstRow="1" w:lastRow="0" w:firstColumn="1" w:lastColumn="0" w:noHBand="0" w:noVBand="1"/>
      </w:tblPr>
      <w:tblGrid>
        <w:gridCol w:w="4963"/>
        <w:gridCol w:w="4963"/>
      </w:tblGrid>
      <w:tr w:rsidR="00DD51A9" w:rsidRPr="00C2243A" w14:paraId="2CE0A79B" w14:textId="77777777" w:rsidTr="00DD51A9">
        <w:trPr>
          <w:cnfStyle w:val="100000000000" w:firstRow="1" w:lastRow="0" w:firstColumn="0" w:lastColumn="0" w:oddVBand="0" w:evenVBand="0" w:oddHBand="0" w:evenHBand="0" w:firstRowFirstColumn="0" w:firstRowLastColumn="0" w:lastRowFirstColumn="0" w:lastRowLastColumn="0"/>
        </w:trPr>
        <w:tc>
          <w:tcPr>
            <w:tcW w:w="4963" w:type="dxa"/>
          </w:tcPr>
          <w:p w14:paraId="74316792" w14:textId="36E87F46" w:rsidR="00DD51A9" w:rsidRPr="00C2243A" w:rsidRDefault="00F70CB5" w:rsidP="00817292">
            <w:pPr>
              <w:rPr>
                <w:rFonts w:ascii="SimSun" w:eastAsia="SimSun" w:hAnsi="SimSun"/>
                <w:bCs/>
                <w:lang w:eastAsia="zh-CN"/>
              </w:rPr>
            </w:pPr>
            <w:r w:rsidRPr="00C2243A">
              <w:rPr>
                <w:rFonts w:ascii="SimSun" w:eastAsia="SimSun" w:hAnsi="SimSun"/>
                <w:bCs/>
                <w:lang w:eastAsia="zh-CN"/>
              </w:rPr>
              <w:t>delete</w:t>
            </w:r>
          </w:p>
        </w:tc>
        <w:tc>
          <w:tcPr>
            <w:tcW w:w="4963" w:type="dxa"/>
          </w:tcPr>
          <w:p w14:paraId="265F30D2" w14:textId="25EE6F85" w:rsidR="00DD51A9" w:rsidRPr="00C2243A" w:rsidRDefault="00F70CB5" w:rsidP="00817292">
            <w:pPr>
              <w:rPr>
                <w:rFonts w:ascii="SimSun" w:eastAsia="SimSun" w:hAnsi="SimSun"/>
                <w:bCs/>
                <w:lang w:eastAsia="zh-CN"/>
              </w:rPr>
            </w:pPr>
            <w:r w:rsidRPr="00C2243A">
              <w:rPr>
                <w:rFonts w:ascii="SimSun" w:eastAsia="SimSun" w:hAnsi="SimSun"/>
                <w:bCs/>
                <w:lang w:eastAsia="zh-CN"/>
              </w:rPr>
              <w:t>delete运算符用来</w:t>
            </w:r>
            <w:r w:rsidRPr="00C2243A">
              <w:rPr>
                <w:rFonts w:ascii="SimSun" w:eastAsia="SimSun" w:hAnsi="SimSun" w:cs="Microsoft YaHei" w:hint="eastAsia"/>
                <w:bCs/>
                <w:lang w:eastAsia="zh-CN"/>
              </w:rPr>
              <w:t>删</w:t>
            </w:r>
            <w:r w:rsidRPr="00C2243A">
              <w:rPr>
                <w:rFonts w:ascii="SimSun" w:eastAsia="SimSun" w:hAnsi="SimSun" w:cs="ＭＳ ゴシック" w:hint="eastAsia"/>
                <w:bCs/>
                <w:lang w:eastAsia="zh-CN"/>
              </w:rPr>
              <w:t>除</w:t>
            </w:r>
            <w:r w:rsidRPr="00C2243A">
              <w:rPr>
                <w:rFonts w:ascii="SimSun" w:eastAsia="SimSun" w:hAnsi="SimSun" w:cs="Microsoft YaHei" w:hint="eastAsia"/>
                <w:bCs/>
                <w:lang w:eastAsia="zh-CN"/>
              </w:rPr>
              <w:t>对</w:t>
            </w:r>
            <w:r w:rsidRPr="00C2243A">
              <w:rPr>
                <w:rFonts w:ascii="SimSun" w:eastAsia="SimSun" w:hAnsi="SimSun"/>
                <w:bCs/>
                <w:lang w:eastAsia="zh-CN"/>
              </w:rPr>
              <w:t>象的属性。</w:t>
            </w:r>
          </w:p>
        </w:tc>
      </w:tr>
      <w:tr w:rsidR="00DD51A9" w:rsidRPr="00C2243A" w14:paraId="4BE6E677" w14:textId="77777777" w:rsidTr="00DD51A9">
        <w:tc>
          <w:tcPr>
            <w:tcW w:w="4963" w:type="dxa"/>
          </w:tcPr>
          <w:p w14:paraId="418AAB71" w14:textId="6F7C50F0" w:rsidR="00DD51A9" w:rsidRPr="00C2243A" w:rsidRDefault="00F70CB5" w:rsidP="00817292">
            <w:pPr>
              <w:rPr>
                <w:rFonts w:ascii="SimSun" w:eastAsia="SimSun" w:hAnsi="SimSun"/>
                <w:bCs/>
                <w:lang w:eastAsia="zh-CN"/>
              </w:rPr>
            </w:pPr>
            <w:r w:rsidRPr="00C2243A">
              <w:rPr>
                <w:rFonts w:ascii="SimSun" w:eastAsia="SimSun" w:hAnsi="SimSun"/>
                <w:bCs/>
                <w:lang w:eastAsia="zh-CN"/>
              </w:rPr>
              <w:t>void</w:t>
            </w:r>
          </w:p>
        </w:tc>
        <w:tc>
          <w:tcPr>
            <w:tcW w:w="4963" w:type="dxa"/>
          </w:tcPr>
          <w:p w14:paraId="7FDFE87C" w14:textId="47391995" w:rsidR="00DD51A9" w:rsidRPr="00C2243A" w:rsidRDefault="00F70CB5" w:rsidP="00817292">
            <w:pPr>
              <w:rPr>
                <w:rFonts w:ascii="SimSun" w:eastAsia="SimSun" w:hAnsi="SimSun"/>
                <w:bCs/>
                <w:lang w:eastAsia="zh-CN"/>
              </w:rPr>
            </w:pPr>
            <w:r w:rsidRPr="00C2243A">
              <w:rPr>
                <w:rFonts w:ascii="SimSun" w:eastAsia="SimSun" w:hAnsi="SimSun"/>
                <w:bCs/>
                <w:lang w:eastAsia="zh-CN"/>
              </w:rPr>
              <w:t>void运算符表示表达式放弃返回值。</w:t>
            </w:r>
          </w:p>
        </w:tc>
      </w:tr>
      <w:tr w:rsidR="00DD51A9" w:rsidRPr="00C2243A" w14:paraId="7C80EAB8" w14:textId="77777777" w:rsidTr="00DD51A9">
        <w:tc>
          <w:tcPr>
            <w:tcW w:w="4963" w:type="dxa"/>
          </w:tcPr>
          <w:p w14:paraId="74244229" w14:textId="12E045E5" w:rsidR="00DD51A9" w:rsidRPr="00C2243A" w:rsidRDefault="006856BC" w:rsidP="00817292">
            <w:pPr>
              <w:rPr>
                <w:rFonts w:ascii="SimSun" w:eastAsia="SimSun" w:hAnsi="SimSun"/>
                <w:bCs/>
                <w:lang w:eastAsia="zh-CN"/>
              </w:rPr>
            </w:pPr>
            <w:proofErr w:type="spellStart"/>
            <w:r w:rsidRPr="00C2243A">
              <w:rPr>
                <w:rFonts w:ascii="SimSun" w:eastAsia="SimSun" w:hAnsi="SimSun"/>
                <w:bCs/>
                <w:lang w:eastAsia="zh-CN"/>
              </w:rPr>
              <w:t>typeof</w:t>
            </w:r>
            <w:proofErr w:type="spellEnd"/>
          </w:p>
        </w:tc>
        <w:tc>
          <w:tcPr>
            <w:tcW w:w="4963" w:type="dxa"/>
          </w:tcPr>
          <w:p w14:paraId="2E0B246B" w14:textId="749741EB" w:rsidR="00DD51A9" w:rsidRPr="00C2243A" w:rsidRDefault="006856BC" w:rsidP="00817292">
            <w:pPr>
              <w:rPr>
                <w:rFonts w:ascii="SimSun" w:eastAsia="SimSun" w:hAnsi="SimSun"/>
                <w:bCs/>
                <w:lang w:eastAsia="zh-CN"/>
              </w:rPr>
            </w:pPr>
            <w:proofErr w:type="spellStart"/>
            <w:r w:rsidRPr="00C2243A">
              <w:rPr>
                <w:rFonts w:ascii="SimSun" w:eastAsia="SimSun" w:hAnsi="SimSun"/>
                <w:bCs/>
                <w:lang w:eastAsia="zh-CN"/>
              </w:rPr>
              <w:t>typeof</w:t>
            </w:r>
            <w:proofErr w:type="spellEnd"/>
            <w:r w:rsidRPr="00C2243A">
              <w:rPr>
                <w:rFonts w:ascii="SimSun" w:eastAsia="SimSun" w:hAnsi="SimSun"/>
                <w:bCs/>
                <w:lang w:eastAsia="zh-CN"/>
              </w:rPr>
              <w:t>运算符用来判断给定对象的类型。</w:t>
            </w:r>
          </w:p>
        </w:tc>
      </w:tr>
      <w:tr w:rsidR="00DD51A9" w:rsidRPr="00C2243A" w14:paraId="55C5DC87" w14:textId="77777777" w:rsidTr="00DD51A9">
        <w:tc>
          <w:tcPr>
            <w:tcW w:w="4963" w:type="dxa"/>
          </w:tcPr>
          <w:p w14:paraId="78B98A7A" w14:textId="58D33908" w:rsidR="00DD51A9" w:rsidRPr="00C2243A" w:rsidRDefault="007871EF" w:rsidP="00817292">
            <w:pPr>
              <w:rPr>
                <w:rFonts w:ascii="SimSun" w:eastAsia="SimSun" w:hAnsi="SimSun"/>
                <w:bCs/>
                <w:lang w:eastAsia="zh-CN"/>
              </w:rPr>
            </w:pPr>
            <w:r w:rsidRPr="00C2243A">
              <w:rPr>
                <w:rFonts w:ascii="SimSun" w:eastAsia="SimSun" w:hAnsi="SimSun"/>
                <w:bCs/>
                <w:lang w:eastAsia="zh-CN"/>
              </w:rPr>
              <w:t>+</w:t>
            </w:r>
          </w:p>
        </w:tc>
        <w:tc>
          <w:tcPr>
            <w:tcW w:w="4963" w:type="dxa"/>
          </w:tcPr>
          <w:p w14:paraId="0102716C" w14:textId="1F759CBE" w:rsidR="00DD51A9" w:rsidRPr="00C2243A" w:rsidRDefault="007871EF" w:rsidP="00817292">
            <w:pPr>
              <w:rPr>
                <w:rFonts w:ascii="SimSun" w:eastAsia="SimSun" w:hAnsi="SimSun"/>
                <w:bCs/>
                <w:lang w:eastAsia="zh-CN"/>
              </w:rPr>
            </w:pPr>
            <w:r w:rsidRPr="00C2243A">
              <w:rPr>
                <w:rFonts w:ascii="SimSun" w:eastAsia="SimSun" w:hAnsi="SimSun" w:hint="eastAsia"/>
                <w:bCs/>
                <w:lang w:eastAsia="zh-CN"/>
              </w:rPr>
              <w:t>一元加运算符将操作转换为</w:t>
            </w:r>
            <w:r w:rsidRPr="00C2243A">
              <w:rPr>
                <w:rFonts w:ascii="SimSun" w:eastAsia="SimSun" w:hAnsi="SimSun"/>
                <w:bCs/>
                <w:lang w:eastAsia="zh-CN"/>
              </w:rPr>
              <w:t>Number类型</w:t>
            </w:r>
          </w:p>
        </w:tc>
      </w:tr>
      <w:tr w:rsidR="00DD51A9" w:rsidRPr="00C2243A" w14:paraId="76BAB275" w14:textId="77777777" w:rsidTr="00DD51A9">
        <w:tc>
          <w:tcPr>
            <w:tcW w:w="4963" w:type="dxa"/>
          </w:tcPr>
          <w:p w14:paraId="22AA0BE6" w14:textId="6866ACDB" w:rsidR="00DD51A9" w:rsidRPr="00C2243A" w:rsidRDefault="001C06A3" w:rsidP="00817292">
            <w:pPr>
              <w:rPr>
                <w:rFonts w:ascii="SimSun" w:eastAsia="SimSun" w:hAnsi="SimSun"/>
                <w:bCs/>
                <w:lang w:eastAsia="zh-CN"/>
              </w:rPr>
            </w:pPr>
            <w:r w:rsidRPr="00C2243A">
              <w:rPr>
                <w:rFonts w:ascii="SimSun" w:eastAsia="SimSun" w:hAnsi="SimSun"/>
                <w:bCs/>
                <w:lang w:eastAsia="zh-CN"/>
              </w:rPr>
              <w:t>-</w:t>
            </w:r>
          </w:p>
        </w:tc>
        <w:tc>
          <w:tcPr>
            <w:tcW w:w="4963" w:type="dxa"/>
          </w:tcPr>
          <w:p w14:paraId="70974839" w14:textId="25EE667D" w:rsidR="00DD51A9" w:rsidRPr="00C2243A" w:rsidRDefault="001C06A3" w:rsidP="00817292">
            <w:pPr>
              <w:rPr>
                <w:rFonts w:ascii="SimSun" w:eastAsia="SimSun" w:hAnsi="SimSun"/>
                <w:bCs/>
                <w:lang w:eastAsia="zh-CN"/>
              </w:rPr>
            </w:pPr>
            <w:r w:rsidRPr="00C2243A">
              <w:rPr>
                <w:rFonts w:ascii="SimSun" w:eastAsia="SimSun" w:hAnsi="SimSun" w:hint="eastAsia"/>
                <w:bCs/>
                <w:lang w:eastAsia="zh-CN"/>
              </w:rPr>
              <w:t>一元减运算符将操作转换为</w:t>
            </w:r>
            <w:r w:rsidRPr="00C2243A">
              <w:rPr>
                <w:rFonts w:ascii="SimSun" w:eastAsia="SimSun" w:hAnsi="SimSun"/>
                <w:bCs/>
                <w:lang w:eastAsia="zh-CN"/>
              </w:rPr>
              <w:t>Number类型并取反。</w:t>
            </w:r>
          </w:p>
        </w:tc>
      </w:tr>
      <w:tr w:rsidR="00DD51A9" w:rsidRPr="00C2243A" w14:paraId="40232AC5" w14:textId="77777777" w:rsidTr="00DD51A9">
        <w:tc>
          <w:tcPr>
            <w:tcW w:w="4963" w:type="dxa"/>
          </w:tcPr>
          <w:p w14:paraId="735D272A" w14:textId="25021435" w:rsidR="00DD51A9" w:rsidRPr="00C2243A" w:rsidRDefault="0039238D" w:rsidP="00817292">
            <w:pPr>
              <w:rPr>
                <w:rFonts w:ascii="SimSun" w:eastAsia="SimSun" w:hAnsi="SimSun"/>
                <w:bCs/>
                <w:lang w:eastAsia="zh-CN"/>
              </w:rPr>
            </w:pPr>
            <w:r w:rsidRPr="00C2243A">
              <w:rPr>
                <w:rFonts w:ascii="SimSun" w:eastAsia="SimSun" w:hAnsi="SimSun"/>
                <w:bCs/>
                <w:lang w:eastAsia="zh-CN"/>
              </w:rPr>
              <w:t>~</w:t>
            </w:r>
          </w:p>
        </w:tc>
        <w:tc>
          <w:tcPr>
            <w:tcW w:w="4963" w:type="dxa"/>
          </w:tcPr>
          <w:p w14:paraId="57B46F6A" w14:textId="3A10C6F2" w:rsidR="00DD51A9" w:rsidRPr="00C2243A" w:rsidRDefault="0039238D" w:rsidP="00817292">
            <w:pPr>
              <w:rPr>
                <w:rFonts w:ascii="SimSun" w:eastAsia="SimSun" w:hAnsi="SimSun"/>
                <w:bCs/>
                <w:lang w:eastAsia="zh-CN"/>
              </w:rPr>
            </w:pPr>
            <w:r w:rsidRPr="00C2243A">
              <w:rPr>
                <w:rFonts w:ascii="SimSun" w:eastAsia="SimSun" w:hAnsi="SimSun" w:hint="eastAsia"/>
                <w:bCs/>
                <w:lang w:eastAsia="zh-CN"/>
              </w:rPr>
              <w:t>按位非运算符。</w:t>
            </w:r>
          </w:p>
        </w:tc>
      </w:tr>
      <w:tr w:rsidR="00DD51A9" w:rsidRPr="00C2243A" w14:paraId="044FBA8E" w14:textId="77777777" w:rsidTr="00DD51A9">
        <w:tc>
          <w:tcPr>
            <w:tcW w:w="4963" w:type="dxa"/>
          </w:tcPr>
          <w:p w14:paraId="202CABAC" w14:textId="5E09D2A2" w:rsidR="00DD51A9" w:rsidRPr="00C2243A" w:rsidRDefault="0039238D" w:rsidP="00817292">
            <w:pPr>
              <w:rPr>
                <w:rFonts w:ascii="SimSun" w:eastAsia="SimSun" w:hAnsi="SimSun"/>
                <w:bCs/>
                <w:lang w:eastAsia="zh-CN"/>
              </w:rPr>
            </w:pPr>
            <w:r w:rsidRPr="00C2243A">
              <w:rPr>
                <w:rFonts w:ascii="SimSun" w:eastAsia="SimSun" w:hAnsi="SimSun"/>
                <w:bCs/>
                <w:lang w:eastAsia="zh-CN"/>
              </w:rPr>
              <w:t>!</w:t>
            </w:r>
          </w:p>
        </w:tc>
        <w:tc>
          <w:tcPr>
            <w:tcW w:w="4963" w:type="dxa"/>
          </w:tcPr>
          <w:p w14:paraId="6CC2B2BC" w14:textId="6887D930" w:rsidR="00DD51A9" w:rsidRPr="00C2243A" w:rsidRDefault="0039238D" w:rsidP="00817292">
            <w:pPr>
              <w:rPr>
                <w:rFonts w:ascii="SimSun" w:eastAsia="SimSun" w:hAnsi="SimSun"/>
                <w:bCs/>
                <w:lang w:eastAsia="zh-CN"/>
              </w:rPr>
            </w:pPr>
            <w:r w:rsidRPr="00C2243A">
              <w:rPr>
                <w:rFonts w:ascii="SimSun" w:eastAsia="SimSun" w:hAnsi="SimSun" w:hint="eastAsia"/>
                <w:bCs/>
                <w:lang w:eastAsia="zh-CN"/>
              </w:rPr>
              <w:t>逻辑非运算符</w:t>
            </w:r>
          </w:p>
        </w:tc>
      </w:tr>
    </w:tbl>
    <w:p w14:paraId="0EF858D1" w14:textId="739F4497" w:rsidR="00304919" w:rsidRPr="00C2243A" w:rsidRDefault="00304919" w:rsidP="00817292">
      <w:pPr>
        <w:rPr>
          <w:rFonts w:ascii="SimSun" w:eastAsia="SimSun" w:hAnsi="SimSun"/>
          <w:bCs/>
          <w:sz w:val="20"/>
          <w:szCs w:val="20"/>
          <w:lang w:eastAsia="zh-CN"/>
        </w:rPr>
      </w:pPr>
    </w:p>
    <w:p w14:paraId="4017483F" w14:textId="5A7F8424" w:rsidR="00A50CC1" w:rsidRPr="00C2243A" w:rsidRDefault="00A50CC1" w:rsidP="00817292">
      <w:pPr>
        <w:pStyle w:val="3"/>
        <w:spacing w:after="60"/>
        <w:rPr>
          <w:rFonts w:ascii="SimSun" w:eastAsia="SimSun" w:hAnsi="SimSun"/>
          <w:b w:val="0"/>
          <w:bCs/>
          <w:sz w:val="20"/>
          <w:szCs w:val="20"/>
          <w:lang w:eastAsia="zh-CN"/>
        </w:rPr>
      </w:pPr>
      <w:bookmarkStart w:id="23" w:name="_Toc99709145"/>
      <w:bookmarkStart w:id="24" w:name="_Toc109974989"/>
      <w:r w:rsidRPr="00C2243A">
        <w:rPr>
          <w:rFonts w:ascii="SimSun" w:eastAsia="SimSun" w:hAnsi="SimSun" w:hint="eastAsia"/>
          <w:b w:val="0"/>
          <w:bCs/>
          <w:sz w:val="20"/>
          <w:szCs w:val="20"/>
          <w:lang w:eastAsia="zh-CN"/>
        </w:rPr>
        <w:t>关系运算符</w:t>
      </w:r>
      <w:bookmarkEnd w:id="23"/>
      <w:bookmarkEnd w:id="24"/>
    </w:p>
    <w:p w14:paraId="68FD3ADB" w14:textId="483738D7" w:rsidR="002862A7" w:rsidRPr="00C2243A" w:rsidRDefault="002862A7" w:rsidP="00817292">
      <w:pPr>
        <w:rPr>
          <w:rFonts w:ascii="SimSun" w:eastAsia="SimSun" w:hAnsi="SimSun"/>
          <w:bCs/>
          <w:sz w:val="20"/>
          <w:szCs w:val="20"/>
          <w:lang w:eastAsia="zh-CN"/>
        </w:rPr>
      </w:pPr>
      <w:r w:rsidRPr="00C2243A">
        <w:rPr>
          <w:rFonts w:ascii="SimSun" w:eastAsia="SimSun" w:hAnsi="SimSun" w:hint="eastAsia"/>
          <w:bCs/>
          <w:sz w:val="20"/>
          <w:szCs w:val="20"/>
          <w:lang w:eastAsia="zh-CN"/>
        </w:rPr>
        <w:t>比较运算符比较二个操作数并返回基于比较结果的</w:t>
      </w:r>
      <w:r w:rsidRPr="00C2243A">
        <w:rPr>
          <w:rFonts w:ascii="SimSun" w:eastAsia="SimSun" w:hAnsi="SimSun"/>
          <w:bCs/>
          <w:sz w:val="20"/>
          <w:szCs w:val="20"/>
          <w:lang w:eastAsia="zh-CN"/>
        </w:rPr>
        <w:t>Boolean值。</w:t>
      </w:r>
    </w:p>
    <w:tbl>
      <w:tblPr>
        <w:tblStyle w:val="aff9"/>
        <w:tblW w:w="0" w:type="auto"/>
        <w:tblLook w:val="04A0" w:firstRow="1" w:lastRow="0" w:firstColumn="1" w:lastColumn="0" w:noHBand="0" w:noVBand="1"/>
      </w:tblPr>
      <w:tblGrid>
        <w:gridCol w:w="4963"/>
        <w:gridCol w:w="4963"/>
      </w:tblGrid>
      <w:tr w:rsidR="003E61B2" w:rsidRPr="00C2243A" w14:paraId="3F51F30B" w14:textId="77777777" w:rsidTr="003E61B2">
        <w:trPr>
          <w:cnfStyle w:val="100000000000" w:firstRow="1" w:lastRow="0" w:firstColumn="0" w:lastColumn="0" w:oddVBand="0" w:evenVBand="0" w:oddHBand="0" w:evenHBand="0" w:firstRowFirstColumn="0" w:firstRowLastColumn="0" w:lastRowFirstColumn="0" w:lastRowLastColumn="0"/>
        </w:trPr>
        <w:tc>
          <w:tcPr>
            <w:tcW w:w="4963" w:type="dxa"/>
          </w:tcPr>
          <w:p w14:paraId="6C7E9147" w14:textId="1659C52B" w:rsidR="003E61B2" w:rsidRPr="00C2243A" w:rsidRDefault="00656B57" w:rsidP="00817292">
            <w:pPr>
              <w:rPr>
                <w:rFonts w:ascii="SimSun" w:eastAsia="SimSun" w:hAnsi="SimSun"/>
                <w:bCs/>
                <w:lang w:eastAsia="zh-CN"/>
              </w:rPr>
            </w:pPr>
            <w:r w:rsidRPr="00C2243A">
              <w:rPr>
                <w:rFonts w:ascii="SimSun" w:eastAsia="SimSun" w:hAnsi="SimSun" w:hint="eastAsia"/>
                <w:bCs/>
                <w:lang w:eastAsia="zh-CN"/>
              </w:rPr>
              <w:t>i</w:t>
            </w:r>
            <w:r w:rsidRPr="00C2243A">
              <w:rPr>
                <w:rFonts w:ascii="SimSun" w:eastAsia="SimSun" w:hAnsi="SimSun"/>
                <w:bCs/>
                <w:lang w:eastAsia="zh-CN"/>
              </w:rPr>
              <w:t>n</w:t>
            </w:r>
          </w:p>
        </w:tc>
        <w:tc>
          <w:tcPr>
            <w:tcW w:w="4963" w:type="dxa"/>
          </w:tcPr>
          <w:p w14:paraId="4E982F0D" w14:textId="2EBB0892" w:rsidR="003E61B2" w:rsidRPr="00C2243A" w:rsidRDefault="00656B57" w:rsidP="00817292">
            <w:pPr>
              <w:rPr>
                <w:rFonts w:ascii="SimSun" w:eastAsia="SimSun" w:hAnsi="SimSun"/>
                <w:bCs/>
                <w:lang w:eastAsia="zh-CN"/>
              </w:rPr>
            </w:pPr>
            <w:r w:rsidRPr="00C2243A">
              <w:rPr>
                <w:rFonts w:ascii="SimSun" w:eastAsia="SimSun" w:hAnsi="SimSun"/>
                <w:bCs/>
                <w:lang w:eastAsia="zh-CN"/>
              </w:rPr>
              <w:t>in运算符用来判断对象是否拥有给定属性。</w:t>
            </w:r>
          </w:p>
        </w:tc>
      </w:tr>
      <w:tr w:rsidR="003E61B2" w:rsidRPr="00C2243A" w14:paraId="66A08E21" w14:textId="77777777" w:rsidTr="003E61B2">
        <w:tc>
          <w:tcPr>
            <w:tcW w:w="4963" w:type="dxa"/>
          </w:tcPr>
          <w:p w14:paraId="45E5C75C" w14:textId="679306A6" w:rsidR="003E61B2" w:rsidRPr="00C2243A" w:rsidRDefault="00D74B87" w:rsidP="00817292">
            <w:pPr>
              <w:rPr>
                <w:rFonts w:ascii="SimSun" w:eastAsia="SimSun" w:hAnsi="SimSun"/>
                <w:bCs/>
                <w:lang w:eastAsia="zh-CN"/>
              </w:rPr>
            </w:pPr>
            <w:proofErr w:type="spellStart"/>
            <w:r w:rsidRPr="00C2243A">
              <w:rPr>
                <w:rFonts w:ascii="SimSun" w:eastAsia="SimSun" w:hAnsi="SimSun"/>
                <w:bCs/>
                <w:lang w:eastAsia="zh-CN"/>
              </w:rPr>
              <w:t>instanceof</w:t>
            </w:r>
            <w:proofErr w:type="spellEnd"/>
          </w:p>
        </w:tc>
        <w:tc>
          <w:tcPr>
            <w:tcW w:w="4963" w:type="dxa"/>
          </w:tcPr>
          <w:p w14:paraId="1B1DF083" w14:textId="698B6BFB" w:rsidR="003E61B2" w:rsidRPr="00C2243A" w:rsidRDefault="00D74B87" w:rsidP="00817292">
            <w:pPr>
              <w:rPr>
                <w:rFonts w:ascii="SimSun" w:eastAsia="SimSun" w:hAnsi="SimSun"/>
                <w:bCs/>
                <w:lang w:eastAsia="zh-CN"/>
              </w:rPr>
            </w:pPr>
            <w:proofErr w:type="spellStart"/>
            <w:r w:rsidRPr="00C2243A">
              <w:rPr>
                <w:rFonts w:ascii="SimSun" w:eastAsia="SimSun" w:hAnsi="SimSun"/>
                <w:bCs/>
                <w:lang w:eastAsia="zh-CN"/>
              </w:rPr>
              <w:t>instanceof</w:t>
            </w:r>
            <w:proofErr w:type="spellEnd"/>
            <w:r w:rsidRPr="00C2243A">
              <w:rPr>
                <w:rFonts w:ascii="SimSun" w:eastAsia="SimSun" w:hAnsi="SimSun"/>
                <w:bCs/>
                <w:lang w:eastAsia="zh-CN"/>
              </w:rPr>
              <w:t>运算符判断一个对象是否是另一个对象的实例。</w:t>
            </w:r>
          </w:p>
        </w:tc>
      </w:tr>
    </w:tbl>
    <w:p w14:paraId="1D5F68A7" w14:textId="298F3FF1" w:rsidR="00966C56" w:rsidRPr="00C2243A" w:rsidRDefault="00966C56" w:rsidP="00817292">
      <w:pPr>
        <w:rPr>
          <w:rFonts w:ascii="SimSun" w:eastAsia="SimSun" w:hAnsi="SimSun"/>
          <w:bCs/>
          <w:sz w:val="20"/>
          <w:szCs w:val="20"/>
          <w:lang w:eastAsia="zh-CN"/>
        </w:rPr>
      </w:pPr>
    </w:p>
    <w:p w14:paraId="7794BD77" w14:textId="1A62FE4D" w:rsidR="00966C56" w:rsidRPr="00C2243A" w:rsidRDefault="00966C56" w:rsidP="00817292">
      <w:pPr>
        <w:pStyle w:val="3"/>
        <w:spacing w:after="60"/>
        <w:rPr>
          <w:rFonts w:ascii="SimSun" w:eastAsia="SimSun" w:hAnsi="SimSun"/>
          <w:b w:val="0"/>
          <w:bCs/>
          <w:sz w:val="20"/>
          <w:szCs w:val="20"/>
          <w:lang w:eastAsia="zh-CN"/>
        </w:rPr>
      </w:pPr>
      <w:bookmarkStart w:id="25" w:name="_Toc99709146"/>
      <w:bookmarkStart w:id="26" w:name="_Toc109974990"/>
      <w:r w:rsidRPr="00C2243A">
        <w:rPr>
          <w:rFonts w:ascii="SimSun" w:eastAsia="SimSun" w:hAnsi="SimSun" w:hint="eastAsia"/>
          <w:b w:val="0"/>
          <w:bCs/>
          <w:sz w:val="20"/>
          <w:szCs w:val="20"/>
          <w:lang w:eastAsia="zh-CN"/>
        </w:rPr>
        <w:t>位移运算符</w:t>
      </w:r>
      <w:bookmarkEnd w:id="25"/>
      <w:bookmarkEnd w:id="26"/>
    </w:p>
    <w:p w14:paraId="62C292A8" w14:textId="1AEDB0B6" w:rsidR="00553A34" w:rsidRPr="00C2243A" w:rsidRDefault="00553A34" w:rsidP="00553A34">
      <w:pPr>
        <w:rPr>
          <w:rFonts w:ascii="SimSun" w:eastAsia="SimSun" w:hAnsi="SimSun"/>
          <w:bCs/>
          <w:sz w:val="20"/>
          <w:szCs w:val="20"/>
          <w:lang w:eastAsia="zh-CN"/>
        </w:rPr>
      </w:pPr>
      <w:r w:rsidRPr="00C2243A">
        <w:rPr>
          <w:rFonts w:ascii="SimSun" w:eastAsia="SimSun" w:hAnsi="SimSun" w:hint="eastAsia"/>
          <w:bCs/>
          <w:sz w:val="20"/>
          <w:szCs w:val="20"/>
          <w:lang w:eastAsia="zh-CN"/>
        </w:rPr>
        <w:t>在二进制的基础上对数字进行移动操作</w:t>
      </w:r>
    </w:p>
    <w:tbl>
      <w:tblPr>
        <w:tblStyle w:val="aff9"/>
        <w:tblW w:w="0" w:type="auto"/>
        <w:tblLook w:val="04A0" w:firstRow="1" w:lastRow="0" w:firstColumn="1" w:lastColumn="0" w:noHBand="0" w:noVBand="1"/>
      </w:tblPr>
      <w:tblGrid>
        <w:gridCol w:w="4963"/>
        <w:gridCol w:w="4963"/>
      </w:tblGrid>
      <w:tr w:rsidR="00553A34" w:rsidRPr="00C2243A" w14:paraId="01DC6708" w14:textId="77777777" w:rsidTr="00553A34">
        <w:trPr>
          <w:cnfStyle w:val="100000000000" w:firstRow="1" w:lastRow="0" w:firstColumn="0" w:lastColumn="0" w:oddVBand="0" w:evenVBand="0" w:oddHBand="0" w:evenHBand="0" w:firstRowFirstColumn="0" w:firstRowLastColumn="0" w:lastRowFirstColumn="0" w:lastRowLastColumn="0"/>
        </w:trPr>
        <w:tc>
          <w:tcPr>
            <w:tcW w:w="4963" w:type="dxa"/>
          </w:tcPr>
          <w:p w14:paraId="44804A6E" w14:textId="2459CA0D" w:rsidR="00553A34" w:rsidRPr="00C2243A" w:rsidRDefault="00553A34" w:rsidP="002F33B5">
            <w:pPr>
              <w:rPr>
                <w:rFonts w:ascii="SimSun" w:eastAsia="SimSun" w:hAnsi="SimSun"/>
                <w:bCs/>
                <w:lang w:eastAsia="zh-CN"/>
              </w:rPr>
            </w:pPr>
            <w:r w:rsidRPr="00C2243A">
              <w:rPr>
                <w:rFonts w:ascii="SimSun" w:eastAsia="SimSun" w:hAnsi="SimSun" w:hint="eastAsia"/>
                <w:bCs/>
                <w:lang w:eastAsia="zh-CN"/>
              </w:rPr>
              <w:t>&lt;</w:t>
            </w:r>
            <w:r w:rsidRPr="00C2243A">
              <w:rPr>
                <w:rFonts w:ascii="SimSun" w:eastAsia="SimSun" w:hAnsi="SimSun"/>
                <w:bCs/>
                <w:lang w:eastAsia="zh-CN"/>
              </w:rPr>
              <w:t>&lt;</w:t>
            </w:r>
          </w:p>
        </w:tc>
        <w:tc>
          <w:tcPr>
            <w:tcW w:w="4963" w:type="dxa"/>
          </w:tcPr>
          <w:p w14:paraId="08B4242C" w14:textId="752BAC8F" w:rsidR="00553A34" w:rsidRPr="00C2243A" w:rsidRDefault="00553A34" w:rsidP="002F33B5">
            <w:pPr>
              <w:rPr>
                <w:rFonts w:ascii="SimSun" w:eastAsia="SimSun" w:hAnsi="SimSun"/>
                <w:bCs/>
                <w:lang w:eastAsia="zh-CN"/>
              </w:rPr>
            </w:pPr>
            <w:r w:rsidRPr="00C2243A">
              <w:rPr>
                <w:rFonts w:ascii="SimSun" w:eastAsia="SimSun" w:hAnsi="SimSun" w:hint="eastAsia"/>
                <w:bCs/>
                <w:lang w:eastAsia="zh-CN"/>
              </w:rPr>
              <w:t>按位左移运算符</w:t>
            </w:r>
          </w:p>
        </w:tc>
      </w:tr>
      <w:tr w:rsidR="00553A34" w:rsidRPr="00C2243A" w14:paraId="0D6D0477" w14:textId="77777777" w:rsidTr="00553A34">
        <w:tc>
          <w:tcPr>
            <w:tcW w:w="4963" w:type="dxa"/>
          </w:tcPr>
          <w:p w14:paraId="7F695679" w14:textId="3A744DF7" w:rsidR="00553A34" w:rsidRPr="00C2243A" w:rsidRDefault="007573A2" w:rsidP="002F33B5">
            <w:pPr>
              <w:rPr>
                <w:rFonts w:ascii="SimSun" w:eastAsia="SimSun" w:hAnsi="SimSun"/>
                <w:bCs/>
                <w:lang w:eastAsia="zh-CN"/>
              </w:rPr>
            </w:pPr>
            <w:r w:rsidRPr="00C2243A">
              <w:rPr>
                <w:rFonts w:ascii="SimSun" w:eastAsia="SimSun" w:hAnsi="SimSun" w:hint="eastAsia"/>
                <w:bCs/>
                <w:lang w:eastAsia="zh-CN"/>
              </w:rPr>
              <w:t>&gt;</w:t>
            </w:r>
            <w:r w:rsidRPr="00C2243A">
              <w:rPr>
                <w:rFonts w:ascii="SimSun" w:eastAsia="SimSun" w:hAnsi="SimSun"/>
                <w:bCs/>
                <w:lang w:eastAsia="zh-CN"/>
              </w:rPr>
              <w:t>&gt;</w:t>
            </w:r>
          </w:p>
        </w:tc>
        <w:tc>
          <w:tcPr>
            <w:tcW w:w="4963" w:type="dxa"/>
          </w:tcPr>
          <w:p w14:paraId="0727657C" w14:textId="71A0776B" w:rsidR="00553A34" w:rsidRPr="00C2243A" w:rsidRDefault="007573A2" w:rsidP="002F33B5">
            <w:pPr>
              <w:rPr>
                <w:rFonts w:ascii="SimSun" w:eastAsia="SimSun" w:hAnsi="SimSun"/>
                <w:bCs/>
                <w:lang w:eastAsia="zh-CN"/>
              </w:rPr>
            </w:pPr>
            <w:r w:rsidRPr="00C2243A">
              <w:rPr>
                <w:rFonts w:ascii="SimSun" w:eastAsia="SimSun" w:hAnsi="SimSun" w:hint="eastAsia"/>
                <w:bCs/>
                <w:lang w:eastAsia="zh-CN"/>
              </w:rPr>
              <w:t>按位右移运算符。</w:t>
            </w:r>
          </w:p>
        </w:tc>
      </w:tr>
      <w:tr w:rsidR="00553A34" w:rsidRPr="00C2243A" w14:paraId="0F3688D3" w14:textId="77777777" w:rsidTr="00553A34">
        <w:tc>
          <w:tcPr>
            <w:tcW w:w="4963" w:type="dxa"/>
          </w:tcPr>
          <w:p w14:paraId="2A510879" w14:textId="50A7E314" w:rsidR="00553A34" w:rsidRPr="00C2243A" w:rsidRDefault="00021501" w:rsidP="002F33B5">
            <w:pPr>
              <w:rPr>
                <w:rFonts w:ascii="SimSun" w:eastAsia="SimSun" w:hAnsi="SimSun"/>
                <w:bCs/>
                <w:lang w:eastAsia="zh-CN"/>
              </w:rPr>
            </w:pPr>
            <w:r w:rsidRPr="00C2243A">
              <w:rPr>
                <w:rFonts w:ascii="SimSun" w:eastAsia="SimSun" w:hAnsi="SimSun" w:hint="eastAsia"/>
                <w:bCs/>
                <w:lang w:eastAsia="zh-CN"/>
              </w:rPr>
              <w:t>&gt;</w:t>
            </w:r>
            <w:r w:rsidRPr="00C2243A">
              <w:rPr>
                <w:rFonts w:ascii="SimSun" w:eastAsia="SimSun" w:hAnsi="SimSun"/>
                <w:bCs/>
                <w:lang w:eastAsia="zh-CN"/>
              </w:rPr>
              <w:t>&gt;&gt;</w:t>
            </w:r>
          </w:p>
        </w:tc>
        <w:tc>
          <w:tcPr>
            <w:tcW w:w="4963" w:type="dxa"/>
          </w:tcPr>
          <w:p w14:paraId="01BEC920" w14:textId="130FC743" w:rsidR="00553A34" w:rsidRPr="00C2243A" w:rsidRDefault="00021501" w:rsidP="002F33B5">
            <w:pPr>
              <w:rPr>
                <w:rFonts w:ascii="SimSun" w:eastAsia="SimSun" w:hAnsi="SimSun"/>
                <w:bCs/>
                <w:lang w:eastAsia="zh-CN"/>
              </w:rPr>
            </w:pPr>
            <w:r w:rsidRPr="00C2243A">
              <w:rPr>
                <w:rFonts w:ascii="SimSun" w:eastAsia="SimSun" w:hAnsi="SimSun" w:hint="eastAsia"/>
                <w:bCs/>
                <w:lang w:eastAsia="zh-CN"/>
              </w:rPr>
              <w:t>按位无符号右移运算符。</w:t>
            </w:r>
          </w:p>
        </w:tc>
      </w:tr>
    </w:tbl>
    <w:p w14:paraId="42F77780" w14:textId="77777777" w:rsidR="002F33B5" w:rsidRPr="00C2243A" w:rsidRDefault="002F33B5" w:rsidP="002F33B5">
      <w:pPr>
        <w:rPr>
          <w:rFonts w:ascii="SimSun" w:eastAsia="SimSun" w:hAnsi="SimSun"/>
          <w:bCs/>
          <w:sz w:val="20"/>
          <w:szCs w:val="20"/>
          <w:lang w:eastAsia="zh-CN"/>
        </w:rPr>
      </w:pPr>
    </w:p>
    <w:p w14:paraId="73D02C2B" w14:textId="6E4F9466" w:rsidR="00665938" w:rsidRPr="00C2243A" w:rsidRDefault="002517E0" w:rsidP="00817292">
      <w:pPr>
        <w:pStyle w:val="20"/>
        <w:spacing w:after="60"/>
        <w:rPr>
          <w:rFonts w:ascii="SimSun" w:eastAsia="SimSun" w:hAnsi="SimSun" w:cs="ＭＳ Ｐゴシック"/>
          <w:b w:val="0"/>
          <w:sz w:val="20"/>
          <w:szCs w:val="20"/>
        </w:rPr>
      </w:pPr>
      <w:bookmarkStart w:id="27" w:name="_Toc99709147"/>
      <w:bookmarkStart w:id="28" w:name="_Toc109974991"/>
      <w:r w:rsidRPr="00C2243A">
        <w:rPr>
          <w:rFonts w:ascii="SimSun" w:eastAsia="SimSun" w:hAnsi="SimSun" w:hint="eastAsia"/>
          <w:b w:val="0"/>
          <w:sz w:val="20"/>
          <w:szCs w:val="20"/>
          <w:lang w:eastAsia="zh-CN"/>
        </w:rPr>
        <w:t>数据</w:t>
      </w:r>
      <w:r w:rsidRPr="00C2243A">
        <w:rPr>
          <w:rFonts w:ascii="SimSun" w:eastAsia="SimSun" w:hAnsi="SimSun" w:cs="Microsoft YaHei" w:hint="eastAsia"/>
          <w:b w:val="0"/>
          <w:sz w:val="20"/>
          <w:szCs w:val="20"/>
        </w:rPr>
        <w:t>类</w:t>
      </w:r>
      <w:r w:rsidRPr="00C2243A">
        <w:rPr>
          <w:rFonts w:ascii="SimSun" w:eastAsia="SimSun" w:hAnsi="SimSun" w:cs="ＭＳ Ｐゴシック" w:hint="eastAsia"/>
          <w:b w:val="0"/>
          <w:sz w:val="20"/>
          <w:szCs w:val="20"/>
        </w:rPr>
        <w:t>型</w:t>
      </w:r>
      <w:bookmarkEnd w:id="22"/>
      <w:bookmarkEnd w:id="27"/>
      <w:bookmarkEnd w:id="28"/>
    </w:p>
    <w:tbl>
      <w:tblPr>
        <w:tblStyle w:val="aff9"/>
        <w:tblW w:w="0" w:type="auto"/>
        <w:tblLook w:val="04A0" w:firstRow="1" w:lastRow="0" w:firstColumn="1" w:lastColumn="0" w:noHBand="0" w:noVBand="1"/>
      </w:tblPr>
      <w:tblGrid>
        <w:gridCol w:w="3214"/>
        <w:gridCol w:w="3139"/>
        <w:gridCol w:w="3573"/>
      </w:tblGrid>
      <w:tr w:rsidR="00B325E2" w:rsidRPr="00C2243A" w14:paraId="32B11E77" w14:textId="77777777" w:rsidTr="00B325E2">
        <w:trPr>
          <w:cnfStyle w:val="100000000000" w:firstRow="1" w:lastRow="0" w:firstColumn="0" w:lastColumn="0" w:oddVBand="0" w:evenVBand="0" w:oddHBand="0" w:evenHBand="0" w:firstRowFirstColumn="0" w:firstRowLastColumn="0" w:lastRowFirstColumn="0" w:lastRowLastColumn="0"/>
        </w:trPr>
        <w:tc>
          <w:tcPr>
            <w:tcW w:w="3214" w:type="dxa"/>
          </w:tcPr>
          <w:p w14:paraId="52237E33" w14:textId="70760568" w:rsidR="00B325E2" w:rsidRPr="00C2243A" w:rsidRDefault="00B325E2" w:rsidP="00817292">
            <w:pPr>
              <w:rPr>
                <w:rFonts w:ascii="SimSun" w:eastAsia="SimSun" w:hAnsi="SimSun"/>
              </w:rPr>
            </w:pPr>
            <w:r w:rsidRPr="00C2243A">
              <w:rPr>
                <w:rFonts w:ascii="SimSun" w:eastAsia="SimSun" w:hAnsi="SimSun" w:cs="SimSun" w:hint="eastAsia"/>
              </w:rPr>
              <w:t>类别</w:t>
            </w:r>
          </w:p>
        </w:tc>
        <w:tc>
          <w:tcPr>
            <w:tcW w:w="3139" w:type="dxa"/>
          </w:tcPr>
          <w:p w14:paraId="2BD1F98D" w14:textId="77777777" w:rsidR="00B325E2" w:rsidRPr="00C2243A" w:rsidRDefault="00B325E2" w:rsidP="00817292">
            <w:pPr>
              <w:rPr>
                <w:rFonts w:ascii="SimSun" w:eastAsia="SimSun" w:hAnsi="SimSun" w:cs="SimSun"/>
              </w:rPr>
            </w:pPr>
          </w:p>
        </w:tc>
        <w:tc>
          <w:tcPr>
            <w:tcW w:w="3573" w:type="dxa"/>
          </w:tcPr>
          <w:p w14:paraId="36AD5560" w14:textId="0533B5CC" w:rsidR="00B325E2" w:rsidRPr="00C2243A" w:rsidRDefault="00B325E2" w:rsidP="00817292">
            <w:pPr>
              <w:rPr>
                <w:rFonts w:ascii="SimSun" w:eastAsia="SimSun" w:hAnsi="SimSun"/>
              </w:rPr>
            </w:pPr>
            <w:r w:rsidRPr="00C2243A">
              <w:rPr>
                <w:rFonts w:ascii="SimSun" w:eastAsia="SimSun" w:hAnsi="SimSun" w:cs="SimSun" w:hint="eastAsia"/>
              </w:rPr>
              <w:t>说</w:t>
            </w:r>
            <w:r w:rsidRPr="00C2243A">
              <w:rPr>
                <w:rFonts w:ascii="SimSun" w:eastAsia="SimSun" w:hAnsi="SimSun" w:cs="ＭＳ 明朝" w:hint="eastAsia"/>
              </w:rPr>
              <w:t>明</w:t>
            </w:r>
          </w:p>
        </w:tc>
      </w:tr>
      <w:tr w:rsidR="005E4469" w:rsidRPr="00C2243A" w14:paraId="65A9EA33" w14:textId="77777777" w:rsidTr="00B325E2">
        <w:tc>
          <w:tcPr>
            <w:tcW w:w="3214" w:type="dxa"/>
            <w:vMerge w:val="restart"/>
          </w:tcPr>
          <w:p w14:paraId="4FEA85DC" w14:textId="6D94656D" w:rsidR="005E4469" w:rsidRPr="00C2243A" w:rsidRDefault="002447DD" w:rsidP="00817292">
            <w:pPr>
              <w:jc w:val="left"/>
              <w:rPr>
                <w:rFonts w:ascii="SimSun" w:eastAsia="SimSun" w:hAnsi="SimSun"/>
              </w:rPr>
            </w:pPr>
            <w:r w:rsidRPr="00C2243A">
              <w:rPr>
                <w:rFonts w:ascii="SimSun" w:eastAsia="SimSun" w:hAnsi="SimSun" w:cs="SimSun" w:hint="eastAsia"/>
                <w:lang w:eastAsia="zh-CN"/>
              </w:rPr>
              <w:t>原始</w:t>
            </w:r>
            <w:r w:rsidR="005E4469" w:rsidRPr="00C2243A">
              <w:rPr>
                <w:rFonts w:ascii="SimSun" w:eastAsia="SimSun" w:hAnsi="SimSun" w:cs="SimSun" w:hint="eastAsia"/>
              </w:rPr>
              <w:t>值</w:t>
            </w:r>
          </w:p>
        </w:tc>
        <w:tc>
          <w:tcPr>
            <w:tcW w:w="3139" w:type="dxa"/>
            <w:vMerge w:val="restart"/>
          </w:tcPr>
          <w:p w14:paraId="30A67DAC" w14:textId="16A1AD1A" w:rsidR="005E4469" w:rsidRPr="00C2243A" w:rsidRDefault="005E4469" w:rsidP="00817292">
            <w:pPr>
              <w:rPr>
                <w:rFonts w:ascii="SimSun" w:eastAsia="SimSun" w:hAnsi="SimSun"/>
                <w:lang w:eastAsia="zh-CN"/>
              </w:rPr>
            </w:pPr>
            <w:r w:rsidRPr="00C2243A">
              <w:rPr>
                <w:rFonts w:ascii="SimSun" w:eastAsia="SimSun" w:hAnsi="SimSun" w:hint="eastAsia"/>
                <w:lang w:eastAsia="zh-CN"/>
              </w:rPr>
              <w:t>基本</w:t>
            </w:r>
            <w:r w:rsidRPr="00C2243A">
              <w:rPr>
                <w:rFonts w:ascii="SimSun" w:eastAsia="SimSun" w:hAnsi="SimSun" w:cs="Microsoft YaHei" w:hint="eastAsia"/>
                <w:lang w:eastAsia="zh-CN"/>
              </w:rPr>
              <w:t>类型</w:t>
            </w:r>
          </w:p>
        </w:tc>
        <w:tc>
          <w:tcPr>
            <w:tcW w:w="3573" w:type="dxa"/>
          </w:tcPr>
          <w:p w14:paraId="731E1F76" w14:textId="315F50AB" w:rsidR="005E4469" w:rsidRPr="00C2243A" w:rsidRDefault="005E4469" w:rsidP="00817292">
            <w:pPr>
              <w:rPr>
                <w:rFonts w:ascii="SimSun" w:eastAsia="SimSun" w:hAnsi="SimSun"/>
              </w:rPr>
            </w:pPr>
            <w:r w:rsidRPr="00C2243A">
              <w:rPr>
                <w:rFonts w:ascii="SimSun" w:eastAsia="SimSun" w:hAnsi="SimSun" w:hint="eastAsia"/>
                <w:lang w:eastAsia="zh-CN"/>
              </w:rPr>
              <w:t>字符串</w:t>
            </w:r>
            <w:r w:rsidRPr="00C2243A">
              <w:rPr>
                <w:rFonts w:ascii="SimSun" w:eastAsia="SimSun" w:hAnsi="SimSun" w:hint="eastAsia"/>
              </w:rPr>
              <w:t>(</w:t>
            </w:r>
            <w:r w:rsidRPr="00C2243A">
              <w:rPr>
                <w:rFonts w:ascii="SimSun" w:eastAsia="SimSun" w:hAnsi="SimSun"/>
              </w:rPr>
              <w:t>String)</w:t>
            </w:r>
          </w:p>
        </w:tc>
      </w:tr>
      <w:tr w:rsidR="005E4469" w:rsidRPr="00C2243A" w14:paraId="76B2F471" w14:textId="77777777" w:rsidTr="00B325E2">
        <w:tc>
          <w:tcPr>
            <w:tcW w:w="3214" w:type="dxa"/>
            <w:vMerge/>
          </w:tcPr>
          <w:p w14:paraId="428A9BF1" w14:textId="77777777" w:rsidR="005E4469" w:rsidRPr="00C2243A" w:rsidRDefault="005E4469" w:rsidP="00817292">
            <w:pPr>
              <w:rPr>
                <w:rFonts w:ascii="SimSun" w:eastAsia="SimSun" w:hAnsi="SimSun"/>
              </w:rPr>
            </w:pPr>
          </w:p>
        </w:tc>
        <w:tc>
          <w:tcPr>
            <w:tcW w:w="3139" w:type="dxa"/>
            <w:vMerge/>
          </w:tcPr>
          <w:p w14:paraId="13DFA6F5" w14:textId="77777777" w:rsidR="005E4469" w:rsidRPr="00C2243A" w:rsidRDefault="005E4469" w:rsidP="00817292">
            <w:pPr>
              <w:rPr>
                <w:rFonts w:ascii="SimSun" w:eastAsia="SimSun" w:hAnsi="SimSun"/>
                <w:lang w:eastAsia="zh-CN"/>
              </w:rPr>
            </w:pPr>
          </w:p>
        </w:tc>
        <w:tc>
          <w:tcPr>
            <w:tcW w:w="3573" w:type="dxa"/>
          </w:tcPr>
          <w:p w14:paraId="5A8D383A" w14:textId="70AD1D42" w:rsidR="005E4469" w:rsidRPr="00C2243A" w:rsidRDefault="005E4469" w:rsidP="00817292">
            <w:pPr>
              <w:rPr>
                <w:rFonts w:ascii="SimSun" w:eastAsia="SimSun" w:hAnsi="SimSun"/>
              </w:rPr>
            </w:pPr>
            <w:r w:rsidRPr="00C2243A">
              <w:rPr>
                <w:rFonts w:ascii="SimSun" w:eastAsia="SimSun" w:hAnsi="SimSun" w:hint="eastAsia"/>
                <w:lang w:eastAsia="zh-CN"/>
              </w:rPr>
              <w:t>数字</w:t>
            </w:r>
            <w:r w:rsidRPr="00C2243A">
              <w:rPr>
                <w:rFonts w:ascii="SimSun" w:eastAsia="SimSun" w:hAnsi="SimSun" w:hint="eastAsia"/>
              </w:rPr>
              <w:t>(</w:t>
            </w:r>
            <w:r w:rsidRPr="00C2243A">
              <w:rPr>
                <w:rFonts w:ascii="SimSun" w:eastAsia="SimSun" w:hAnsi="SimSun"/>
              </w:rPr>
              <w:t>Number)</w:t>
            </w:r>
            <w:proofErr w:type="spellStart"/>
            <w:r w:rsidR="00EE3A59" w:rsidRPr="00C2243A">
              <w:rPr>
                <w:rFonts w:ascii="SimSun" w:eastAsia="SimSun" w:hAnsi="SimSun"/>
              </w:rPr>
              <w:t>Na</w:t>
            </w:r>
            <w:r w:rsidR="008C4F85" w:rsidRPr="00C2243A">
              <w:rPr>
                <w:rFonts w:ascii="SimSun" w:eastAsia="SimSun" w:hAnsi="SimSun"/>
              </w:rPr>
              <w:t>N</w:t>
            </w:r>
            <w:proofErr w:type="spellEnd"/>
          </w:p>
        </w:tc>
      </w:tr>
      <w:tr w:rsidR="005E4469" w:rsidRPr="00C2243A" w14:paraId="5EBE0199" w14:textId="77777777" w:rsidTr="00B325E2">
        <w:tc>
          <w:tcPr>
            <w:tcW w:w="3214" w:type="dxa"/>
            <w:vMerge/>
          </w:tcPr>
          <w:p w14:paraId="4A58780E" w14:textId="77777777" w:rsidR="005E4469" w:rsidRPr="00C2243A" w:rsidRDefault="005E4469" w:rsidP="00817292">
            <w:pPr>
              <w:rPr>
                <w:rFonts w:ascii="SimSun" w:eastAsia="SimSun" w:hAnsi="SimSun"/>
              </w:rPr>
            </w:pPr>
          </w:p>
        </w:tc>
        <w:tc>
          <w:tcPr>
            <w:tcW w:w="3139" w:type="dxa"/>
            <w:vMerge/>
          </w:tcPr>
          <w:p w14:paraId="6485D1E3" w14:textId="77777777" w:rsidR="005E4469" w:rsidRPr="00C2243A" w:rsidRDefault="005E4469" w:rsidP="00817292">
            <w:pPr>
              <w:rPr>
                <w:rFonts w:ascii="SimSun" w:eastAsia="SimSun" w:hAnsi="SimSun"/>
                <w:lang w:eastAsia="zh-CN"/>
              </w:rPr>
            </w:pPr>
          </w:p>
        </w:tc>
        <w:tc>
          <w:tcPr>
            <w:tcW w:w="3573" w:type="dxa"/>
          </w:tcPr>
          <w:p w14:paraId="3F02853B" w14:textId="0614BC3B" w:rsidR="005E4469" w:rsidRPr="00C2243A" w:rsidRDefault="005E4469" w:rsidP="00817292">
            <w:pPr>
              <w:rPr>
                <w:rFonts w:ascii="SimSun" w:eastAsia="SimSun" w:hAnsi="SimSun"/>
              </w:rPr>
            </w:pPr>
            <w:r w:rsidRPr="00C2243A">
              <w:rPr>
                <w:rFonts w:ascii="SimSun" w:eastAsia="SimSun" w:hAnsi="SimSun" w:hint="eastAsia"/>
                <w:lang w:eastAsia="zh-CN"/>
              </w:rPr>
              <w:t>布尔</w:t>
            </w:r>
            <w:r w:rsidRPr="00C2243A">
              <w:rPr>
                <w:rFonts w:ascii="SimSun" w:eastAsia="SimSun" w:hAnsi="SimSun" w:hint="eastAsia"/>
              </w:rPr>
              <w:t>(</w:t>
            </w:r>
            <w:r w:rsidRPr="00C2243A">
              <w:rPr>
                <w:rFonts w:ascii="SimSun" w:eastAsia="SimSun" w:hAnsi="SimSun"/>
              </w:rPr>
              <w:t>Boolean)</w:t>
            </w:r>
          </w:p>
        </w:tc>
      </w:tr>
      <w:tr w:rsidR="005E4469" w:rsidRPr="00C2243A" w14:paraId="2BAD2525" w14:textId="77777777" w:rsidTr="00B325E2">
        <w:tc>
          <w:tcPr>
            <w:tcW w:w="3214" w:type="dxa"/>
            <w:vMerge/>
          </w:tcPr>
          <w:p w14:paraId="3A502A44" w14:textId="77777777" w:rsidR="005E4469" w:rsidRPr="00C2243A" w:rsidRDefault="005E4469" w:rsidP="00505BB8">
            <w:pPr>
              <w:rPr>
                <w:rFonts w:ascii="SimSun" w:eastAsia="SimSun" w:hAnsi="SimSun"/>
              </w:rPr>
            </w:pPr>
          </w:p>
        </w:tc>
        <w:tc>
          <w:tcPr>
            <w:tcW w:w="3139" w:type="dxa"/>
            <w:vMerge/>
          </w:tcPr>
          <w:p w14:paraId="1AFD9825" w14:textId="77777777" w:rsidR="005E4469" w:rsidRPr="00C2243A" w:rsidRDefault="005E4469" w:rsidP="00505BB8">
            <w:pPr>
              <w:rPr>
                <w:rFonts w:ascii="SimSun" w:eastAsia="SimSun" w:hAnsi="SimSun"/>
                <w:lang w:eastAsia="zh-CN"/>
              </w:rPr>
            </w:pPr>
          </w:p>
        </w:tc>
        <w:tc>
          <w:tcPr>
            <w:tcW w:w="3573" w:type="dxa"/>
          </w:tcPr>
          <w:p w14:paraId="30724AD2" w14:textId="6326CDBC" w:rsidR="005E4469" w:rsidRPr="00C2243A" w:rsidRDefault="005E4469" w:rsidP="00505BB8">
            <w:pPr>
              <w:rPr>
                <w:rFonts w:ascii="SimSun" w:eastAsia="SimSun" w:hAnsi="SimSun"/>
              </w:rPr>
            </w:pPr>
            <w:r w:rsidRPr="00C2243A">
              <w:rPr>
                <w:rFonts w:ascii="SimSun" w:eastAsia="SimSun" w:hAnsi="SimSun" w:hint="eastAsia"/>
                <w:lang w:eastAsia="zh-CN"/>
              </w:rPr>
              <w:t>未定义</w:t>
            </w:r>
            <w:r w:rsidRPr="00C2243A">
              <w:rPr>
                <w:rFonts w:ascii="SimSun" w:eastAsia="SimSun" w:hAnsi="SimSun" w:hint="eastAsia"/>
              </w:rPr>
              <w:t>(</w:t>
            </w:r>
            <w:r w:rsidRPr="00C2243A">
              <w:rPr>
                <w:rFonts w:ascii="SimSun" w:eastAsia="SimSun" w:hAnsi="SimSun"/>
              </w:rPr>
              <w:t>Undefined)</w:t>
            </w:r>
          </w:p>
        </w:tc>
      </w:tr>
      <w:tr w:rsidR="005E4469" w:rsidRPr="00C2243A" w14:paraId="70DD5FB0" w14:textId="77777777" w:rsidTr="00B325E2">
        <w:tc>
          <w:tcPr>
            <w:tcW w:w="3214" w:type="dxa"/>
            <w:vMerge/>
          </w:tcPr>
          <w:p w14:paraId="2C76C187" w14:textId="77777777" w:rsidR="005E4469" w:rsidRPr="00C2243A" w:rsidRDefault="005E4469" w:rsidP="00505BB8">
            <w:pPr>
              <w:rPr>
                <w:rFonts w:ascii="SimSun" w:eastAsia="SimSun" w:hAnsi="SimSun"/>
              </w:rPr>
            </w:pPr>
          </w:p>
        </w:tc>
        <w:tc>
          <w:tcPr>
            <w:tcW w:w="3139" w:type="dxa"/>
            <w:vMerge/>
          </w:tcPr>
          <w:p w14:paraId="789DE3F0" w14:textId="77777777" w:rsidR="005E4469" w:rsidRPr="00C2243A" w:rsidRDefault="005E4469" w:rsidP="00505BB8">
            <w:pPr>
              <w:rPr>
                <w:rFonts w:ascii="SimSun" w:eastAsia="SimSun" w:hAnsi="SimSun"/>
                <w:lang w:eastAsia="zh-CN"/>
              </w:rPr>
            </w:pPr>
          </w:p>
        </w:tc>
        <w:tc>
          <w:tcPr>
            <w:tcW w:w="3573" w:type="dxa"/>
          </w:tcPr>
          <w:p w14:paraId="62EB1DA6" w14:textId="03E659C9" w:rsidR="005E4469" w:rsidRPr="00C2243A" w:rsidRDefault="005E4469" w:rsidP="00505BB8">
            <w:pPr>
              <w:rPr>
                <w:rFonts w:ascii="SimSun" w:eastAsia="SimSun" w:hAnsi="SimSun"/>
              </w:rPr>
            </w:pPr>
            <w:r w:rsidRPr="00C2243A">
              <w:rPr>
                <w:rFonts w:ascii="SimSun" w:eastAsia="SimSun" w:hAnsi="SimSun" w:hint="eastAsia"/>
                <w:lang w:eastAsia="zh-CN"/>
              </w:rPr>
              <w:t>符号</w:t>
            </w:r>
            <w:r w:rsidRPr="00C2243A">
              <w:rPr>
                <w:rFonts w:ascii="SimSun" w:eastAsia="SimSun" w:hAnsi="SimSun"/>
              </w:rPr>
              <w:t>Symbol</w:t>
            </w:r>
          </w:p>
        </w:tc>
      </w:tr>
      <w:tr w:rsidR="005E4469" w:rsidRPr="00C2243A" w14:paraId="6309B085" w14:textId="77777777" w:rsidTr="00B325E2">
        <w:tc>
          <w:tcPr>
            <w:tcW w:w="3214" w:type="dxa"/>
            <w:vMerge/>
          </w:tcPr>
          <w:p w14:paraId="77ACE2D6" w14:textId="77777777" w:rsidR="005E4469" w:rsidRPr="00C2243A" w:rsidRDefault="005E4469" w:rsidP="00505BB8">
            <w:pPr>
              <w:rPr>
                <w:rFonts w:ascii="SimSun" w:eastAsia="SimSun" w:hAnsi="SimSun"/>
              </w:rPr>
            </w:pPr>
          </w:p>
        </w:tc>
        <w:tc>
          <w:tcPr>
            <w:tcW w:w="3139" w:type="dxa"/>
            <w:vMerge/>
          </w:tcPr>
          <w:p w14:paraId="5EB9AB21" w14:textId="77777777" w:rsidR="005E4469" w:rsidRPr="00C2243A" w:rsidRDefault="005E4469" w:rsidP="00505BB8">
            <w:pPr>
              <w:rPr>
                <w:rFonts w:ascii="SimSun" w:eastAsia="SimSun" w:hAnsi="SimSun"/>
              </w:rPr>
            </w:pPr>
          </w:p>
        </w:tc>
        <w:tc>
          <w:tcPr>
            <w:tcW w:w="3573" w:type="dxa"/>
          </w:tcPr>
          <w:p w14:paraId="3E872E58" w14:textId="59CD176E" w:rsidR="005E4469" w:rsidRPr="00C2243A" w:rsidRDefault="005E4469" w:rsidP="00505BB8">
            <w:pPr>
              <w:rPr>
                <w:rFonts w:ascii="SimSun" w:eastAsia="SimSun" w:hAnsi="SimSun"/>
              </w:rPr>
            </w:pPr>
            <w:proofErr w:type="spellStart"/>
            <w:r w:rsidRPr="00C2243A">
              <w:rPr>
                <w:rFonts w:ascii="SimSun" w:eastAsia="SimSun" w:hAnsi="SimSun"/>
              </w:rPr>
              <w:t>Bigint</w:t>
            </w:r>
            <w:proofErr w:type="spellEnd"/>
            <w:r w:rsidRPr="00C2243A">
              <w:rPr>
                <w:rFonts w:ascii="SimSun" w:eastAsia="SimSun" w:hAnsi="SimSun" w:hint="eastAsia"/>
              </w:rPr>
              <w:t>(可以表示任意大的整数</w:t>
            </w:r>
            <w:r w:rsidRPr="00C2243A">
              <w:rPr>
                <w:rFonts w:ascii="SimSun" w:eastAsia="SimSun" w:hAnsi="SimSun"/>
              </w:rPr>
              <w:t>)</w:t>
            </w:r>
          </w:p>
        </w:tc>
      </w:tr>
      <w:tr w:rsidR="005E4469" w:rsidRPr="00C2243A" w14:paraId="19B09247" w14:textId="77777777" w:rsidTr="00256B36">
        <w:tc>
          <w:tcPr>
            <w:tcW w:w="3214" w:type="dxa"/>
            <w:vMerge/>
          </w:tcPr>
          <w:p w14:paraId="0D0359AB" w14:textId="77777777" w:rsidR="005E4469" w:rsidRPr="00C2243A" w:rsidRDefault="005E4469" w:rsidP="00F27C47">
            <w:pPr>
              <w:rPr>
                <w:rFonts w:ascii="SimSun" w:eastAsia="SimSun" w:hAnsi="SimSun"/>
              </w:rPr>
            </w:pPr>
          </w:p>
        </w:tc>
        <w:tc>
          <w:tcPr>
            <w:tcW w:w="3139" w:type="dxa"/>
            <w:vMerge/>
            <w:vAlign w:val="top"/>
          </w:tcPr>
          <w:p w14:paraId="5493B991" w14:textId="799E9EAA" w:rsidR="005E4469" w:rsidRPr="00C2243A" w:rsidRDefault="005E4469" w:rsidP="00F27C47">
            <w:pPr>
              <w:rPr>
                <w:rFonts w:ascii="SimSun" w:eastAsia="SimSun" w:hAnsi="SimSun"/>
              </w:rPr>
            </w:pPr>
          </w:p>
        </w:tc>
        <w:tc>
          <w:tcPr>
            <w:tcW w:w="3573" w:type="dxa"/>
            <w:vAlign w:val="top"/>
          </w:tcPr>
          <w:p w14:paraId="4242D9F6" w14:textId="6F7A7577" w:rsidR="005E4469" w:rsidRPr="00C2243A" w:rsidRDefault="005E4469" w:rsidP="00F27C47">
            <w:pPr>
              <w:rPr>
                <w:rFonts w:ascii="SimSun" w:eastAsia="SimSun" w:hAnsi="SimSun"/>
                <w:lang w:eastAsia="zh-CN"/>
              </w:rPr>
            </w:pPr>
            <w:r w:rsidRPr="00C2243A">
              <w:rPr>
                <w:rFonts w:ascii="SimSun" w:eastAsia="SimSun" w:hAnsi="SimSun" w:hint="eastAsia"/>
                <w:lang w:eastAsia="zh-CN"/>
              </w:rPr>
              <w:t>空指针对象</w:t>
            </w:r>
            <w:r w:rsidRPr="00C2243A">
              <w:rPr>
                <w:rFonts w:ascii="SimSun" w:eastAsia="SimSun" w:hAnsi="SimSun"/>
                <w:bCs/>
                <w:lang w:eastAsia="zh-CN"/>
              </w:rPr>
              <w:t>(Null)</w:t>
            </w:r>
          </w:p>
        </w:tc>
      </w:tr>
      <w:tr w:rsidR="00F27C47" w:rsidRPr="00C2243A" w14:paraId="0E04C948" w14:textId="77777777" w:rsidTr="00B325E2">
        <w:tc>
          <w:tcPr>
            <w:tcW w:w="3214" w:type="dxa"/>
            <w:vMerge w:val="restart"/>
          </w:tcPr>
          <w:p w14:paraId="05C5D442" w14:textId="396F3E19" w:rsidR="00F27C47" w:rsidRPr="00C2243A" w:rsidRDefault="00F27C47" w:rsidP="00F27C47">
            <w:pPr>
              <w:rPr>
                <w:rFonts w:ascii="SimSun" w:eastAsia="SimSun" w:hAnsi="SimSun"/>
                <w:lang w:eastAsia="zh-CN"/>
              </w:rPr>
            </w:pPr>
            <w:r w:rsidRPr="00C2243A">
              <w:rPr>
                <w:rFonts w:ascii="SimSun" w:eastAsia="SimSun" w:hAnsi="SimSun" w:hint="eastAsia"/>
                <w:lang w:eastAsia="zh-CN"/>
              </w:rPr>
              <w:t>引用</w:t>
            </w:r>
            <w:r w:rsidR="002447DD" w:rsidRPr="00C2243A">
              <w:rPr>
                <w:rFonts w:ascii="SimSun" w:eastAsia="SimSun" w:hAnsi="SimSun" w:hint="eastAsia"/>
                <w:lang w:eastAsia="zh-CN"/>
              </w:rPr>
              <w:t>值</w:t>
            </w:r>
          </w:p>
        </w:tc>
        <w:tc>
          <w:tcPr>
            <w:tcW w:w="3139" w:type="dxa"/>
          </w:tcPr>
          <w:p w14:paraId="204F5036" w14:textId="54BF4A8D" w:rsidR="00F27C47" w:rsidRPr="00C2243A" w:rsidRDefault="00F27C47" w:rsidP="00F27C47">
            <w:pPr>
              <w:rPr>
                <w:rFonts w:ascii="SimSun" w:eastAsia="SimSun" w:hAnsi="SimSun"/>
              </w:rPr>
            </w:pPr>
            <w:r w:rsidRPr="00C2243A">
              <w:rPr>
                <w:rFonts w:ascii="SimSun" w:eastAsia="SimSun" w:hAnsi="SimSun" w:cs="SimSun" w:hint="eastAsia"/>
              </w:rPr>
              <w:t>对</w:t>
            </w:r>
            <w:r w:rsidRPr="00C2243A">
              <w:rPr>
                <w:rFonts w:ascii="SimSun" w:eastAsia="SimSun" w:hAnsi="SimSun" w:cs="ＭＳ 明朝" w:hint="eastAsia"/>
              </w:rPr>
              <w:t>象</w:t>
            </w:r>
            <w:r w:rsidRPr="00C2243A">
              <w:rPr>
                <w:rFonts w:ascii="SimSun" w:eastAsia="SimSun" w:hAnsi="SimSun" w:cs="SimSun" w:hint="eastAsia"/>
              </w:rPr>
              <w:t>类</w:t>
            </w:r>
            <w:r w:rsidRPr="00C2243A">
              <w:rPr>
                <w:rFonts w:ascii="SimSun" w:eastAsia="SimSun" w:hAnsi="SimSun" w:cs="ＭＳ 明朝" w:hint="eastAsia"/>
              </w:rPr>
              <w:t>型</w:t>
            </w:r>
          </w:p>
        </w:tc>
        <w:tc>
          <w:tcPr>
            <w:tcW w:w="3573" w:type="dxa"/>
          </w:tcPr>
          <w:p w14:paraId="116C97B6" w14:textId="6B2CA0CE" w:rsidR="00F27C47" w:rsidRPr="00C2243A" w:rsidRDefault="00F27C47" w:rsidP="00F27C47">
            <w:pPr>
              <w:rPr>
                <w:rFonts w:ascii="SimSun" w:eastAsia="SimSun" w:hAnsi="SimSun"/>
              </w:rPr>
            </w:pPr>
            <w:r w:rsidRPr="00C2243A">
              <w:rPr>
                <w:rFonts w:ascii="SimSun" w:eastAsia="SimSun" w:hAnsi="SimSun" w:hint="eastAsia"/>
              </w:rPr>
              <w:t>所有其他</w:t>
            </w:r>
            <w:r w:rsidRPr="00C2243A">
              <w:rPr>
                <w:rFonts w:ascii="SimSun" w:eastAsia="SimSun" w:hAnsi="SimSun" w:cs="SimSun" w:hint="eastAsia"/>
              </w:rPr>
              <w:t>类</w:t>
            </w:r>
            <w:r w:rsidRPr="00C2243A">
              <w:rPr>
                <w:rFonts w:ascii="SimSun" w:eastAsia="SimSun" w:hAnsi="SimSun" w:cs="ＭＳ 明朝" w:hint="eastAsia"/>
              </w:rPr>
              <w:t>型的最</w:t>
            </w:r>
            <w:r w:rsidRPr="00C2243A">
              <w:rPr>
                <w:rFonts w:ascii="SimSun" w:eastAsia="SimSun" w:hAnsi="SimSun" w:cs="SimSun" w:hint="eastAsia"/>
              </w:rPr>
              <w:t>终</w:t>
            </w:r>
            <w:r w:rsidRPr="00C2243A">
              <w:rPr>
                <w:rFonts w:ascii="SimSun" w:eastAsia="SimSun" w:hAnsi="SimSun" w:cs="ＭＳ 明朝" w:hint="eastAsia"/>
              </w:rPr>
              <w:t>基</w:t>
            </w:r>
            <w:r w:rsidRPr="00C2243A">
              <w:rPr>
                <w:rFonts w:ascii="SimSun" w:eastAsia="SimSun" w:hAnsi="SimSun" w:cs="SimSun" w:hint="eastAsia"/>
              </w:rPr>
              <w:t>类</w:t>
            </w:r>
            <w:r w:rsidRPr="00C2243A">
              <w:rPr>
                <w:rFonts w:ascii="SimSun" w:eastAsia="SimSun" w:hAnsi="SimSun" w:cs="ＭＳ 明朝" w:hint="eastAsia"/>
              </w:rPr>
              <w:t>：</w:t>
            </w:r>
            <w:r w:rsidRPr="00C2243A">
              <w:rPr>
                <w:rFonts w:ascii="SimSun" w:eastAsia="SimSun" w:hAnsi="SimSun"/>
              </w:rPr>
              <w:t>object</w:t>
            </w:r>
          </w:p>
        </w:tc>
      </w:tr>
      <w:tr w:rsidR="00F27C47" w:rsidRPr="00C2243A" w14:paraId="796EF744" w14:textId="77777777" w:rsidTr="002834B4">
        <w:tc>
          <w:tcPr>
            <w:tcW w:w="3214" w:type="dxa"/>
            <w:vMerge/>
          </w:tcPr>
          <w:p w14:paraId="491D4FD6" w14:textId="77777777" w:rsidR="00F27C47" w:rsidRPr="00C2243A" w:rsidRDefault="00F27C47" w:rsidP="00F27C47">
            <w:pPr>
              <w:rPr>
                <w:rFonts w:ascii="SimSun" w:eastAsia="SimSun" w:hAnsi="SimSun"/>
              </w:rPr>
            </w:pPr>
          </w:p>
        </w:tc>
        <w:tc>
          <w:tcPr>
            <w:tcW w:w="3139" w:type="dxa"/>
            <w:vAlign w:val="top"/>
          </w:tcPr>
          <w:p w14:paraId="048C9CF0" w14:textId="2A4CCB05" w:rsidR="00F27C47" w:rsidRPr="00C2243A" w:rsidRDefault="00F27C47" w:rsidP="00F27C47">
            <w:pPr>
              <w:rPr>
                <w:rFonts w:ascii="SimSun" w:eastAsia="SimSun" w:hAnsi="SimSun"/>
              </w:rPr>
            </w:pPr>
            <w:r w:rsidRPr="00C2243A">
              <w:rPr>
                <w:rFonts w:ascii="SimSun" w:eastAsia="SimSun" w:hAnsi="SimSun" w:hint="eastAsia"/>
              </w:rPr>
              <w:t>正</w:t>
            </w:r>
            <w:r w:rsidRPr="00C2243A">
              <w:rPr>
                <w:rFonts w:ascii="SimSun" w:eastAsia="SimSun" w:hAnsi="SimSun" w:cs="SimSun" w:hint="eastAsia"/>
              </w:rPr>
              <w:t>则</w:t>
            </w:r>
            <w:r w:rsidRPr="00C2243A">
              <w:rPr>
                <w:rFonts w:ascii="SimSun" w:eastAsia="SimSun" w:hAnsi="SimSun" w:cs="游明朝" w:hint="eastAsia"/>
              </w:rPr>
              <w:t>类型</w:t>
            </w:r>
          </w:p>
        </w:tc>
        <w:tc>
          <w:tcPr>
            <w:tcW w:w="3573" w:type="dxa"/>
            <w:vAlign w:val="top"/>
          </w:tcPr>
          <w:p w14:paraId="216D4EA6" w14:textId="6C5244CF" w:rsidR="00F27C47" w:rsidRPr="00C2243A" w:rsidRDefault="00F27C47" w:rsidP="00F27C47">
            <w:pPr>
              <w:rPr>
                <w:rFonts w:ascii="SimSun" w:eastAsia="SimSun" w:hAnsi="SimSun"/>
                <w:lang w:eastAsia="zh-CN"/>
              </w:rPr>
            </w:pPr>
            <w:proofErr w:type="spellStart"/>
            <w:proofErr w:type="gramStart"/>
            <w:r w:rsidRPr="00C2243A">
              <w:rPr>
                <w:rFonts w:ascii="SimSun" w:eastAsia="SimSun" w:hAnsi="SimSun"/>
                <w:lang w:eastAsia="zh-CN"/>
              </w:rPr>
              <w:t>RegExp</w:t>
            </w:r>
            <w:proofErr w:type="spellEnd"/>
            <w:r w:rsidRPr="00C2243A">
              <w:rPr>
                <w:rFonts w:ascii="SimSun" w:eastAsia="SimSun" w:hAnsi="SimSun"/>
                <w:lang w:eastAsia="zh-CN"/>
              </w:rPr>
              <w:t>(</w:t>
            </w:r>
            <w:proofErr w:type="gramEnd"/>
            <w:r w:rsidRPr="00C2243A">
              <w:rPr>
                <w:rFonts w:ascii="SimSun" w:eastAsia="SimSun" w:hAnsi="SimSun"/>
                <w:lang w:eastAsia="zh-CN"/>
              </w:rPr>
              <w:t>…)形式的用</w:t>
            </w:r>
            <w:r w:rsidRPr="00C2243A">
              <w:rPr>
                <w:rFonts w:ascii="SimSun" w:eastAsia="SimSun" w:hAnsi="SimSun" w:cs="SimSun" w:hint="eastAsia"/>
                <w:lang w:eastAsia="zh-CN"/>
              </w:rPr>
              <w:t>户</w:t>
            </w:r>
            <w:r w:rsidRPr="00C2243A">
              <w:rPr>
                <w:rFonts w:ascii="SimSun" w:eastAsia="SimSun" w:hAnsi="SimSun" w:cs="游明朝" w:hint="eastAsia"/>
                <w:lang w:eastAsia="zh-CN"/>
              </w:rPr>
              <w:t>定</w:t>
            </w:r>
            <w:r w:rsidRPr="00C2243A">
              <w:rPr>
                <w:rFonts w:ascii="SimSun" w:eastAsia="SimSun" w:hAnsi="SimSun" w:cs="SimSun" w:hint="eastAsia"/>
                <w:lang w:eastAsia="zh-CN"/>
              </w:rPr>
              <w:t>义</w:t>
            </w:r>
            <w:r w:rsidRPr="00C2243A">
              <w:rPr>
                <w:rFonts w:ascii="SimSun" w:eastAsia="SimSun" w:hAnsi="SimSun" w:cs="游明朝" w:hint="eastAsia"/>
                <w:lang w:eastAsia="zh-CN"/>
              </w:rPr>
              <w:t>的类型</w:t>
            </w:r>
          </w:p>
        </w:tc>
      </w:tr>
      <w:tr w:rsidR="00F27C47" w:rsidRPr="00C2243A" w14:paraId="5498CF30" w14:textId="77777777" w:rsidTr="002834B4">
        <w:tc>
          <w:tcPr>
            <w:tcW w:w="3214" w:type="dxa"/>
            <w:vMerge/>
          </w:tcPr>
          <w:p w14:paraId="4694E554" w14:textId="77777777" w:rsidR="00F27C47" w:rsidRPr="00C2243A" w:rsidRDefault="00F27C47" w:rsidP="00F27C47">
            <w:pPr>
              <w:rPr>
                <w:rFonts w:ascii="SimSun" w:eastAsia="SimSun" w:hAnsi="SimSun"/>
                <w:lang w:eastAsia="zh-CN"/>
              </w:rPr>
            </w:pPr>
          </w:p>
        </w:tc>
        <w:tc>
          <w:tcPr>
            <w:tcW w:w="3139" w:type="dxa"/>
            <w:vAlign w:val="top"/>
          </w:tcPr>
          <w:p w14:paraId="592EAE77" w14:textId="4CEC2543" w:rsidR="00F27C47" w:rsidRPr="00C2243A" w:rsidRDefault="00F27C47" w:rsidP="00F27C47">
            <w:pPr>
              <w:rPr>
                <w:rFonts w:ascii="SimSun" w:eastAsia="SimSun" w:hAnsi="SimSun"/>
              </w:rPr>
            </w:pPr>
            <w:r w:rsidRPr="00C2243A">
              <w:rPr>
                <w:rFonts w:ascii="SimSun" w:eastAsia="SimSun" w:hAnsi="SimSun" w:hint="eastAsia"/>
              </w:rPr>
              <w:t>数</w:t>
            </w:r>
            <w:r w:rsidRPr="00C2243A">
              <w:rPr>
                <w:rFonts w:ascii="SimSun" w:eastAsia="SimSun" w:hAnsi="SimSun" w:cs="SimSun" w:hint="eastAsia"/>
              </w:rPr>
              <w:t>组</w:t>
            </w:r>
            <w:r w:rsidRPr="00C2243A">
              <w:rPr>
                <w:rFonts w:ascii="SimSun" w:eastAsia="SimSun" w:hAnsi="SimSun" w:cs="游明朝" w:hint="eastAsia"/>
              </w:rPr>
              <w:t>类型</w:t>
            </w:r>
          </w:p>
        </w:tc>
        <w:tc>
          <w:tcPr>
            <w:tcW w:w="3573" w:type="dxa"/>
            <w:vAlign w:val="top"/>
          </w:tcPr>
          <w:p w14:paraId="6EE7FB19" w14:textId="1A5E4825" w:rsidR="00F27C47" w:rsidRPr="00C2243A" w:rsidRDefault="00F27C47" w:rsidP="00F27C47">
            <w:pPr>
              <w:rPr>
                <w:rFonts w:ascii="SimSun" w:eastAsia="SimSun" w:hAnsi="SimSun"/>
                <w:lang w:eastAsia="zh-CN"/>
              </w:rPr>
            </w:pPr>
            <w:r w:rsidRPr="00C2243A">
              <w:rPr>
                <w:rFonts w:ascii="SimSun" w:eastAsia="SimSun" w:hAnsi="SimSun"/>
                <w:lang w:eastAsia="zh-CN"/>
              </w:rPr>
              <w:t>一</w:t>
            </w:r>
            <w:r w:rsidRPr="00C2243A">
              <w:rPr>
                <w:rFonts w:ascii="SimSun" w:eastAsia="SimSun" w:hAnsi="SimSun" w:cs="SimSun" w:hint="eastAsia"/>
                <w:lang w:eastAsia="zh-CN"/>
              </w:rPr>
              <w:t>维</w:t>
            </w:r>
            <w:r w:rsidRPr="00C2243A">
              <w:rPr>
                <w:rFonts w:ascii="SimSun" w:eastAsia="SimSun" w:hAnsi="SimSun" w:cs="游明朝" w:hint="eastAsia"/>
                <w:lang w:eastAsia="zh-CN"/>
              </w:rPr>
              <w:t>和多</w:t>
            </w:r>
            <w:r w:rsidRPr="00C2243A">
              <w:rPr>
                <w:rFonts w:ascii="SimSun" w:eastAsia="SimSun" w:hAnsi="SimSun" w:cs="SimSun" w:hint="eastAsia"/>
                <w:lang w:eastAsia="zh-CN"/>
              </w:rPr>
              <w:t>维</w:t>
            </w:r>
            <w:r w:rsidRPr="00C2243A">
              <w:rPr>
                <w:rFonts w:ascii="SimSun" w:eastAsia="SimSun" w:hAnsi="SimSun" w:cs="游明朝" w:hint="eastAsia"/>
                <w:lang w:eastAsia="zh-CN"/>
              </w:rPr>
              <w:t>数</w:t>
            </w:r>
            <w:r w:rsidRPr="00C2243A">
              <w:rPr>
                <w:rFonts w:ascii="SimSun" w:eastAsia="SimSun" w:hAnsi="SimSun" w:cs="SimSun" w:hint="eastAsia"/>
                <w:lang w:eastAsia="zh-CN"/>
              </w:rPr>
              <w:t>组</w:t>
            </w:r>
            <w:r w:rsidRPr="00C2243A">
              <w:rPr>
                <w:rFonts w:ascii="SimSun" w:eastAsia="SimSun" w:hAnsi="SimSun" w:cs="游明朝" w:hint="eastAsia"/>
                <w:lang w:eastAsia="zh-CN"/>
              </w:rPr>
              <w:t>，</w:t>
            </w:r>
            <w:r w:rsidRPr="00C2243A">
              <w:rPr>
                <w:rFonts w:ascii="SimSun" w:eastAsia="SimSun" w:hAnsi="SimSun"/>
                <w:lang w:eastAsia="zh-CN"/>
              </w:rPr>
              <w:t>Array</w:t>
            </w:r>
          </w:p>
        </w:tc>
      </w:tr>
      <w:tr w:rsidR="00F27C47" w:rsidRPr="00C2243A" w14:paraId="231AED4F" w14:textId="77777777" w:rsidTr="002834B4">
        <w:tc>
          <w:tcPr>
            <w:tcW w:w="3214" w:type="dxa"/>
            <w:vMerge/>
          </w:tcPr>
          <w:p w14:paraId="3FF1152A" w14:textId="77777777" w:rsidR="00F27C47" w:rsidRPr="00C2243A" w:rsidRDefault="00F27C47" w:rsidP="00F27C47">
            <w:pPr>
              <w:rPr>
                <w:rFonts w:ascii="SimSun" w:eastAsia="SimSun" w:hAnsi="SimSun"/>
                <w:lang w:eastAsia="zh-CN"/>
              </w:rPr>
            </w:pPr>
          </w:p>
        </w:tc>
        <w:tc>
          <w:tcPr>
            <w:tcW w:w="3139" w:type="dxa"/>
            <w:vAlign w:val="top"/>
          </w:tcPr>
          <w:p w14:paraId="1EC5B46B" w14:textId="2E026DE3" w:rsidR="00F27C47" w:rsidRPr="00C2243A" w:rsidRDefault="00F27C47" w:rsidP="00F27C47">
            <w:pPr>
              <w:rPr>
                <w:rFonts w:ascii="SimSun" w:eastAsia="SimSun" w:hAnsi="SimSun"/>
              </w:rPr>
            </w:pPr>
            <w:r w:rsidRPr="00C2243A">
              <w:rPr>
                <w:rFonts w:ascii="SimSun" w:eastAsia="SimSun" w:hAnsi="SimSun" w:hint="eastAsia"/>
              </w:rPr>
              <w:t>函数</w:t>
            </w:r>
            <w:r w:rsidRPr="00C2243A">
              <w:rPr>
                <w:rFonts w:ascii="SimSun" w:eastAsia="SimSun" w:hAnsi="SimSun" w:cs="Microsoft YaHei" w:hint="eastAsia"/>
              </w:rPr>
              <w:t>类</w:t>
            </w:r>
            <w:r w:rsidRPr="00C2243A">
              <w:rPr>
                <w:rFonts w:ascii="SimSun" w:eastAsia="SimSun" w:hAnsi="SimSun" w:cs="ＭＳ Ｐゴシック" w:hint="eastAsia"/>
              </w:rPr>
              <w:t>型</w:t>
            </w:r>
          </w:p>
        </w:tc>
        <w:tc>
          <w:tcPr>
            <w:tcW w:w="3573" w:type="dxa"/>
            <w:vAlign w:val="top"/>
          </w:tcPr>
          <w:p w14:paraId="21A71D47" w14:textId="2B26B3EF" w:rsidR="00F27C47" w:rsidRPr="00C2243A" w:rsidRDefault="00F27C47" w:rsidP="00F27C47">
            <w:pPr>
              <w:rPr>
                <w:rFonts w:ascii="SimSun" w:eastAsia="SimSun" w:hAnsi="SimSun"/>
              </w:rPr>
            </w:pPr>
            <w:r w:rsidRPr="00C2243A">
              <w:rPr>
                <w:rFonts w:ascii="SimSun" w:eastAsia="SimSun" w:hAnsi="SimSun"/>
              </w:rPr>
              <w:t>function(</w:t>
            </w:r>
            <w:proofErr w:type="gramStart"/>
            <w:r w:rsidRPr="00C2243A">
              <w:rPr>
                <w:rFonts w:ascii="SimSun" w:eastAsia="SimSun" w:hAnsi="SimSun"/>
              </w:rPr>
              <w:t>...</w:t>
            </w:r>
            <w:proofErr w:type="gramEnd"/>
            <w:r w:rsidRPr="00C2243A">
              <w:rPr>
                <w:rFonts w:ascii="SimSun" w:eastAsia="SimSun" w:hAnsi="SimSun"/>
              </w:rPr>
              <w:t>)形式的用</w:t>
            </w:r>
            <w:r w:rsidRPr="00C2243A">
              <w:rPr>
                <w:rFonts w:ascii="SimSun" w:eastAsia="SimSun" w:hAnsi="SimSun" w:cs="SimSun" w:hint="eastAsia"/>
              </w:rPr>
              <w:t>户</w:t>
            </w:r>
            <w:r w:rsidRPr="00C2243A">
              <w:rPr>
                <w:rFonts w:ascii="SimSun" w:eastAsia="SimSun" w:hAnsi="SimSun" w:cs="游明朝" w:hint="eastAsia"/>
              </w:rPr>
              <w:t>定</w:t>
            </w:r>
            <w:r w:rsidRPr="00C2243A">
              <w:rPr>
                <w:rFonts w:ascii="SimSun" w:eastAsia="SimSun" w:hAnsi="SimSun" w:cs="SimSun" w:hint="eastAsia"/>
              </w:rPr>
              <w:t>义</w:t>
            </w:r>
            <w:r w:rsidRPr="00C2243A">
              <w:rPr>
                <w:rFonts w:ascii="SimSun" w:eastAsia="SimSun" w:hAnsi="SimSun" w:cs="游明朝" w:hint="eastAsia"/>
              </w:rPr>
              <w:t>的类型</w:t>
            </w:r>
          </w:p>
        </w:tc>
      </w:tr>
      <w:tr w:rsidR="00F27C47" w:rsidRPr="00C2243A" w14:paraId="3A8166B0" w14:textId="77777777" w:rsidTr="002834B4">
        <w:tc>
          <w:tcPr>
            <w:tcW w:w="3214" w:type="dxa"/>
            <w:vMerge/>
          </w:tcPr>
          <w:p w14:paraId="3DF38C3C" w14:textId="77777777" w:rsidR="00F27C47" w:rsidRPr="00C2243A" w:rsidRDefault="00F27C47" w:rsidP="00F27C47">
            <w:pPr>
              <w:rPr>
                <w:rFonts w:ascii="SimSun" w:eastAsia="SimSun" w:hAnsi="SimSun"/>
              </w:rPr>
            </w:pPr>
          </w:p>
        </w:tc>
        <w:tc>
          <w:tcPr>
            <w:tcW w:w="3139" w:type="dxa"/>
            <w:vAlign w:val="top"/>
          </w:tcPr>
          <w:p w14:paraId="4357BA9B" w14:textId="43714021" w:rsidR="00F27C47" w:rsidRPr="00C2243A" w:rsidRDefault="00F27C47" w:rsidP="00F27C47">
            <w:pPr>
              <w:rPr>
                <w:rFonts w:ascii="SimSun" w:eastAsia="SimSun" w:hAnsi="SimSun"/>
              </w:rPr>
            </w:pPr>
            <w:r w:rsidRPr="00C2243A">
              <w:rPr>
                <w:rFonts w:ascii="SimSun" w:eastAsia="SimSun" w:hAnsi="SimSun" w:hint="eastAsia"/>
                <w:lang w:eastAsia="zh-CN"/>
              </w:rPr>
              <w:t>日期</w:t>
            </w:r>
            <w:r w:rsidRPr="00C2243A">
              <w:rPr>
                <w:rFonts w:ascii="SimSun" w:eastAsia="SimSun" w:hAnsi="SimSun" w:cs="SimSun" w:hint="eastAsia"/>
                <w:lang w:eastAsia="zh-CN"/>
              </w:rPr>
              <w:t>类型</w:t>
            </w:r>
          </w:p>
        </w:tc>
        <w:tc>
          <w:tcPr>
            <w:tcW w:w="3573" w:type="dxa"/>
            <w:vAlign w:val="top"/>
          </w:tcPr>
          <w:p w14:paraId="179E99DD" w14:textId="6AB5FAE4" w:rsidR="00F27C47" w:rsidRPr="00C2243A" w:rsidRDefault="00F27C47" w:rsidP="00F27C47">
            <w:pPr>
              <w:rPr>
                <w:rFonts w:ascii="SimSun" w:eastAsia="SimSun" w:hAnsi="SimSun"/>
                <w:lang w:eastAsia="zh-CN"/>
              </w:rPr>
            </w:pPr>
            <w:r w:rsidRPr="00C2243A">
              <w:rPr>
                <w:rFonts w:ascii="SimSun" w:eastAsia="SimSun" w:hAnsi="SimSun"/>
                <w:bCs/>
                <w:lang w:eastAsia="zh-CN"/>
              </w:rPr>
              <w:t>Date</w:t>
            </w:r>
          </w:p>
        </w:tc>
      </w:tr>
    </w:tbl>
    <w:p w14:paraId="30370FAD" w14:textId="77777777" w:rsidR="00FF6901" w:rsidRPr="00C2243A" w:rsidRDefault="00FF6901" w:rsidP="00817292">
      <w:pPr>
        <w:rPr>
          <w:rFonts w:ascii="SimSun" w:eastAsia="SimSun" w:hAnsi="SimSun"/>
          <w:sz w:val="20"/>
          <w:szCs w:val="20"/>
        </w:rPr>
      </w:pPr>
    </w:p>
    <w:p w14:paraId="741E3FBA" w14:textId="0F6A246C" w:rsidR="00C54302" w:rsidRPr="00C2243A" w:rsidRDefault="00930155" w:rsidP="00817292">
      <w:pPr>
        <w:pStyle w:val="3"/>
        <w:spacing w:after="60"/>
        <w:rPr>
          <w:rFonts w:ascii="SimSun" w:eastAsia="SimSun" w:hAnsi="SimSun"/>
          <w:b w:val="0"/>
          <w:bCs/>
          <w:sz w:val="20"/>
          <w:szCs w:val="20"/>
          <w:lang w:eastAsia="zh-CN"/>
        </w:rPr>
      </w:pPr>
      <w:bookmarkStart w:id="29" w:name="_Toc99709148"/>
      <w:bookmarkStart w:id="30" w:name="_Toc109974992"/>
      <w:r w:rsidRPr="00C2243A">
        <w:rPr>
          <w:rFonts w:ascii="SimSun" w:eastAsia="SimSun" w:hAnsi="SimSun" w:hint="eastAsia"/>
          <w:b w:val="0"/>
          <w:bCs/>
          <w:sz w:val="20"/>
          <w:szCs w:val="20"/>
          <w:lang w:eastAsia="zh-CN"/>
        </w:rPr>
        <w:t>原始</w:t>
      </w:r>
      <w:r w:rsidR="009624B1" w:rsidRPr="00C2243A">
        <w:rPr>
          <w:rFonts w:ascii="SimSun" w:eastAsia="SimSun" w:hAnsi="SimSun" w:hint="eastAsia"/>
          <w:b w:val="0"/>
          <w:bCs/>
          <w:sz w:val="20"/>
          <w:szCs w:val="20"/>
          <w:lang w:eastAsia="zh-CN"/>
        </w:rPr>
        <w:t>值</w:t>
      </w:r>
      <w:bookmarkEnd w:id="29"/>
      <w:bookmarkEnd w:id="30"/>
    </w:p>
    <w:p w14:paraId="7DB9D042" w14:textId="2778CC10" w:rsidR="00095385" w:rsidRPr="00C2243A" w:rsidRDefault="005042F5" w:rsidP="00200BCA">
      <w:pPr>
        <w:ind w:firstLineChars="150" w:firstLine="300"/>
        <w:rPr>
          <w:rFonts w:ascii="SimSun" w:eastAsia="SimSun" w:hAnsi="SimSun"/>
          <w:bCs/>
          <w:sz w:val="20"/>
          <w:szCs w:val="20"/>
          <w:lang w:eastAsia="zh-CN"/>
        </w:rPr>
      </w:pPr>
      <w:r w:rsidRPr="00C2243A">
        <w:rPr>
          <w:rFonts w:ascii="SimSun" w:eastAsia="SimSun" w:hAnsi="SimSun" w:hint="eastAsia"/>
          <w:bCs/>
          <w:sz w:val="20"/>
          <w:szCs w:val="20"/>
          <w:lang w:eastAsia="zh-CN"/>
        </w:rPr>
        <w:t>原始值</w:t>
      </w:r>
      <w:r w:rsidR="00095385" w:rsidRPr="00C2243A">
        <w:rPr>
          <w:rFonts w:ascii="SimSun" w:eastAsia="SimSun" w:hAnsi="SimSun" w:hint="eastAsia"/>
          <w:bCs/>
          <w:sz w:val="20"/>
          <w:szCs w:val="20"/>
          <w:lang w:eastAsia="zh-CN"/>
        </w:rPr>
        <w:t>是没有实例的。</w:t>
      </w:r>
      <w:r w:rsidRPr="00C2243A">
        <w:rPr>
          <w:rFonts w:ascii="SimSun" w:eastAsia="SimSun" w:hAnsi="SimSun" w:hint="eastAsia"/>
          <w:bCs/>
          <w:sz w:val="20"/>
          <w:szCs w:val="20"/>
          <w:lang w:eastAsia="zh-CN"/>
        </w:rPr>
        <w:t>原始值</w:t>
      </w:r>
      <w:r w:rsidR="00095385" w:rsidRPr="00C2243A">
        <w:rPr>
          <w:rFonts w:ascii="SimSun" w:eastAsia="SimSun" w:hAnsi="SimSun" w:hint="eastAsia"/>
          <w:bCs/>
          <w:sz w:val="20"/>
          <w:szCs w:val="20"/>
          <w:lang w:eastAsia="zh-CN"/>
        </w:rPr>
        <w:t>只需要一段单独的内存，用于存储实际的数据。</w:t>
      </w:r>
      <w:r w:rsidR="00041C15" w:rsidRPr="00C2243A">
        <w:rPr>
          <w:rFonts w:ascii="SimSun" w:eastAsia="SimSun" w:hAnsi="SimSun" w:hint="eastAsia"/>
          <w:bCs/>
          <w:sz w:val="20"/>
          <w:szCs w:val="20"/>
          <w:lang w:eastAsia="zh-CN"/>
        </w:rPr>
        <w:t>原始值</w:t>
      </w:r>
      <w:r w:rsidR="00041C15" w:rsidRPr="00C2243A">
        <w:rPr>
          <w:rFonts w:ascii="SimSun" w:eastAsia="SimSun" w:hAnsi="SimSun"/>
          <w:bCs/>
          <w:sz w:val="20"/>
          <w:szCs w:val="20"/>
          <w:lang w:eastAsia="zh-CN"/>
        </w:rPr>
        <w:t>就是</w:t>
      </w:r>
      <w:r w:rsidR="00041C15" w:rsidRPr="00C2243A">
        <w:rPr>
          <w:rFonts w:ascii="SimSun" w:eastAsia="SimSun" w:hAnsi="SimSun" w:hint="eastAsia"/>
          <w:bCs/>
          <w:sz w:val="20"/>
          <w:szCs w:val="20"/>
          <w:lang w:eastAsia="zh-CN"/>
        </w:rPr>
        <w:t>最简单的数据</w:t>
      </w:r>
      <w:r w:rsidR="00B43933" w:rsidRPr="00C2243A">
        <w:rPr>
          <w:rFonts w:ascii="SimSun" w:eastAsia="SimSun" w:hAnsi="SimSun" w:hint="eastAsia"/>
          <w:bCs/>
          <w:sz w:val="20"/>
          <w:szCs w:val="20"/>
          <w:lang w:eastAsia="zh-CN"/>
        </w:rPr>
        <w:t>。</w:t>
      </w:r>
    </w:p>
    <w:p w14:paraId="2F2176E6" w14:textId="1DE0758D" w:rsidR="00347DB4" w:rsidRPr="00C2243A" w:rsidRDefault="005042F5" w:rsidP="00200BCA">
      <w:pPr>
        <w:ind w:firstLineChars="150" w:firstLine="300"/>
        <w:rPr>
          <w:rFonts w:ascii="SimSun" w:eastAsia="SimSun" w:hAnsi="SimSun"/>
          <w:bCs/>
          <w:sz w:val="20"/>
          <w:szCs w:val="20"/>
          <w:lang w:eastAsia="zh-CN"/>
        </w:rPr>
      </w:pPr>
      <w:r w:rsidRPr="00C2243A">
        <w:rPr>
          <w:rFonts w:ascii="SimSun" w:eastAsia="SimSun" w:hAnsi="SimSun" w:hint="eastAsia"/>
          <w:bCs/>
          <w:sz w:val="20"/>
          <w:szCs w:val="20"/>
          <w:lang w:eastAsia="zh-CN"/>
        </w:rPr>
        <w:t>原始值</w:t>
      </w:r>
      <w:r w:rsidR="00095385" w:rsidRPr="00C2243A">
        <w:rPr>
          <w:rFonts w:ascii="SimSun" w:eastAsia="SimSun" w:hAnsi="SimSun" w:hint="eastAsia"/>
          <w:bCs/>
          <w:sz w:val="20"/>
          <w:szCs w:val="20"/>
          <w:lang w:eastAsia="zh-CN"/>
        </w:rPr>
        <w:t>的变量直接包含它们的数据，对于</w:t>
      </w:r>
      <w:r w:rsidRPr="00C2243A">
        <w:rPr>
          <w:rFonts w:ascii="SimSun" w:eastAsia="SimSun" w:hAnsi="SimSun" w:hint="eastAsia"/>
          <w:bCs/>
          <w:sz w:val="20"/>
          <w:szCs w:val="20"/>
          <w:lang w:eastAsia="zh-CN"/>
        </w:rPr>
        <w:t>原始值</w:t>
      </w:r>
      <w:r w:rsidR="00095385" w:rsidRPr="00C2243A">
        <w:rPr>
          <w:rFonts w:ascii="SimSun" w:eastAsia="SimSun" w:hAnsi="SimSun" w:hint="eastAsia"/>
          <w:bCs/>
          <w:sz w:val="20"/>
          <w:szCs w:val="20"/>
          <w:lang w:eastAsia="zh-CN"/>
        </w:rPr>
        <w:t>，每个变量都有它们自己的数据副本</w:t>
      </w:r>
      <w:r w:rsidR="00095385" w:rsidRPr="00C2243A">
        <w:rPr>
          <w:rFonts w:ascii="SimSun" w:eastAsia="SimSun" w:hAnsi="SimSun"/>
          <w:bCs/>
          <w:sz w:val="20"/>
          <w:szCs w:val="20"/>
          <w:lang w:eastAsia="zh-CN"/>
        </w:rPr>
        <w:t>，因此对一个变量的操作不可能影响另一个变量。</w:t>
      </w:r>
    </w:p>
    <w:p w14:paraId="2FD552DA" w14:textId="4C993313" w:rsidR="00C54302" w:rsidRPr="00C2243A" w:rsidRDefault="00C54302" w:rsidP="00817292">
      <w:pPr>
        <w:pStyle w:val="3"/>
        <w:spacing w:after="60"/>
        <w:rPr>
          <w:rFonts w:ascii="SimSun" w:eastAsia="SimSun" w:hAnsi="SimSun"/>
          <w:b w:val="0"/>
          <w:bCs/>
          <w:sz w:val="20"/>
          <w:szCs w:val="20"/>
          <w:lang w:eastAsia="zh-CN"/>
        </w:rPr>
      </w:pPr>
      <w:bookmarkStart w:id="31" w:name="_Toc99709149"/>
      <w:bookmarkStart w:id="32" w:name="_Toc109974993"/>
      <w:r w:rsidRPr="00C2243A">
        <w:rPr>
          <w:rFonts w:ascii="SimSun" w:eastAsia="SimSun" w:hAnsi="SimSun" w:hint="eastAsia"/>
          <w:b w:val="0"/>
          <w:bCs/>
          <w:sz w:val="20"/>
          <w:szCs w:val="20"/>
          <w:lang w:eastAsia="zh-CN"/>
        </w:rPr>
        <w:t>引用</w:t>
      </w:r>
      <w:bookmarkEnd w:id="31"/>
      <w:bookmarkEnd w:id="32"/>
      <w:r w:rsidR="00930155" w:rsidRPr="00C2243A">
        <w:rPr>
          <w:rFonts w:ascii="SimSun" w:eastAsia="SimSun" w:hAnsi="SimSun" w:hint="eastAsia"/>
          <w:b w:val="0"/>
          <w:bCs/>
          <w:sz w:val="20"/>
          <w:szCs w:val="20"/>
          <w:lang w:eastAsia="zh-CN"/>
        </w:rPr>
        <w:t>值</w:t>
      </w:r>
    </w:p>
    <w:p w14:paraId="5E11BA52" w14:textId="2661D97E" w:rsidR="000B48C7" w:rsidRPr="00C2243A" w:rsidRDefault="00180C6D" w:rsidP="00791BE5">
      <w:pPr>
        <w:ind w:firstLineChars="200" w:firstLine="400"/>
        <w:rPr>
          <w:rFonts w:ascii="SimSun" w:eastAsia="SimSun" w:hAnsi="SimSun"/>
          <w:bCs/>
          <w:sz w:val="20"/>
          <w:szCs w:val="20"/>
          <w:lang w:eastAsia="zh-CN"/>
        </w:rPr>
      </w:pPr>
      <w:r w:rsidRPr="00C2243A">
        <w:rPr>
          <w:rFonts w:ascii="SimSun" w:eastAsia="SimSun" w:hAnsi="SimSun" w:hint="eastAsia"/>
          <w:bCs/>
          <w:sz w:val="20"/>
          <w:szCs w:val="20"/>
          <w:lang w:eastAsia="zh-CN"/>
        </w:rPr>
        <w:t>引用值则是由多个值构成的对象；</w:t>
      </w:r>
      <w:r w:rsidR="005042F5" w:rsidRPr="00C2243A">
        <w:rPr>
          <w:rFonts w:ascii="SimSun" w:eastAsia="SimSun" w:hAnsi="SimSun" w:hint="eastAsia"/>
          <w:bCs/>
          <w:sz w:val="20"/>
          <w:szCs w:val="20"/>
          <w:lang w:eastAsia="zh-CN"/>
        </w:rPr>
        <w:t>引用值</w:t>
      </w:r>
      <w:r w:rsidR="006D630B" w:rsidRPr="00C2243A">
        <w:rPr>
          <w:rFonts w:ascii="SimSun" w:eastAsia="SimSun" w:hAnsi="SimSun" w:hint="eastAsia"/>
          <w:bCs/>
          <w:sz w:val="20"/>
          <w:szCs w:val="20"/>
          <w:lang w:eastAsia="zh-CN"/>
        </w:rPr>
        <w:t>变量里存储的数据是对象的内存地址。</w:t>
      </w:r>
      <w:r w:rsidR="005042F5" w:rsidRPr="00C2243A">
        <w:rPr>
          <w:rFonts w:ascii="SimSun" w:eastAsia="SimSun" w:hAnsi="SimSun" w:hint="eastAsia"/>
          <w:bCs/>
          <w:sz w:val="20"/>
          <w:szCs w:val="20"/>
          <w:lang w:eastAsia="zh-CN"/>
        </w:rPr>
        <w:t>引用值</w:t>
      </w:r>
      <w:r w:rsidR="006D630B" w:rsidRPr="00C2243A">
        <w:rPr>
          <w:rFonts w:ascii="SimSun" w:eastAsia="SimSun" w:hAnsi="SimSun" w:hint="eastAsia"/>
          <w:bCs/>
          <w:sz w:val="20"/>
          <w:szCs w:val="20"/>
          <w:lang w:eastAsia="zh-CN"/>
        </w:rPr>
        <w:t>所有需要给它分配堆上的内存。如果没有进行初始化，就是一个空引用。</w:t>
      </w:r>
      <w:r w:rsidR="005042F5" w:rsidRPr="00C2243A">
        <w:rPr>
          <w:rFonts w:ascii="SimSun" w:eastAsia="SimSun" w:hAnsi="SimSun" w:hint="eastAsia"/>
          <w:bCs/>
          <w:sz w:val="20"/>
          <w:szCs w:val="20"/>
          <w:lang w:eastAsia="zh-CN"/>
        </w:rPr>
        <w:t>引用值</w:t>
      </w:r>
      <w:r w:rsidR="006D630B" w:rsidRPr="00C2243A">
        <w:rPr>
          <w:rFonts w:ascii="SimSun" w:eastAsia="SimSun" w:hAnsi="SimSun" w:hint="eastAsia"/>
          <w:bCs/>
          <w:sz w:val="20"/>
          <w:szCs w:val="20"/>
          <w:lang w:eastAsia="zh-CN"/>
        </w:rPr>
        <w:t>需要两段内存，第一段存储实际的数据，它总是位于堆中。第二段是一个引用，指向数据在堆中的存放位置。而</w:t>
      </w:r>
      <w:r w:rsidR="005042F5" w:rsidRPr="00C2243A">
        <w:rPr>
          <w:rFonts w:ascii="SimSun" w:eastAsia="SimSun" w:hAnsi="SimSun" w:hint="eastAsia"/>
          <w:bCs/>
          <w:sz w:val="20"/>
          <w:szCs w:val="20"/>
          <w:lang w:eastAsia="zh-CN"/>
        </w:rPr>
        <w:t>引用值</w:t>
      </w:r>
      <w:r w:rsidR="006D630B" w:rsidRPr="00C2243A">
        <w:rPr>
          <w:rFonts w:ascii="SimSun" w:eastAsia="SimSun" w:hAnsi="SimSun" w:hint="eastAsia"/>
          <w:bCs/>
          <w:sz w:val="20"/>
          <w:szCs w:val="20"/>
          <w:lang w:eastAsia="zh-CN"/>
        </w:rPr>
        <w:t>的变量存储对它们的数据的引用，后者称为对象。对于</w:t>
      </w:r>
      <w:r w:rsidR="005042F5" w:rsidRPr="00C2243A">
        <w:rPr>
          <w:rFonts w:ascii="SimSun" w:eastAsia="SimSun" w:hAnsi="SimSun" w:hint="eastAsia"/>
          <w:bCs/>
          <w:sz w:val="20"/>
          <w:szCs w:val="20"/>
          <w:lang w:eastAsia="zh-CN"/>
        </w:rPr>
        <w:t>引用值</w:t>
      </w:r>
      <w:r w:rsidR="006D630B" w:rsidRPr="00C2243A">
        <w:rPr>
          <w:rFonts w:ascii="SimSun" w:eastAsia="SimSun" w:hAnsi="SimSun" w:hint="eastAsia"/>
          <w:bCs/>
          <w:sz w:val="20"/>
          <w:szCs w:val="20"/>
          <w:lang w:eastAsia="zh-CN"/>
        </w:rPr>
        <w:t>，两个变量可能引用同一个对象</w:t>
      </w:r>
      <w:r w:rsidR="008F3F30" w:rsidRPr="00C2243A">
        <w:rPr>
          <w:rFonts w:ascii="SimSun" w:eastAsia="SimSun" w:hAnsi="SimSun"/>
          <w:bCs/>
          <w:sz w:val="20"/>
          <w:szCs w:val="20"/>
          <w:lang w:eastAsia="zh-CN"/>
        </w:rPr>
        <w:t>(</w:t>
      </w:r>
      <w:r w:rsidR="008F3F30" w:rsidRPr="00C2243A">
        <w:rPr>
          <w:rFonts w:ascii="SimSun" w:eastAsia="SimSun" w:hAnsi="SimSun" w:hint="eastAsia"/>
          <w:bCs/>
          <w:sz w:val="20"/>
          <w:szCs w:val="20"/>
          <w:lang w:eastAsia="zh-CN"/>
        </w:rPr>
        <w:t>指针</w:t>
      </w:r>
      <w:r w:rsidR="008F3F30" w:rsidRPr="00C2243A">
        <w:rPr>
          <w:rFonts w:ascii="SimSun" w:eastAsia="SimSun" w:hAnsi="SimSun"/>
          <w:bCs/>
          <w:sz w:val="20"/>
          <w:szCs w:val="20"/>
          <w:lang w:eastAsia="zh-CN"/>
        </w:rPr>
        <w:t>)</w:t>
      </w:r>
      <w:r w:rsidR="006D630B" w:rsidRPr="00C2243A">
        <w:rPr>
          <w:rFonts w:ascii="SimSun" w:eastAsia="SimSun" w:hAnsi="SimSun" w:hint="eastAsia"/>
          <w:bCs/>
          <w:sz w:val="20"/>
          <w:szCs w:val="20"/>
          <w:lang w:eastAsia="zh-CN"/>
        </w:rPr>
        <w:t>，因此对一个变量的操作可能影响另一个变量所引用的对象。</w:t>
      </w:r>
    </w:p>
    <w:p w14:paraId="47F1AEEA" w14:textId="261F2C21" w:rsidR="00147074" w:rsidRPr="00C2243A" w:rsidRDefault="00147074" w:rsidP="00817292">
      <w:pPr>
        <w:pStyle w:val="3"/>
        <w:spacing w:after="60"/>
        <w:rPr>
          <w:rFonts w:ascii="SimSun" w:eastAsia="SimSun" w:hAnsi="SimSun"/>
          <w:b w:val="0"/>
          <w:bCs/>
          <w:sz w:val="20"/>
          <w:szCs w:val="20"/>
          <w:lang w:eastAsia="zh-CN"/>
        </w:rPr>
      </w:pPr>
      <w:bookmarkStart w:id="33" w:name="_Toc99709150"/>
      <w:bookmarkStart w:id="34" w:name="_Toc109974994"/>
      <w:r w:rsidRPr="00C2243A">
        <w:rPr>
          <w:rFonts w:ascii="SimSun" w:eastAsia="SimSun" w:hAnsi="SimSun" w:hint="eastAsia"/>
          <w:b w:val="0"/>
          <w:bCs/>
          <w:sz w:val="20"/>
          <w:szCs w:val="20"/>
          <w:lang w:eastAsia="zh-CN"/>
        </w:rPr>
        <w:t>判断数据类型</w:t>
      </w:r>
      <w:bookmarkEnd w:id="33"/>
      <w:bookmarkEnd w:id="34"/>
    </w:p>
    <w:tbl>
      <w:tblPr>
        <w:tblStyle w:val="aff9"/>
        <w:tblW w:w="0" w:type="auto"/>
        <w:tblLook w:val="04A0" w:firstRow="1" w:lastRow="0" w:firstColumn="1" w:lastColumn="0" w:noHBand="0" w:noVBand="1"/>
      </w:tblPr>
      <w:tblGrid>
        <w:gridCol w:w="4963"/>
        <w:gridCol w:w="4963"/>
      </w:tblGrid>
      <w:tr w:rsidR="00FF7DA1" w:rsidRPr="00C2243A" w14:paraId="1A57F58D" w14:textId="77777777" w:rsidTr="00FF7DA1">
        <w:trPr>
          <w:cnfStyle w:val="100000000000" w:firstRow="1" w:lastRow="0" w:firstColumn="0" w:lastColumn="0" w:oddVBand="0" w:evenVBand="0" w:oddHBand="0" w:evenHBand="0" w:firstRowFirstColumn="0" w:firstRowLastColumn="0" w:lastRowFirstColumn="0" w:lastRowLastColumn="0"/>
        </w:trPr>
        <w:tc>
          <w:tcPr>
            <w:tcW w:w="4963" w:type="dxa"/>
          </w:tcPr>
          <w:p w14:paraId="043C5B86" w14:textId="7ADFEF30" w:rsidR="00FF7DA1" w:rsidRPr="00C2243A" w:rsidRDefault="00FF7DA1" w:rsidP="00872DF2">
            <w:pPr>
              <w:pStyle w:val="40"/>
              <w:rPr>
                <w:rFonts w:ascii="SimSun" w:eastAsia="SimSun" w:hAnsi="SimSun"/>
                <w:b/>
                <w:szCs w:val="20"/>
              </w:rPr>
            </w:pPr>
            <w:proofErr w:type="spellStart"/>
            <w:r w:rsidRPr="00C2243A">
              <w:rPr>
                <w:rFonts w:ascii="SimSun" w:eastAsia="SimSun" w:hAnsi="SimSun"/>
                <w:szCs w:val="20"/>
              </w:rPr>
              <w:t>Typeof</w:t>
            </w:r>
            <w:proofErr w:type="spellEnd"/>
          </w:p>
        </w:tc>
        <w:tc>
          <w:tcPr>
            <w:tcW w:w="4963" w:type="dxa"/>
          </w:tcPr>
          <w:p w14:paraId="1A8FD12A" w14:textId="3494352B" w:rsidR="00FF7DA1" w:rsidRPr="00C2243A" w:rsidRDefault="002762FA" w:rsidP="00817292">
            <w:pPr>
              <w:rPr>
                <w:rFonts w:ascii="SimSun" w:eastAsia="SimSun" w:hAnsi="SimSun"/>
                <w:lang w:eastAsia="zh-CN"/>
              </w:rPr>
            </w:pPr>
            <w:r w:rsidRPr="00C2243A">
              <w:rPr>
                <w:rFonts w:ascii="SimSun" w:eastAsia="SimSun" w:hAnsi="SimSun" w:cs="ＭＳ 明朝" w:hint="eastAsia"/>
                <w:lang w:eastAsia="zh-CN"/>
              </w:rPr>
              <w:t>返</w:t>
            </w:r>
            <w:r w:rsidRPr="00C2243A">
              <w:rPr>
                <w:rFonts w:ascii="SimSun" w:eastAsia="SimSun" w:hAnsi="SimSun" w:hint="eastAsia"/>
                <w:lang w:eastAsia="zh-CN"/>
              </w:rPr>
              <w:t>回的数据</w:t>
            </w:r>
            <w:r w:rsidRPr="00C2243A">
              <w:rPr>
                <w:rFonts w:ascii="SimSun" w:eastAsia="SimSun" w:hAnsi="SimSun" w:cs="Microsoft YaHei" w:hint="eastAsia"/>
                <w:lang w:eastAsia="zh-CN"/>
              </w:rPr>
              <w:t>类</w:t>
            </w:r>
            <w:r w:rsidRPr="00C2243A">
              <w:rPr>
                <w:rFonts w:ascii="SimSun" w:eastAsia="SimSun" w:hAnsi="SimSun" w:cs="ＭＳ ゴシック" w:hint="eastAsia"/>
                <w:lang w:eastAsia="zh-CN"/>
              </w:rPr>
              <w:t>型是字符串，可以区</w:t>
            </w:r>
            <w:r w:rsidRPr="00C2243A">
              <w:rPr>
                <w:rFonts w:ascii="SimSun" w:eastAsia="SimSun" w:hAnsi="SimSun" w:cs="Microsoft YaHei" w:hint="eastAsia"/>
                <w:lang w:eastAsia="zh-CN"/>
              </w:rPr>
              <w:t>别</w:t>
            </w:r>
            <w:r w:rsidRPr="00C2243A">
              <w:rPr>
                <w:rFonts w:ascii="SimSun" w:eastAsia="SimSun" w:hAnsi="SimSun"/>
                <w:lang w:eastAsia="zh-CN"/>
              </w:rPr>
              <w:t>:数</w:t>
            </w:r>
            <w:r w:rsidRPr="00C2243A">
              <w:rPr>
                <w:rFonts w:ascii="SimSun" w:eastAsia="SimSun" w:hAnsi="SimSun" w:cs="Microsoft YaHei" w:hint="eastAsia"/>
                <w:lang w:eastAsia="zh-CN"/>
              </w:rPr>
              <w:t>值</w:t>
            </w:r>
            <w:r w:rsidRPr="00C2243A">
              <w:rPr>
                <w:rFonts w:ascii="SimSun" w:eastAsia="SimSun" w:hAnsi="SimSun"/>
                <w:lang w:eastAsia="zh-CN"/>
              </w:rPr>
              <w:t>,字符串,布</w:t>
            </w:r>
            <w:r w:rsidRPr="00C2243A">
              <w:rPr>
                <w:rFonts w:ascii="SimSun" w:eastAsia="SimSun" w:hAnsi="SimSun" w:cs="Microsoft YaHei" w:hint="eastAsia"/>
                <w:lang w:eastAsia="zh-CN"/>
              </w:rPr>
              <w:t>尔值</w:t>
            </w:r>
            <w:r w:rsidRPr="00C2243A">
              <w:rPr>
                <w:rFonts w:ascii="SimSun" w:eastAsia="SimSun" w:hAnsi="SimSun"/>
                <w:lang w:eastAsia="zh-CN"/>
              </w:rPr>
              <w:t>,</w:t>
            </w:r>
            <w:proofErr w:type="spellStart"/>
            <w:r w:rsidRPr="00C2243A">
              <w:rPr>
                <w:rFonts w:ascii="SimSun" w:eastAsia="SimSun" w:hAnsi="SimSun"/>
                <w:lang w:eastAsia="zh-CN"/>
              </w:rPr>
              <w:t>undefined,function</w:t>
            </w:r>
            <w:proofErr w:type="spellEnd"/>
            <w:r w:rsidRPr="00C2243A">
              <w:rPr>
                <w:rFonts w:ascii="SimSun" w:eastAsia="SimSun" w:hAnsi="SimSun" w:cs="ＭＳ 明朝" w:hint="eastAsia"/>
              </w:rPr>
              <w:t>;</w:t>
            </w:r>
            <w:r w:rsidRPr="00C2243A">
              <w:rPr>
                <w:rFonts w:ascii="SimSun" w:eastAsia="SimSun" w:hAnsi="SimSun" w:hint="eastAsia"/>
                <w:lang w:eastAsia="zh-CN"/>
              </w:rPr>
              <w:t>不能区</w:t>
            </w:r>
            <w:r w:rsidRPr="00C2243A">
              <w:rPr>
                <w:rFonts w:ascii="SimSun" w:eastAsia="SimSun" w:hAnsi="SimSun" w:cs="Microsoft YaHei" w:hint="eastAsia"/>
                <w:lang w:eastAsia="zh-CN"/>
              </w:rPr>
              <w:t>别</w:t>
            </w:r>
            <w:r w:rsidRPr="00C2243A">
              <w:rPr>
                <w:rFonts w:ascii="SimSun" w:eastAsia="SimSun" w:hAnsi="SimSun"/>
                <w:lang w:eastAsia="zh-CN"/>
              </w:rPr>
              <w:t>:null与</w:t>
            </w:r>
            <w:r w:rsidRPr="00C2243A">
              <w:rPr>
                <w:rFonts w:ascii="SimSun" w:eastAsia="SimSun" w:hAnsi="SimSun" w:cs="Microsoft YaHei" w:hint="eastAsia"/>
                <w:lang w:eastAsia="zh-CN"/>
              </w:rPr>
              <w:t>对</w:t>
            </w:r>
            <w:r w:rsidRPr="00C2243A">
              <w:rPr>
                <w:rFonts w:ascii="SimSun" w:eastAsia="SimSun" w:hAnsi="SimSun" w:cs="ＭＳ ゴシック" w:hint="eastAsia"/>
                <w:lang w:eastAsia="zh-CN"/>
              </w:rPr>
              <w:t>象</w:t>
            </w:r>
            <w:r w:rsidRPr="00C2243A">
              <w:rPr>
                <w:rFonts w:ascii="SimSun" w:eastAsia="SimSun" w:hAnsi="SimSun"/>
                <w:lang w:eastAsia="zh-CN"/>
              </w:rPr>
              <w:t>,一般</w:t>
            </w:r>
            <w:r w:rsidRPr="00C2243A">
              <w:rPr>
                <w:rFonts w:ascii="SimSun" w:eastAsia="SimSun" w:hAnsi="SimSun" w:cs="Microsoft YaHei" w:hint="eastAsia"/>
                <w:lang w:eastAsia="zh-CN"/>
              </w:rPr>
              <w:t>对</w:t>
            </w:r>
            <w:r w:rsidRPr="00C2243A">
              <w:rPr>
                <w:rFonts w:ascii="SimSun" w:eastAsia="SimSun" w:hAnsi="SimSun" w:cs="ＭＳ ゴシック" w:hint="eastAsia"/>
                <w:lang w:eastAsia="zh-CN"/>
              </w:rPr>
              <w:t>象与数</w:t>
            </w:r>
            <w:r w:rsidRPr="00C2243A">
              <w:rPr>
                <w:rFonts w:ascii="SimSun" w:eastAsia="SimSun" w:hAnsi="SimSun" w:cs="Microsoft YaHei" w:hint="eastAsia"/>
                <w:lang w:eastAsia="zh-CN"/>
              </w:rPr>
              <w:t>组</w:t>
            </w:r>
          </w:p>
        </w:tc>
      </w:tr>
      <w:tr w:rsidR="00FF7DA1" w:rsidRPr="00C2243A" w14:paraId="5610C0D5" w14:textId="77777777" w:rsidTr="00FF7DA1">
        <w:tc>
          <w:tcPr>
            <w:tcW w:w="4963" w:type="dxa"/>
          </w:tcPr>
          <w:p w14:paraId="3B73EC07" w14:textId="358F2E91" w:rsidR="00FF7DA1" w:rsidRPr="00C2243A" w:rsidRDefault="00886CEA" w:rsidP="00817292">
            <w:pPr>
              <w:rPr>
                <w:rFonts w:ascii="SimSun" w:eastAsia="SimSun" w:hAnsi="SimSun"/>
                <w:lang w:eastAsia="zh-CN"/>
              </w:rPr>
            </w:pPr>
            <w:proofErr w:type="spellStart"/>
            <w:r w:rsidRPr="00C2243A">
              <w:rPr>
                <w:rFonts w:ascii="SimSun" w:eastAsia="SimSun" w:hAnsi="SimSun"/>
                <w:lang w:eastAsia="zh-CN"/>
              </w:rPr>
              <w:t>Instanceof</w:t>
            </w:r>
            <w:proofErr w:type="spellEnd"/>
          </w:p>
        </w:tc>
        <w:tc>
          <w:tcPr>
            <w:tcW w:w="4963" w:type="dxa"/>
          </w:tcPr>
          <w:p w14:paraId="69329F28" w14:textId="4D6E11CF" w:rsidR="00FF7DA1" w:rsidRPr="00C2243A" w:rsidRDefault="00393A4E" w:rsidP="00817292">
            <w:pPr>
              <w:rPr>
                <w:rFonts w:ascii="SimSun" w:eastAsia="SimSun" w:hAnsi="SimSun"/>
                <w:lang w:eastAsia="zh-CN"/>
              </w:rPr>
            </w:pPr>
            <w:r w:rsidRPr="00C2243A">
              <w:rPr>
                <w:rFonts w:ascii="SimSun" w:eastAsia="SimSun" w:hAnsi="SimSun" w:hint="eastAsia"/>
                <w:lang w:eastAsia="zh-CN"/>
              </w:rPr>
              <w:t>判断</w:t>
            </w:r>
            <w:r w:rsidRPr="00C2243A">
              <w:rPr>
                <w:rFonts w:ascii="SimSun" w:eastAsia="SimSun" w:hAnsi="SimSun" w:cs="Microsoft YaHei" w:hint="eastAsia"/>
                <w:lang w:eastAsia="zh-CN"/>
              </w:rPr>
              <w:t>对</w:t>
            </w:r>
            <w:r w:rsidRPr="00C2243A">
              <w:rPr>
                <w:rFonts w:ascii="SimSun" w:eastAsia="SimSun" w:hAnsi="SimSun" w:cs="ＭＳ Ｐゴシック" w:hint="eastAsia"/>
                <w:lang w:eastAsia="zh-CN"/>
              </w:rPr>
              <w:t>象</w:t>
            </w:r>
            <w:r w:rsidRPr="00C2243A">
              <w:rPr>
                <w:rFonts w:ascii="SimSun" w:eastAsia="SimSun" w:hAnsi="SimSun" w:cs="Microsoft YaHei" w:hint="eastAsia"/>
                <w:lang w:eastAsia="zh-CN"/>
              </w:rPr>
              <w:t>类</w:t>
            </w:r>
            <w:r w:rsidRPr="00C2243A">
              <w:rPr>
                <w:rFonts w:ascii="SimSun" w:eastAsia="SimSun" w:hAnsi="SimSun" w:cs="ＭＳ Ｐゴシック" w:hint="eastAsia"/>
                <w:lang w:eastAsia="zh-CN"/>
              </w:rPr>
              <w:t>型</w:t>
            </w:r>
            <w:r w:rsidR="00792EBF" w:rsidRPr="00C2243A">
              <w:rPr>
                <w:rFonts w:ascii="SimSun" w:eastAsia="SimSun" w:hAnsi="SimSun" w:hint="eastAsia"/>
              </w:rPr>
              <w:t>;</w:t>
            </w:r>
            <w:r w:rsidRPr="00C2243A">
              <w:rPr>
                <w:rFonts w:ascii="SimSun" w:eastAsia="SimSun" w:hAnsi="SimSun" w:cs="Microsoft YaHei" w:hint="eastAsia"/>
                <w:lang w:eastAsia="zh-CN"/>
              </w:rPr>
              <w:t>专门</w:t>
            </w:r>
            <w:r w:rsidRPr="00C2243A">
              <w:rPr>
                <w:rFonts w:ascii="SimSun" w:eastAsia="SimSun" w:hAnsi="SimSun" w:cs="ＭＳ Ｐゴシック" w:hint="eastAsia"/>
                <w:lang w:eastAsia="zh-CN"/>
              </w:rPr>
              <w:t>用来判断</w:t>
            </w:r>
            <w:r w:rsidRPr="00C2243A">
              <w:rPr>
                <w:rFonts w:ascii="SimSun" w:eastAsia="SimSun" w:hAnsi="SimSun" w:cs="Microsoft YaHei" w:hint="eastAsia"/>
                <w:lang w:eastAsia="zh-CN"/>
              </w:rPr>
              <w:t>对</w:t>
            </w:r>
            <w:r w:rsidRPr="00C2243A">
              <w:rPr>
                <w:rFonts w:ascii="SimSun" w:eastAsia="SimSun" w:hAnsi="SimSun" w:cs="ＭＳ Ｐゴシック" w:hint="eastAsia"/>
                <w:lang w:eastAsia="zh-CN"/>
              </w:rPr>
              <w:t>象数据的</w:t>
            </w:r>
            <w:r w:rsidRPr="00C2243A">
              <w:rPr>
                <w:rFonts w:ascii="SimSun" w:eastAsia="SimSun" w:hAnsi="SimSun" w:cs="Microsoft YaHei" w:hint="eastAsia"/>
                <w:lang w:eastAsia="zh-CN"/>
              </w:rPr>
              <w:t>类</w:t>
            </w:r>
            <w:r w:rsidRPr="00C2243A">
              <w:rPr>
                <w:rFonts w:ascii="SimSun" w:eastAsia="SimSun" w:hAnsi="SimSun" w:cs="ＭＳ Ｐゴシック" w:hint="eastAsia"/>
                <w:lang w:eastAsia="zh-CN"/>
              </w:rPr>
              <w:t>型</w:t>
            </w:r>
            <w:r w:rsidRPr="00C2243A">
              <w:rPr>
                <w:rFonts w:ascii="SimSun" w:eastAsia="SimSun" w:hAnsi="SimSun"/>
                <w:lang w:eastAsia="zh-CN"/>
              </w:rPr>
              <w:t>:</w:t>
            </w:r>
            <w:proofErr w:type="spellStart"/>
            <w:r w:rsidRPr="00C2243A">
              <w:rPr>
                <w:rFonts w:ascii="SimSun" w:eastAsia="SimSun" w:hAnsi="SimSun"/>
                <w:lang w:eastAsia="zh-CN"/>
              </w:rPr>
              <w:t>Object,Array</w:t>
            </w:r>
            <w:proofErr w:type="spellEnd"/>
            <w:r w:rsidRPr="00C2243A">
              <w:rPr>
                <w:rFonts w:ascii="SimSun" w:eastAsia="SimSun" w:hAnsi="SimSun"/>
                <w:lang w:eastAsia="zh-CN"/>
              </w:rPr>
              <w:t>与Function</w:t>
            </w:r>
          </w:p>
        </w:tc>
      </w:tr>
      <w:tr w:rsidR="00FF7DA1" w:rsidRPr="00C2243A" w14:paraId="723C21D6" w14:textId="77777777" w:rsidTr="00FF7DA1">
        <w:tc>
          <w:tcPr>
            <w:tcW w:w="4963" w:type="dxa"/>
          </w:tcPr>
          <w:p w14:paraId="5BC29C85" w14:textId="30E42497" w:rsidR="00FF7DA1" w:rsidRPr="00C2243A" w:rsidRDefault="006A5609" w:rsidP="00817292">
            <w:pPr>
              <w:rPr>
                <w:rFonts w:ascii="SimSun" w:eastAsia="SimSun" w:hAnsi="SimSun"/>
                <w:lang w:eastAsia="zh-CN"/>
              </w:rPr>
            </w:pPr>
            <w:r w:rsidRPr="00C2243A">
              <w:rPr>
                <w:rFonts w:ascii="SimSun" w:eastAsia="SimSun" w:hAnsi="SimSun"/>
                <w:lang w:eastAsia="zh-CN"/>
              </w:rPr>
              <w:t>===(</w:t>
            </w:r>
            <w:r w:rsidRPr="00C2243A">
              <w:rPr>
                <w:rFonts w:ascii="SimSun" w:eastAsia="SimSun" w:hAnsi="SimSun" w:cs="Microsoft YaHei" w:hint="eastAsia"/>
                <w:lang w:eastAsia="zh-CN"/>
              </w:rPr>
              <w:t>权</w:t>
            </w:r>
            <w:r w:rsidRPr="00C2243A">
              <w:rPr>
                <w:rFonts w:ascii="SimSun" w:eastAsia="SimSun" w:hAnsi="SimSun" w:cs="ＭＳ Ｐゴシック" w:hint="eastAsia"/>
                <w:lang w:eastAsia="zh-CN"/>
              </w:rPr>
              <w:t>等</w:t>
            </w:r>
            <w:r w:rsidRPr="00C2243A">
              <w:rPr>
                <w:rFonts w:ascii="SimSun" w:eastAsia="SimSun" w:hAnsi="SimSun"/>
                <w:lang w:eastAsia="zh-CN"/>
              </w:rPr>
              <w:t>)</w:t>
            </w:r>
          </w:p>
        </w:tc>
        <w:tc>
          <w:tcPr>
            <w:tcW w:w="4963" w:type="dxa"/>
          </w:tcPr>
          <w:p w14:paraId="53FB7ECB" w14:textId="41A40663" w:rsidR="00FF7DA1" w:rsidRPr="00C2243A" w:rsidRDefault="00C5357C" w:rsidP="00817292">
            <w:pPr>
              <w:rPr>
                <w:rFonts w:ascii="SimSun" w:eastAsia="SimSun" w:hAnsi="SimSun"/>
                <w:lang w:eastAsia="zh-CN"/>
              </w:rPr>
            </w:pPr>
            <w:r w:rsidRPr="00C2243A">
              <w:rPr>
                <w:rFonts w:ascii="SimSun" w:eastAsia="SimSun" w:hAnsi="SimSun" w:hint="eastAsia"/>
                <w:lang w:eastAsia="zh-CN"/>
              </w:rPr>
              <w:t>可以判断</w:t>
            </w:r>
            <w:r w:rsidRPr="00C2243A">
              <w:rPr>
                <w:rFonts w:ascii="SimSun" w:eastAsia="SimSun" w:hAnsi="SimSun"/>
                <w:lang w:eastAsia="zh-CN"/>
              </w:rPr>
              <w:t>:undefined和null。</w:t>
            </w:r>
          </w:p>
        </w:tc>
      </w:tr>
    </w:tbl>
    <w:p w14:paraId="14ECACA2" w14:textId="77777777" w:rsidR="00FF7DA1" w:rsidRPr="00C2243A" w:rsidRDefault="00FF7DA1" w:rsidP="00817292">
      <w:pPr>
        <w:rPr>
          <w:rFonts w:ascii="SimSun" w:eastAsia="SimSun" w:hAnsi="SimSun"/>
          <w:sz w:val="20"/>
          <w:szCs w:val="20"/>
          <w:lang w:eastAsia="zh-CN"/>
        </w:rPr>
      </w:pPr>
    </w:p>
    <w:p w14:paraId="79670EF6" w14:textId="1D7653D0" w:rsidR="001F6338" w:rsidRPr="00C2243A" w:rsidRDefault="001F6338" w:rsidP="00872DF2">
      <w:pPr>
        <w:pStyle w:val="40"/>
        <w:rPr>
          <w:rFonts w:ascii="SimSun" w:eastAsia="SimSun" w:hAnsi="SimSun"/>
          <w:b/>
          <w:sz w:val="20"/>
          <w:szCs w:val="20"/>
        </w:rPr>
      </w:pPr>
      <w:bookmarkStart w:id="35" w:name="_Toc99709154"/>
      <w:r w:rsidRPr="00C2243A">
        <w:rPr>
          <w:rFonts w:ascii="SimSun" w:eastAsia="SimSun" w:hAnsi="SimSun"/>
          <w:sz w:val="20"/>
          <w:szCs w:val="20"/>
        </w:rPr>
        <w:t>Undefined</w:t>
      </w:r>
      <w:r w:rsidRPr="00C2243A">
        <w:rPr>
          <w:rFonts w:ascii="SimSun" w:eastAsia="SimSun" w:hAnsi="SimSun" w:hint="eastAsia"/>
          <w:sz w:val="20"/>
          <w:szCs w:val="20"/>
        </w:rPr>
        <w:t>和null的区别</w:t>
      </w:r>
      <w:bookmarkEnd w:id="35"/>
    </w:p>
    <w:p w14:paraId="75CAC8BB" w14:textId="77161616" w:rsidR="008E03F6" w:rsidRPr="00C2243A" w:rsidRDefault="008E03F6" w:rsidP="00817292">
      <w:pPr>
        <w:rPr>
          <w:rFonts w:ascii="SimSun" w:eastAsia="SimSun" w:hAnsi="SimSun"/>
          <w:bCs/>
          <w:sz w:val="20"/>
          <w:szCs w:val="20"/>
          <w:lang w:eastAsia="zh-CN"/>
        </w:rPr>
      </w:pPr>
      <w:r w:rsidRPr="00C2243A">
        <w:rPr>
          <w:rFonts w:ascii="SimSun" w:eastAsia="SimSun" w:hAnsi="SimSun"/>
          <w:bCs/>
          <w:sz w:val="20"/>
          <w:szCs w:val="20"/>
          <w:lang w:eastAsia="zh-CN"/>
        </w:rPr>
        <w:t>undefined代表</w:t>
      </w:r>
      <w:r w:rsidR="00BA5FE9" w:rsidRPr="00C2243A">
        <w:rPr>
          <w:rFonts w:ascii="SimSun" w:eastAsia="SimSun" w:hAnsi="SimSun" w:hint="eastAsia"/>
          <w:bCs/>
          <w:sz w:val="20"/>
          <w:szCs w:val="20"/>
          <w:lang w:eastAsia="zh-CN"/>
        </w:rPr>
        <w:t>定义未</w:t>
      </w:r>
      <w:r w:rsidRPr="00C2243A">
        <w:rPr>
          <w:rFonts w:ascii="SimSun" w:eastAsia="SimSun" w:hAnsi="SimSun"/>
          <w:bCs/>
          <w:sz w:val="20"/>
          <w:szCs w:val="20"/>
          <w:lang w:eastAsia="zh-CN"/>
        </w:rPr>
        <w:t>赋值</w:t>
      </w:r>
      <w:r w:rsidRPr="00C2243A">
        <w:rPr>
          <w:rFonts w:ascii="SimSun" w:eastAsia="SimSun" w:hAnsi="SimSun" w:hint="eastAsia"/>
          <w:bCs/>
          <w:sz w:val="20"/>
          <w:szCs w:val="20"/>
          <w:lang w:eastAsia="zh-CN"/>
        </w:rPr>
        <w:t>，</w:t>
      </w:r>
      <w:r w:rsidRPr="00C2243A">
        <w:rPr>
          <w:rFonts w:ascii="SimSun" w:eastAsia="SimSun" w:hAnsi="SimSun"/>
          <w:bCs/>
          <w:sz w:val="20"/>
          <w:szCs w:val="20"/>
          <w:lang w:eastAsia="zh-CN"/>
        </w:rPr>
        <w:t>null代表</w:t>
      </w:r>
      <w:r w:rsidR="001B38E2" w:rsidRPr="00C2243A">
        <w:rPr>
          <w:rFonts w:ascii="SimSun" w:eastAsia="SimSun" w:hAnsi="SimSun" w:hint="eastAsia"/>
          <w:bCs/>
          <w:sz w:val="20"/>
          <w:szCs w:val="20"/>
          <w:lang w:eastAsia="zh-CN"/>
        </w:rPr>
        <w:t>定义并</w:t>
      </w:r>
      <w:r w:rsidRPr="00C2243A">
        <w:rPr>
          <w:rFonts w:ascii="SimSun" w:eastAsia="SimSun" w:hAnsi="SimSun"/>
          <w:bCs/>
          <w:sz w:val="20"/>
          <w:szCs w:val="20"/>
          <w:lang w:eastAsia="zh-CN"/>
        </w:rPr>
        <w:t>赋值,只是值为null</w:t>
      </w:r>
      <w:r w:rsidR="0023574A" w:rsidRPr="00C2243A">
        <w:rPr>
          <w:rFonts w:ascii="SimSun" w:eastAsia="SimSun" w:hAnsi="SimSun" w:hint="eastAsia"/>
          <w:bCs/>
          <w:sz w:val="20"/>
          <w:szCs w:val="20"/>
          <w:lang w:eastAsia="zh-CN"/>
        </w:rPr>
        <w:t>。</w:t>
      </w:r>
    </w:p>
    <w:p w14:paraId="518B5D49" w14:textId="4BEA5849" w:rsidR="0023574A" w:rsidRPr="00C2243A" w:rsidRDefault="0023574A" w:rsidP="00817292">
      <w:pPr>
        <w:rPr>
          <w:rFonts w:ascii="SimSun" w:eastAsia="SimSun" w:hAnsi="SimSun"/>
          <w:bCs/>
          <w:sz w:val="20"/>
          <w:szCs w:val="20"/>
          <w:lang w:eastAsia="zh-CN"/>
        </w:rPr>
      </w:pPr>
      <w:r w:rsidRPr="00C2243A">
        <w:rPr>
          <w:rFonts w:ascii="SimSun" w:eastAsia="SimSun" w:hAnsi="SimSun" w:hint="eastAsia"/>
          <w:bCs/>
          <w:sz w:val="20"/>
          <w:szCs w:val="20"/>
          <w:lang w:eastAsia="zh-CN"/>
        </w:rPr>
        <w:t>使用</w:t>
      </w:r>
      <w:proofErr w:type="spellStart"/>
      <w:r w:rsidRPr="00C2243A">
        <w:rPr>
          <w:rFonts w:ascii="SimSun" w:eastAsia="SimSun" w:hAnsi="SimSun" w:hint="eastAsia"/>
          <w:bCs/>
          <w:sz w:val="20"/>
          <w:szCs w:val="20"/>
          <w:lang w:eastAsia="zh-CN"/>
        </w:rPr>
        <w:t>typeof</w:t>
      </w:r>
      <w:proofErr w:type="spellEnd"/>
      <w:r w:rsidRPr="00C2243A">
        <w:rPr>
          <w:rFonts w:ascii="SimSun" w:eastAsia="SimSun" w:hAnsi="SimSun" w:hint="eastAsia"/>
          <w:bCs/>
          <w:sz w:val="20"/>
          <w:szCs w:val="20"/>
          <w:lang w:eastAsia="zh-CN"/>
        </w:rPr>
        <w:t>判断null返回的是object类型。</w:t>
      </w:r>
    </w:p>
    <w:p w14:paraId="7849B551" w14:textId="6AD35034" w:rsidR="001724AD" w:rsidRPr="00C2243A" w:rsidRDefault="001724AD" w:rsidP="00817292">
      <w:pPr>
        <w:rPr>
          <w:rFonts w:ascii="SimSun" w:eastAsia="SimSun" w:hAnsi="SimSun"/>
          <w:bCs/>
          <w:sz w:val="20"/>
          <w:szCs w:val="20"/>
          <w:lang w:eastAsia="zh-CN"/>
        </w:rPr>
      </w:pPr>
      <w:r w:rsidRPr="00C2243A">
        <w:rPr>
          <w:rFonts w:ascii="SimSun" w:eastAsia="SimSun" w:hAnsi="SimSun" w:hint="eastAsia"/>
          <w:bCs/>
          <w:sz w:val="20"/>
          <w:szCs w:val="20"/>
          <w:lang w:eastAsia="zh-CN"/>
        </w:rPr>
        <w:t>初始赋值为null，表明将要赋值为对象。</w:t>
      </w:r>
      <w:r w:rsidR="00B708B3" w:rsidRPr="00C2243A">
        <w:rPr>
          <w:rFonts w:ascii="SimSun" w:eastAsia="SimSun" w:hAnsi="SimSun" w:hint="eastAsia"/>
          <w:bCs/>
          <w:sz w:val="20"/>
          <w:szCs w:val="20"/>
          <w:lang w:eastAsia="zh-CN"/>
        </w:rPr>
        <w:t>最后在把变量赋值为null，表示释放内存。</w:t>
      </w:r>
      <w:r w:rsidR="008229FC" w:rsidRPr="00C2243A">
        <w:rPr>
          <w:rFonts w:ascii="SimSun" w:eastAsia="SimSun" w:hAnsi="SimSun" w:hint="eastAsia"/>
          <w:bCs/>
          <w:sz w:val="20"/>
          <w:szCs w:val="20"/>
          <w:lang w:eastAsia="zh-CN"/>
        </w:rPr>
        <w:t>让变量指向的对象被垃圾回收器回收。</w:t>
      </w:r>
    </w:p>
    <w:p w14:paraId="506C865C" w14:textId="625D6149" w:rsidR="00C016CE" w:rsidRPr="00C2243A" w:rsidRDefault="00D83505" w:rsidP="00817292">
      <w:pPr>
        <w:pStyle w:val="3"/>
        <w:spacing w:after="60"/>
        <w:rPr>
          <w:rFonts w:ascii="SimSun" w:eastAsia="SimSun" w:hAnsi="SimSun" w:cs="Microsoft YaHei"/>
          <w:b w:val="0"/>
          <w:bCs/>
          <w:sz w:val="20"/>
          <w:szCs w:val="20"/>
          <w:lang w:eastAsia="zh-CN"/>
        </w:rPr>
      </w:pPr>
      <w:bookmarkStart w:id="36" w:name="_Toc99709155"/>
      <w:bookmarkStart w:id="37" w:name="_Toc109974995"/>
      <w:bookmarkStart w:id="38" w:name="_Toc94045365"/>
      <w:r w:rsidRPr="00C2243A">
        <w:rPr>
          <w:rFonts w:ascii="SimSun" w:eastAsia="SimSun" w:hAnsi="SimSun" w:cs="Microsoft YaHei" w:hint="eastAsia"/>
          <w:b w:val="0"/>
          <w:bCs/>
          <w:sz w:val="20"/>
          <w:szCs w:val="20"/>
          <w:lang w:eastAsia="zh-CN"/>
        </w:rPr>
        <w:t>类型转换</w:t>
      </w:r>
      <w:bookmarkEnd w:id="36"/>
      <w:bookmarkEnd w:id="37"/>
    </w:p>
    <w:tbl>
      <w:tblPr>
        <w:tblStyle w:val="aff9"/>
        <w:tblW w:w="0" w:type="auto"/>
        <w:tblLook w:val="04A0" w:firstRow="1" w:lastRow="0" w:firstColumn="1" w:lastColumn="0" w:noHBand="0" w:noVBand="1"/>
      </w:tblPr>
      <w:tblGrid>
        <w:gridCol w:w="4963"/>
        <w:gridCol w:w="4963"/>
      </w:tblGrid>
      <w:tr w:rsidR="00D07164" w:rsidRPr="00C2243A" w14:paraId="1413378F" w14:textId="77777777" w:rsidTr="00D07164">
        <w:trPr>
          <w:cnfStyle w:val="100000000000" w:firstRow="1" w:lastRow="0" w:firstColumn="0" w:lastColumn="0" w:oddVBand="0" w:evenVBand="0" w:oddHBand="0" w:evenHBand="0" w:firstRowFirstColumn="0" w:firstRowLastColumn="0" w:lastRowFirstColumn="0" w:lastRowLastColumn="0"/>
        </w:trPr>
        <w:tc>
          <w:tcPr>
            <w:tcW w:w="4963" w:type="dxa"/>
          </w:tcPr>
          <w:p w14:paraId="36CD9391" w14:textId="7254B9B0" w:rsidR="00D07164" w:rsidRPr="00C2243A" w:rsidRDefault="00D07164" w:rsidP="00D07164">
            <w:pPr>
              <w:rPr>
                <w:rFonts w:ascii="SimSun" w:eastAsia="SimSun" w:hAnsi="SimSun"/>
                <w:lang w:eastAsia="zh-CN"/>
              </w:rPr>
            </w:pPr>
            <w:proofErr w:type="spellStart"/>
            <w:proofErr w:type="gramStart"/>
            <w:r w:rsidRPr="00C2243A">
              <w:rPr>
                <w:rFonts w:ascii="SimSun" w:eastAsia="SimSun" w:hAnsi="SimSun"/>
                <w:lang w:eastAsia="zh-CN"/>
              </w:rPr>
              <w:t>parseInt</w:t>
            </w:r>
            <w:proofErr w:type="spellEnd"/>
            <w:r w:rsidRPr="00C2243A">
              <w:rPr>
                <w:rFonts w:ascii="SimSun" w:eastAsia="SimSun" w:hAnsi="SimSun"/>
                <w:lang w:eastAsia="zh-CN"/>
              </w:rPr>
              <w:t>(</w:t>
            </w:r>
            <w:proofErr w:type="gramEnd"/>
            <w:r w:rsidRPr="00C2243A">
              <w:rPr>
                <w:rFonts w:ascii="SimSun" w:eastAsia="SimSun" w:hAnsi="SimSun"/>
                <w:lang w:eastAsia="zh-CN"/>
              </w:rPr>
              <w:t>)</w:t>
            </w:r>
          </w:p>
        </w:tc>
        <w:tc>
          <w:tcPr>
            <w:tcW w:w="4963" w:type="dxa"/>
          </w:tcPr>
          <w:p w14:paraId="07A30569" w14:textId="48A61330" w:rsidR="00D07164" w:rsidRPr="00C2243A" w:rsidRDefault="00D07164" w:rsidP="00D07164">
            <w:pPr>
              <w:rPr>
                <w:rFonts w:ascii="SimSun" w:eastAsia="SimSun" w:hAnsi="SimSun"/>
                <w:lang w:eastAsia="zh-CN"/>
              </w:rPr>
            </w:pPr>
            <w:r w:rsidRPr="00C2243A">
              <w:rPr>
                <w:rFonts w:ascii="SimSun" w:eastAsia="SimSun" w:hAnsi="SimSun" w:hint="eastAsia"/>
                <w:lang w:eastAsia="zh-CN"/>
              </w:rPr>
              <w:t>把值转换成整数</w:t>
            </w:r>
          </w:p>
        </w:tc>
      </w:tr>
      <w:tr w:rsidR="00D07164" w:rsidRPr="00C2243A" w14:paraId="6D04CE2B" w14:textId="77777777" w:rsidTr="00D07164">
        <w:tc>
          <w:tcPr>
            <w:tcW w:w="4963" w:type="dxa"/>
          </w:tcPr>
          <w:p w14:paraId="40471515" w14:textId="4261BF1D" w:rsidR="00D07164" w:rsidRPr="00C2243A" w:rsidRDefault="00D07164" w:rsidP="00D07164">
            <w:pPr>
              <w:rPr>
                <w:rFonts w:ascii="SimSun" w:eastAsia="SimSun" w:hAnsi="SimSun"/>
                <w:lang w:eastAsia="zh-CN"/>
              </w:rPr>
            </w:pPr>
            <w:proofErr w:type="spellStart"/>
            <w:proofErr w:type="gramStart"/>
            <w:r w:rsidRPr="00C2243A">
              <w:rPr>
                <w:rFonts w:ascii="SimSun" w:eastAsia="SimSun" w:hAnsi="SimSun"/>
                <w:lang w:eastAsia="zh-CN"/>
              </w:rPr>
              <w:t>parseFloat</w:t>
            </w:r>
            <w:proofErr w:type="spellEnd"/>
            <w:r w:rsidRPr="00C2243A">
              <w:rPr>
                <w:rFonts w:ascii="SimSun" w:eastAsia="SimSun" w:hAnsi="SimSun"/>
                <w:lang w:eastAsia="zh-CN"/>
              </w:rPr>
              <w:t>(</w:t>
            </w:r>
            <w:proofErr w:type="gramEnd"/>
            <w:r w:rsidRPr="00C2243A">
              <w:rPr>
                <w:rFonts w:ascii="SimSun" w:eastAsia="SimSun" w:hAnsi="SimSun"/>
                <w:lang w:eastAsia="zh-CN"/>
              </w:rPr>
              <w:t>)</w:t>
            </w:r>
          </w:p>
        </w:tc>
        <w:tc>
          <w:tcPr>
            <w:tcW w:w="4963" w:type="dxa"/>
          </w:tcPr>
          <w:p w14:paraId="02009FF3" w14:textId="5F723050" w:rsidR="00D07164" w:rsidRPr="00C2243A" w:rsidRDefault="00D07164" w:rsidP="00D07164">
            <w:pPr>
              <w:rPr>
                <w:rFonts w:ascii="SimSun" w:eastAsia="SimSun" w:hAnsi="SimSun"/>
                <w:lang w:eastAsia="zh-CN"/>
              </w:rPr>
            </w:pPr>
            <w:r w:rsidRPr="00C2243A">
              <w:rPr>
                <w:rFonts w:ascii="SimSun" w:eastAsia="SimSun" w:hAnsi="SimSun" w:hint="eastAsia"/>
                <w:lang w:eastAsia="zh-CN"/>
              </w:rPr>
              <w:t>把整数转换成浮点数</w:t>
            </w:r>
          </w:p>
        </w:tc>
      </w:tr>
      <w:tr w:rsidR="00F50B80" w:rsidRPr="00C2243A" w14:paraId="3469BB4F" w14:textId="77777777" w:rsidTr="00D07164">
        <w:tc>
          <w:tcPr>
            <w:tcW w:w="4963" w:type="dxa"/>
          </w:tcPr>
          <w:p w14:paraId="3CEC1C0F" w14:textId="787F8A8D" w:rsidR="00F50B80" w:rsidRPr="00C2243A" w:rsidRDefault="00F50B80" w:rsidP="00D07164">
            <w:pPr>
              <w:rPr>
                <w:rFonts w:ascii="SimSun" w:eastAsia="SimSun" w:hAnsi="SimSun"/>
                <w:lang w:eastAsia="zh-CN"/>
              </w:rPr>
            </w:pPr>
            <w:proofErr w:type="gramStart"/>
            <w:r w:rsidRPr="00C2243A">
              <w:rPr>
                <w:rFonts w:ascii="SimSun" w:eastAsia="SimSun" w:hAnsi="SimSun" w:hint="eastAsia"/>
                <w:lang w:eastAsia="zh-CN"/>
              </w:rPr>
              <w:t>Number</w:t>
            </w:r>
            <w:r w:rsidRPr="00C2243A">
              <w:rPr>
                <w:rFonts w:ascii="SimSun" w:eastAsia="SimSun" w:hAnsi="SimSun"/>
                <w:lang w:eastAsia="zh-CN"/>
              </w:rPr>
              <w:t>(</w:t>
            </w:r>
            <w:proofErr w:type="gramEnd"/>
            <w:r w:rsidRPr="00C2243A">
              <w:rPr>
                <w:rFonts w:ascii="SimSun" w:eastAsia="SimSun" w:hAnsi="SimSun"/>
                <w:lang w:eastAsia="zh-CN"/>
              </w:rPr>
              <w:t>)</w:t>
            </w:r>
          </w:p>
        </w:tc>
        <w:tc>
          <w:tcPr>
            <w:tcW w:w="4963" w:type="dxa"/>
          </w:tcPr>
          <w:p w14:paraId="48FD31BB" w14:textId="27B0D8CF" w:rsidR="00F50B80" w:rsidRPr="00C2243A" w:rsidRDefault="00F50B80" w:rsidP="00D07164">
            <w:pPr>
              <w:rPr>
                <w:rFonts w:ascii="SimSun" w:eastAsia="SimSun" w:hAnsi="SimSun"/>
                <w:lang w:eastAsia="zh-CN"/>
              </w:rPr>
            </w:pPr>
            <w:r w:rsidRPr="00C2243A">
              <w:rPr>
                <w:rFonts w:ascii="SimSun" w:eastAsia="SimSun" w:hAnsi="SimSun" w:hint="eastAsia"/>
                <w:lang w:eastAsia="zh-CN"/>
              </w:rPr>
              <w:t>任何数据类型进行转换</w:t>
            </w:r>
          </w:p>
        </w:tc>
      </w:tr>
    </w:tbl>
    <w:p w14:paraId="079BA9A4" w14:textId="11871B75" w:rsidR="00A74A61" w:rsidRPr="00C2243A" w:rsidRDefault="00A74A61" w:rsidP="00A74A61">
      <w:pPr>
        <w:rPr>
          <w:rFonts w:ascii="SimSun" w:eastAsia="SimSun" w:hAnsi="SimSun"/>
          <w:sz w:val="20"/>
          <w:szCs w:val="20"/>
          <w:lang w:eastAsia="zh-CN"/>
        </w:rPr>
      </w:pPr>
    </w:p>
    <w:p w14:paraId="25BC247B" w14:textId="1C7E78F1" w:rsidR="00667A1A" w:rsidRPr="00C2243A" w:rsidRDefault="00667A1A">
      <w:pPr>
        <w:pStyle w:val="3"/>
        <w:spacing w:after="60"/>
        <w:rPr>
          <w:rFonts w:ascii="SimSun" w:eastAsia="SimSun" w:hAnsi="SimSun"/>
          <w:sz w:val="20"/>
          <w:szCs w:val="20"/>
        </w:rPr>
      </w:pPr>
      <w:bookmarkStart w:id="39" w:name="_Toc99709157"/>
      <w:bookmarkStart w:id="40" w:name="_Toc109974996"/>
      <w:r w:rsidRPr="00C2243A">
        <w:rPr>
          <w:rFonts w:ascii="SimSun" w:eastAsia="SimSun" w:hAnsi="SimSun" w:cs="Microsoft YaHei" w:hint="eastAsia"/>
          <w:sz w:val="20"/>
          <w:szCs w:val="20"/>
          <w:lang w:eastAsia="zh-CN"/>
        </w:rPr>
        <w:t>显示转换</w:t>
      </w:r>
    </w:p>
    <w:p w14:paraId="0F8F8041" w14:textId="68E91182" w:rsidR="00817E4C" w:rsidRPr="00C2243A" w:rsidRDefault="00817E4C">
      <w:pPr>
        <w:pStyle w:val="3"/>
        <w:spacing w:after="60"/>
        <w:rPr>
          <w:rFonts w:ascii="SimSun" w:eastAsia="SimSun" w:hAnsi="SimSun"/>
          <w:sz w:val="20"/>
          <w:szCs w:val="20"/>
        </w:rPr>
      </w:pPr>
      <w:r w:rsidRPr="00C2243A">
        <w:rPr>
          <w:rFonts w:ascii="SimSun" w:eastAsia="SimSun" w:hAnsi="SimSun" w:cs="Microsoft YaHei" w:hint="eastAsia"/>
          <w:sz w:val="20"/>
          <w:szCs w:val="20"/>
          <w:lang w:eastAsia="zh-CN"/>
        </w:rPr>
        <w:t>隐式转换</w:t>
      </w:r>
    </w:p>
    <w:p w14:paraId="0583F4AD" w14:textId="67063D01" w:rsidR="00EB01DC" w:rsidRPr="00C2243A" w:rsidRDefault="00EB01DC">
      <w:pPr>
        <w:pStyle w:val="3"/>
        <w:spacing w:after="60"/>
        <w:rPr>
          <w:rFonts w:ascii="SimSun" w:eastAsia="SimSun" w:hAnsi="SimSun"/>
          <w:sz w:val="20"/>
          <w:szCs w:val="20"/>
        </w:rPr>
      </w:pPr>
      <w:r w:rsidRPr="00C2243A">
        <w:rPr>
          <w:rFonts w:ascii="SimSun" w:eastAsia="SimSun" w:hAnsi="SimSun" w:cs="Microsoft YaHei" w:hint="eastAsia"/>
          <w:sz w:val="20"/>
          <w:szCs w:val="20"/>
          <w:lang w:eastAsia="zh-CN"/>
        </w:rPr>
        <w:t>类型签名</w:t>
      </w:r>
    </w:p>
    <w:p w14:paraId="1CC2EC2C" w14:textId="78CDA166" w:rsidR="00D83505" w:rsidRPr="00C2243A" w:rsidRDefault="0099222D" w:rsidP="00817292">
      <w:pPr>
        <w:pStyle w:val="20"/>
        <w:spacing w:after="60"/>
        <w:rPr>
          <w:rFonts w:ascii="SimSun" w:eastAsia="SimSun" w:hAnsi="SimSun"/>
          <w:b w:val="0"/>
          <w:color w:val="000000" w:themeColor="text1"/>
          <w:sz w:val="20"/>
          <w:szCs w:val="20"/>
          <w:lang w:eastAsia="zh-CN"/>
        </w:rPr>
      </w:pPr>
      <w:r w:rsidRPr="00C2243A">
        <w:rPr>
          <w:rFonts w:ascii="SimSun" w:eastAsia="SimSun" w:hAnsi="SimSun" w:hint="eastAsia"/>
          <w:b w:val="0"/>
          <w:color w:val="000000" w:themeColor="text1"/>
          <w:sz w:val="20"/>
          <w:szCs w:val="20"/>
          <w:lang w:eastAsia="zh-CN"/>
        </w:rPr>
        <w:t>变量和常量</w:t>
      </w:r>
      <w:bookmarkEnd w:id="39"/>
      <w:bookmarkEnd w:id="40"/>
    </w:p>
    <w:p w14:paraId="7CEB0D9A" w14:textId="77777777" w:rsidR="00D83505" w:rsidRPr="00C2243A" w:rsidRDefault="00D83505" w:rsidP="00817292">
      <w:pPr>
        <w:pStyle w:val="3"/>
        <w:spacing w:after="60"/>
        <w:rPr>
          <w:rFonts w:ascii="SimSun" w:eastAsia="SimSun" w:hAnsi="SimSun"/>
          <w:b w:val="0"/>
          <w:bCs/>
          <w:color w:val="000000" w:themeColor="text1"/>
          <w:sz w:val="20"/>
          <w:szCs w:val="20"/>
          <w:lang w:eastAsia="zh-CN"/>
        </w:rPr>
      </w:pPr>
      <w:bookmarkStart w:id="41" w:name="_Toc94045370"/>
      <w:bookmarkStart w:id="42" w:name="_Toc99709158"/>
      <w:bookmarkStart w:id="43" w:name="_Toc109974997"/>
      <w:r w:rsidRPr="00C2243A">
        <w:rPr>
          <w:rFonts w:ascii="SimSun" w:eastAsia="SimSun" w:hAnsi="SimSun" w:hint="eastAsia"/>
          <w:b w:val="0"/>
          <w:bCs/>
          <w:color w:val="000000" w:themeColor="text1"/>
          <w:sz w:val="20"/>
          <w:szCs w:val="20"/>
          <w:lang w:eastAsia="zh-CN"/>
        </w:rPr>
        <w:t>变量声明</w:t>
      </w:r>
      <w:bookmarkEnd w:id="41"/>
      <w:bookmarkEnd w:id="42"/>
      <w:bookmarkEnd w:id="43"/>
    </w:p>
    <w:p w14:paraId="2077718F" w14:textId="24112E66" w:rsidR="00D83505" w:rsidRPr="00C2243A" w:rsidRDefault="00CC3B9D" w:rsidP="00817292">
      <w:pPr>
        <w:rPr>
          <w:rFonts w:ascii="SimSun" w:eastAsia="SimSun" w:hAnsi="SimSun"/>
          <w:bCs/>
          <w:color w:val="000000" w:themeColor="text1"/>
          <w:sz w:val="20"/>
          <w:szCs w:val="20"/>
          <w:lang w:eastAsia="zh-CN"/>
        </w:rPr>
      </w:pPr>
      <w:r w:rsidRPr="00C2243A">
        <w:rPr>
          <w:rFonts w:ascii="SimSun" w:eastAsia="SimSun" w:hAnsi="SimSun" w:hint="eastAsia"/>
          <w:bCs/>
          <w:sz w:val="20"/>
          <w:szCs w:val="20"/>
          <w:lang w:eastAsia="zh-CN"/>
        </w:rPr>
        <w:t>变量定义没有进行初始化，默认值为</w:t>
      </w:r>
      <w:r w:rsidRPr="00C2243A">
        <w:rPr>
          <w:rFonts w:ascii="SimSun" w:eastAsia="SimSun" w:hAnsi="SimSun"/>
          <w:bCs/>
          <w:sz w:val="20"/>
          <w:szCs w:val="20"/>
          <w:lang w:eastAsia="zh-CN"/>
        </w:rPr>
        <w:t>undefined</w:t>
      </w:r>
      <w:r w:rsidR="00D45E58" w:rsidRPr="00C2243A">
        <w:rPr>
          <w:rFonts w:ascii="SimSun" w:eastAsia="SimSun" w:hAnsi="SimSun" w:hint="eastAsia"/>
          <w:bCs/>
          <w:sz w:val="20"/>
          <w:szCs w:val="20"/>
          <w:lang w:eastAsia="zh-CN"/>
        </w:rPr>
        <w:t>。</w:t>
      </w:r>
      <w:r w:rsidR="00511ED6" w:rsidRPr="00C2243A">
        <w:rPr>
          <w:rFonts w:ascii="SimSun" w:eastAsia="SimSun" w:hAnsi="SimSun" w:hint="eastAsia"/>
          <w:bCs/>
          <w:sz w:val="20"/>
          <w:szCs w:val="20"/>
          <w:lang w:eastAsia="zh-CN"/>
        </w:rPr>
        <w:t>在</w:t>
      </w:r>
      <w:proofErr w:type="spellStart"/>
      <w:r w:rsidR="003A0B70" w:rsidRPr="00C2243A">
        <w:rPr>
          <w:rFonts w:ascii="SimSun" w:eastAsia="SimSun" w:hAnsi="SimSun" w:hint="eastAsia"/>
          <w:bCs/>
          <w:sz w:val="20"/>
          <w:szCs w:val="20"/>
          <w:lang w:eastAsia="zh-CN"/>
        </w:rPr>
        <w:t>js</w:t>
      </w:r>
      <w:proofErr w:type="spellEnd"/>
      <w:r w:rsidR="00511ED6" w:rsidRPr="00C2243A">
        <w:rPr>
          <w:rFonts w:ascii="SimSun" w:eastAsia="SimSun" w:hAnsi="SimSun"/>
          <w:bCs/>
          <w:sz w:val="20"/>
          <w:szCs w:val="20"/>
          <w:lang w:eastAsia="zh-CN"/>
        </w:rPr>
        <w:t>中，作用域涉及到变量的作用范围。在函数外定义的变量具有全局作用域。 这意味着，具有全局作用域的变量可以在代码的任何地方被调用</w:t>
      </w:r>
      <w:r w:rsidR="008F5862" w:rsidRPr="00C2243A">
        <w:rPr>
          <w:rFonts w:ascii="SimSun" w:eastAsia="SimSun" w:hAnsi="SimSun"/>
          <w:bCs/>
          <w:sz w:val="20"/>
          <w:szCs w:val="20"/>
          <w:lang w:eastAsia="zh-CN"/>
        </w:rPr>
        <w:t>;</w:t>
      </w:r>
    </w:p>
    <w:p w14:paraId="214C4189" w14:textId="6BD0E673" w:rsidR="00D83505" w:rsidRPr="00C2243A" w:rsidRDefault="00D84445" w:rsidP="00817292">
      <w:pPr>
        <w:pStyle w:val="3"/>
        <w:spacing w:after="60"/>
        <w:rPr>
          <w:rFonts w:ascii="SimSun" w:eastAsia="SimSun" w:hAnsi="SimSun"/>
          <w:b w:val="0"/>
          <w:bCs/>
          <w:sz w:val="20"/>
          <w:szCs w:val="20"/>
          <w:lang w:eastAsia="zh-CN"/>
        </w:rPr>
      </w:pPr>
      <w:bookmarkStart w:id="44" w:name="_Toc99709159"/>
      <w:bookmarkStart w:id="45" w:name="_Toc109974998"/>
      <w:r w:rsidRPr="00C2243A">
        <w:rPr>
          <w:rFonts w:ascii="SimSun" w:eastAsia="SimSun" w:hAnsi="SimSun"/>
          <w:b w:val="0"/>
          <w:bCs/>
          <w:sz w:val="20"/>
          <w:szCs w:val="20"/>
          <w:lang w:eastAsia="zh-CN"/>
        </w:rPr>
        <w:t>v</w:t>
      </w:r>
      <w:r w:rsidR="00D83505" w:rsidRPr="00C2243A">
        <w:rPr>
          <w:rFonts w:ascii="SimSun" w:eastAsia="SimSun" w:hAnsi="SimSun"/>
          <w:b w:val="0"/>
          <w:bCs/>
          <w:sz w:val="20"/>
          <w:szCs w:val="20"/>
          <w:lang w:eastAsia="zh-CN"/>
        </w:rPr>
        <w:t>ar</w:t>
      </w:r>
      <w:bookmarkEnd w:id="44"/>
      <w:bookmarkEnd w:id="45"/>
    </w:p>
    <w:p w14:paraId="057ADC4C" w14:textId="77777777" w:rsidR="00D83505" w:rsidRPr="00C2243A" w:rsidRDefault="00D83505" w:rsidP="00817292">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声明一个变量，可同时将其初始化为一个值。变量没有使用var声明时，变量默认为全局变量。</w:t>
      </w:r>
    </w:p>
    <w:p w14:paraId="5561F393" w14:textId="790C3DBF" w:rsidR="00D83505" w:rsidRPr="00C2243A" w:rsidRDefault="00D83505" w:rsidP="00817292">
      <w:pPr>
        <w:rPr>
          <w:rFonts w:ascii="SimSun" w:eastAsia="SimSun" w:hAnsi="SimSun"/>
          <w:bCs/>
          <w:sz w:val="20"/>
          <w:szCs w:val="20"/>
          <w:lang w:eastAsia="zh-CN"/>
        </w:rPr>
      </w:pPr>
      <w:r w:rsidRPr="00C2243A">
        <w:rPr>
          <w:rFonts w:ascii="SimSun" w:eastAsia="SimSun" w:hAnsi="SimSun" w:hint="eastAsia"/>
          <w:bCs/>
          <w:color w:val="000000" w:themeColor="text1"/>
          <w:sz w:val="20"/>
          <w:szCs w:val="20"/>
          <w:lang w:eastAsia="zh-CN"/>
        </w:rPr>
        <w:t>在函数中不使用var声明的变量都是全局变量，使用var的变量是全局变量。</w:t>
      </w:r>
      <w:r w:rsidR="00382EBD" w:rsidRPr="00C2243A">
        <w:rPr>
          <w:rFonts w:ascii="SimSun" w:eastAsia="SimSun" w:hAnsi="SimSun"/>
          <w:bCs/>
          <w:color w:val="000000" w:themeColor="text1"/>
          <w:sz w:val="20"/>
          <w:szCs w:val="20"/>
          <w:lang w:eastAsia="zh-CN"/>
        </w:rPr>
        <w:t>var在运行之前类型就确定了</w:t>
      </w:r>
      <w:r w:rsidR="00A6550A" w:rsidRPr="00C2243A">
        <w:rPr>
          <w:rFonts w:ascii="SimSun" w:eastAsia="SimSun" w:hAnsi="SimSun" w:hint="eastAsia"/>
          <w:bCs/>
          <w:color w:val="000000" w:themeColor="text1"/>
          <w:sz w:val="20"/>
          <w:szCs w:val="20"/>
          <w:lang w:eastAsia="zh-CN"/>
        </w:rPr>
        <w:t>。</w:t>
      </w:r>
      <w:r w:rsidR="00A6550A" w:rsidRPr="00C2243A">
        <w:rPr>
          <w:rFonts w:ascii="SimSun" w:eastAsia="SimSun" w:hAnsi="SimSun"/>
          <w:bCs/>
          <w:color w:val="000000" w:themeColor="text1"/>
          <w:sz w:val="20"/>
          <w:szCs w:val="20"/>
          <w:lang w:eastAsia="zh-CN"/>
        </w:rPr>
        <w:t>Var是函数作用域，块级作用域是函数作用域的子集。</w:t>
      </w:r>
    </w:p>
    <w:p w14:paraId="29CA2F70" w14:textId="77777777" w:rsidR="00D83505" w:rsidRPr="00C2243A" w:rsidRDefault="00D83505" w:rsidP="00817292">
      <w:pPr>
        <w:pStyle w:val="3"/>
        <w:spacing w:after="60"/>
        <w:rPr>
          <w:rFonts w:ascii="SimSun" w:eastAsia="SimSun" w:hAnsi="SimSun"/>
          <w:b w:val="0"/>
          <w:bCs/>
          <w:sz w:val="20"/>
          <w:szCs w:val="20"/>
          <w:lang w:eastAsia="zh-CN"/>
        </w:rPr>
      </w:pPr>
      <w:bookmarkStart w:id="46" w:name="_Toc99709160"/>
      <w:bookmarkStart w:id="47" w:name="_Toc109974999"/>
      <w:r w:rsidRPr="00C2243A">
        <w:rPr>
          <w:rFonts w:ascii="SimSun" w:eastAsia="SimSun" w:hAnsi="SimSun" w:hint="eastAsia"/>
          <w:b w:val="0"/>
          <w:bCs/>
          <w:sz w:val="20"/>
          <w:szCs w:val="20"/>
          <w:lang w:eastAsia="zh-CN"/>
        </w:rPr>
        <w:t>l</w:t>
      </w:r>
      <w:r w:rsidRPr="00C2243A">
        <w:rPr>
          <w:rFonts w:ascii="SimSun" w:eastAsia="SimSun" w:hAnsi="SimSun"/>
          <w:b w:val="0"/>
          <w:bCs/>
          <w:sz w:val="20"/>
          <w:szCs w:val="20"/>
          <w:lang w:eastAsia="zh-CN"/>
        </w:rPr>
        <w:t>et</w:t>
      </w:r>
      <w:bookmarkEnd w:id="46"/>
      <w:bookmarkEnd w:id="47"/>
    </w:p>
    <w:p w14:paraId="7BEDA10E" w14:textId="51635B90" w:rsidR="00D83505" w:rsidRPr="00C2243A" w:rsidRDefault="004D399B" w:rsidP="00817292">
      <w:pPr>
        <w:rPr>
          <w:rFonts w:ascii="SimSun" w:eastAsia="SimSun" w:hAnsi="SimSun"/>
          <w:bCs/>
          <w:color w:val="000000" w:themeColor="text1"/>
          <w:sz w:val="20"/>
          <w:szCs w:val="20"/>
          <w:lang w:eastAsia="zh-CN"/>
        </w:rPr>
      </w:pPr>
      <w:r w:rsidRPr="00C2243A">
        <w:rPr>
          <w:rFonts w:ascii="SimSun" w:eastAsia="SimSun" w:hAnsi="SimSun" w:cs="SimSun" w:hint="eastAsia"/>
          <w:bCs/>
          <w:sz w:val="20"/>
          <w:szCs w:val="20"/>
          <w:lang w:eastAsia="zh-CN"/>
        </w:rPr>
        <w:t>声明一个块级本地变量，可同时将其初始化为一个值。</w:t>
      </w:r>
      <w:r w:rsidRPr="00C2243A">
        <w:rPr>
          <w:rFonts w:ascii="SimSun" w:eastAsia="SimSun" w:hAnsi="SimSun" w:cs="SimSun"/>
          <w:bCs/>
          <w:sz w:val="20"/>
          <w:szCs w:val="20"/>
          <w:lang w:eastAsia="zh-CN"/>
        </w:rPr>
        <w:t>Let变量不可以重复声明，不重在变量提升。块级作用域【{}】</w:t>
      </w:r>
      <w:r w:rsidRPr="00C2243A">
        <w:rPr>
          <w:rFonts w:ascii="SimSun" w:eastAsia="SimSun" w:hAnsi="SimSun" w:cs="SimSun"/>
          <w:bCs/>
          <w:sz w:val="20"/>
          <w:szCs w:val="20"/>
          <w:lang w:eastAsia="zh-CN"/>
        </w:rPr>
        <w:lastRenderedPageBreak/>
        <w:t>不影响作用域链。Let不存在变量提升，因此在声明前调用被称为【暂时性死区】，在此阶段调用任何后面才什声明的变量都会抛出</w:t>
      </w:r>
      <w:proofErr w:type="spellStart"/>
      <w:r w:rsidRPr="00C2243A">
        <w:rPr>
          <w:rFonts w:ascii="SimSun" w:eastAsia="SimSun" w:hAnsi="SimSun" w:cs="SimSun"/>
          <w:bCs/>
          <w:sz w:val="20"/>
          <w:szCs w:val="20"/>
          <w:lang w:eastAsia="zh-CN"/>
        </w:rPr>
        <w:t>ReferenceError</w:t>
      </w:r>
      <w:proofErr w:type="spellEnd"/>
      <w:r w:rsidRPr="00C2243A">
        <w:rPr>
          <w:rFonts w:ascii="SimSun" w:eastAsia="SimSun" w:hAnsi="SimSun" w:cs="SimSun"/>
          <w:bCs/>
          <w:sz w:val="20"/>
          <w:szCs w:val="20"/>
          <w:lang w:eastAsia="zh-CN"/>
        </w:rPr>
        <w:t>。Let在全局作用域中声明不会成为windows对象的属性，不过let声明仍然是在全局作用域中发生的，相应变量会在页面的我生命周期内存续(作用域没有发生改变，生命周期提升为全局，不允许在声明同名变量)。</w:t>
      </w:r>
    </w:p>
    <w:p w14:paraId="66488846" w14:textId="48987F65" w:rsidR="00D83505" w:rsidRPr="00C2243A" w:rsidRDefault="00EA57C7" w:rsidP="00817292">
      <w:pPr>
        <w:pStyle w:val="3"/>
        <w:spacing w:after="60"/>
        <w:rPr>
          <w:rFonts w:ascii="SimSun" w:eastAsia="SimSun" w:hAnsi="SimSun" w:cs="SimSun"/>
          <w:b w:val="0"/>
          <w:bCs/>
          <w:sz w:val="20"/>
          <w:szCs w:val="20"/>
          <w:lang w:eastAsia="zh-CN"/>
        </w:rPr>
      </w:pPr>
      <w:bookmarkStart w:id="48" w:name="_Toc99709161"/>
      <w:bookmarkStart w:id="49" w:name="_Toc109975000"/>
      <w:r w:rsidRPr="00C2243A">
        <w:rPr>
          <w:rFonts w:ascii="SimSun" w:eastAsia="SimSun" w:hAnsi="SimSun" w:cs="SimSun" w:hint="eastAsia"/>
          <w:b w:val="0"/>
          <w:bCs/>
          <w:sz w:val="20"/>
          <w:szCs w:val="20"/>
          <w:lang w:eastAsia="zh-CN"/>
        </w:rPr>
        <w:t>c</w:t>
      </w:r>
      <w:r w:rsidR="00D83505" w:rsidRPr="00C2243A">
        <w:rPr>
          <w:rFonts w:ascii="SimSun" w:eastAsia="SimSun" w:hAnsi="SimSun" w:cs="SimSun" w:hint="eastAsia"/>
          <w:b w:val="0"/>
          <w:bCs/>
          <w:sz w:val="20"/>
          <w:szCs w:val="20"/>
          <w:lang w:eastAsia="zh-CN"/>
        </w:rPr>
        <w:t>onst</w:t>
      </w:r>
      <w:bookmarkEnd w:id="48"/>
      <w:bookmarkEnd w:id="49"/>
    </w:p>
    <w:p w14:paraId="418DD56C" w14:textId="4827501E" w:rsidR="00D83505" w:rsidRPr="00C2243A" w:rsidRDefault="00D83505" w:rsidP="00817292">
      <w:pPr>
        <w:rPr>
          <w:rFonts w:ascii="SimSun" w:eastAsia="SimSun" w:hAnsi="SimSun"/>
          <w:bCs/>
          <w:sz w:val="20"/>
          <w:szCs w:val="20"/>
          <w:lang w:eastAsia="zh-CN"/>
        </w:rPr>
      </w:pPr>
      <w:r w:rsidRPr="00C2243A">
        <w:rPr>
          <w:rFonts w:ascii="SimSun" w:eastAsia="SimSun" w:hAnsi="SimSun" w:hint="eastAsia"/>
          <w:bCs/>
          <w:color w:val="000000" w:themeColor="text1"/>
          <w:sz w:val="20"/>
          <w:szCs w:val="20"/>
          <w:lang w:eastAsia="zh-CN"/>
        </w:rPr>
        <w:t>声明一个只读的命名常量，</w:t>
      </w:r>
      <w:r w:rsidRPr="00C2243A">
        <w:rPr>
          <w:rFonts w:ascii="SimSun" w:eastAsia="SimSun" w:hAnsi="SimSun"/>
          <w:bCs/>
          <w:sz w:val="20"/>
          <w:szCs w:val="20"/>
          <w:lang w:eastAsia="zh-CN"/>
        </w:rPr>
        <w:t>声明必</w:t>
      </w:r>
      <w:r w:rsidRPr="00C2243A">
        <w:rPr>
          <w:rFonts w:ascii="SimSun" w:eastAsia="SimSun" w:hAnsi="SimSun" w:cs="SimSun" w:hint="eastAsia"/>
          <w:bCs/>
          <w:sz w:val="20"/>
          <w:szCs w:val="20"/>
          <w:lang w:eastAsia="zh-CN"/>
        </w:rPr>
        <w:t>须赋</w:t>
      </w:r>
      <w:r w:rsidRPr="00C2243A">
        <w:rPr>
          <w:rFonts w:ascii="SimSun" w:eastAsia="SimSun" w:hAnsi="SimSun" w:cs="游明朝" w:hint="eastAsia"/>
          <w:bCs/>
          <w:sz w:val="20"/>
          <w:szCs w:val="20"/>
          <w:lang w:eastAsia="zh-CN"/>
        </w:rPr>
        <w:t>初始</w:t>
      </w:r>
      <w:r w:rsidRPr="00C2243A">
        <w:rPr>
          <w:rFonts w:ascii="SimSun" w:eastAsia="SimSun" w:hAnsi="SimSun" w:cs="Microsoft YaHei" w:hint="eastAsia"/>
          <w:bCs/>
          <w:sz w:val="20"/>
          <w:szCs w:val="20"/>
          <w:lang w:eastAsia="zh-CN"/>
        </w:rPr>
        <w:t>值。</w:t>
      </w:r>
      <w:r w:rsidRPr="00C2243A">
        <w:rPr>
          <w:rFonts w:ascii="SimSun" w:eastAsia="SimSun" w:hAnsi="SimSun" w:hint="eastAsia"/>
          <w:bCs/>
          <w:color w:val="000000" w:themeColor="text1"/>
          <w:sz w:val="20"/>
          <w:szCs w:val="20"/>
          <w:lang w:eastAsia="zh-CN"/>
        </w:rPr>
        <w:t>变量不会被声明提前。</w:t>
      </w:r>
      <w:r w:rsidRPr="00C2243A">
        <w:rPr>
          <w:rFonts w:ascii="SimSun" w:eastAsia="SimSun" w:hAnsi="SimSun"/>
          <w:bCs/>
          <w:sz w:val="20"/>
          <w:szCs w:val="20"/>
          <w:lang w:eastAsia="zh-CN"/>
        </w:rPr>
        <w:t>不允</w:t>
      </w:r>
      <w:r w:rsidRPr="00C2243A">
        <w:rPr>
          <w:rFonts w:ascii="SimSun" w:eastAsia="SimSun" w:hAnsi="SimSun" w:cs="SimSun" w:hint="eastAsia"/>
          <w:bCs/>
          <w:sz w:val="20"/>
          <w:szCs w:val="20"/>
          <w:lang w:eastAsia="zh-CN"/>
        </w:rPr>
        <w:t>许</w:t>
      </w:r>
      <w:r w:rsidRPr="00C2243A">
        <w:rPr>
          <w:rFonts w:ascii="SimSun" w:eastAsia="SimSun" w:hAnsi="SimSun" w:cs="游明朝" w:hint="eastAsia"/>
          <w:bCs/>
          <w:sz w:val="20"/>
          <w:szCs w:val="20"/>
          <w:lang w:eastAsia="zh-CN"/>
        </w:rPr>
        <w:t>重复声</w:t>
      </w:r>
      <w:r w:rsidRPr="00C2243A">
        <w:rPr>
          <w:rFonts w:ascii="SimSun" w:eastAsia="SimSun" w:hAnsi="SimSun"/>
          <w:bCs/>
          <w:sz w:val="20"/>
          <w:szCs w:val="20"/>
          <w:lang w:eastAsia="zh-CN"/>
        </w:rPr>
        <w:t>明</w:t>
      </w:r>
      <w:r w:rsidR="00680F1A" w:rsidRPr="00C2243A">
        <w:rPr>
          <w:rFonts w:ascii="SimSun" w:eastAsia="SimSun" w:hAnsi="SimSun" w:hint="eastAsia"/>
          <w:bCs/>
          <w:sz w:val="20"/>
          <w:szCs w:val="20"/>
          <w:lang w:eastAsia="zh-CN"/>
        </w:rPr>
        <w:t>，初始化后不允许赋值。</w:t>
      </w:r>
      <w:r w:rsidRPr="00C2243A">
        <w:rPr>
          <w:rFonts w:ascii="SimSun" w:eastAsia="SimSun" w:hAnsi="SimSun" w:cs="SimSun" w:hint="eastAsia"/>
          <w:bCs/>
          <w:sz w:val="20"/>
          <w:szCs w:val="20"/>
          <w:lang w:eastAsia="zh-CN"/>
        </w:rPr>
        <w:t>对</w:t>
      </w:r>
      <w:r w:rsidRPr="00C2243A">
        <w:rPr>
          <w:rFonts w:ascii="SimSun" w:eastAsia="SimSun" w:hAnsi="SimSun" w:cs="游明朝" w:hint="eastAsia"/>
          <w:bCs/>
          <w:sz w:val="20"/>
          <w:szCs w:val="20"/>
          <w:lang w:eastAsia="zh-CN"/>
        </w:rPr>
        <w:t>象属性修改和数</w:t>
      </w:r>
      <w:r w:rsidRPr="00C2243A">
        <w:rPr>
          <w:rFonts w:ascii="SimSun" w:eastAsia="SimSun" w:hAnsi="SimSun" w:cs="SimSun" w:hint="eastAsia"/>
          <w:bCs/>
          <w:sz w:val="20"/>
          <w:szCs w:val="20"/>
          <w:lang w:eastAsia="zh-CN"/>
        </w:rPr>
        <w:t>组</w:t>
      </w:r>
      <w:r w:rsidRPr="00C2243A">
        <w:rPr>
          <w:rFonts w:ascii="SimSun" w:eastAsia="SimSun" w:hAnsi="SimSun" w:cs="游明朝" w:hint="eastAsia"/>
          <w:bCs/>
          <w:sz w:val="20"/>
          <w:szCs w:val="20"/>
          <w:lang w:eastAsia="zh-CN"/>
        </w:rPr>
        <w:t>元素</w:t>
      </w:r>
      <w:r w:rsidRPr="00C2243A">
        <w:rPr>
          <w:rFonts w:ascii="SimSun" w:eastAsia="SimSun" w:hAnsi="SimSun" w:cs="SimSun" w:hint="eastAsia"/>
          <w:bCs/>
          <w:sz w:val="20"/>
          <w:szCs w:val="20"/>
          <w:lang w:eastAsia="zh-CN"/>
        </w:rPr>
        <w:t>变</w:t>
      </w:r>
      <w:r w:rsidRPr="00C2243A">
        <w:rPr>
          <w:rFonts w:ascii="SimSun" w:eastAsia="SimSun" w:hAnsi="SimSun" w:cs="游明朝" w:hint="eastAsia"/>
          <w:bCs/>
          <w:sz w:val="20"/>
          <w:szCs w:val="20"/>
          <w:lang w:eastAsia="zh-CN"/>
        </w:rPr>
        <w:t>化不会触发</w:t>
      </w:r>
      <w:r w:rsidRPr="00C2243A">
        <w:rPr>
          <w:rFonts w:ascii="SimSun" w:eastAsia="SimSun" w:hAnsi="SimSun"/>
          <w:bCs/>
          <w:sz w:val="20"/>
          <w:szCs w:val="20"/>
          <w:lang w:eastAsia="zh-CN"/>
        </w:rPr>
        <w:t>const</w:t>
      </w:r>
      <w:r w:rsidRPr="00C2243A">
        <w:rPr>
          <w:rFonts w:ascii="SimSun" w:eastAsia="SimSun" w:hAnsi="SimSun" w:cs="SimSun" w:hint="eastAsia"/>
          <w:bCs/>
          <w:sz w:val="20"/>
          <w:szCs w:val="20"/>
          <w:lang w:eastAsia="zh-CN"/>
        </w:rPr>
        <w:t>错</w:t>
      </w:r>
      <w:r w:rsidRPr="00C2243A">
        <w:rPr>
          <w:rFonts w:ascii="SimSun" w:eastAsia="SimSun" w:hAnsi="SimSun" w:cs="Microsoft YaHei" w:hint="eastAsia"/>
          <w:bCs/>
          <w:sz w:val="20"/>
          <w:szCs w:val="20"/>
          <w:lang w:eastAsia="zh-CN"/>
        </w:rPr>
        <w:t>误</w:t>
      </w:r>
      <w:r w:rsidR="00344E93" w:rsidRPr="00C2243A">
        <w:rPr>
          <w:rFonts w:ascii="SimSun" w:eastAsia="SimSun" w:hAnsi="SimSun" w:cs="Microsoft YaHei" w:hint="eastAsia"/>
          <w:bCs/>
          <w:sz w:val="20"/>
          <w:szCs w:val="20"/>
          <w:lang w:eastAsia="zh-CN"/>
        </w:rPr>
        <w:t>。</w:t>
      </w:r>
    </w:p>
    <w:p w14:paraId="2DB62A26" w14:textId="66EFA9F8" w:rsidR="00117812" w:rsidRPr="00C2243A" w:rsidRDefault="00117812" w:rsidP="00817292">
      <w:pPr>
        <w:pStyle w:val="3"/>
        <w:spacing w:after="60"/>
        <w:rPr>
          <w:rFonts w:ascii="SimSun" w:eastAsia="SimSun" w:hAnsi="SimSun"/>
          <w:sz w:val="20"/>
          <w:szCs w:val="20"/>
          <w:lang w:eastAsia="zh-CN"/>
        </w:rPr>
      </w:pPr>
      <w:bookmarkStart w:id="50" w:name="_Toc99709163"/>
      <w:bookmarkStart w:id="51" w:name="_Toc109975001"/>
      <w:bookmarkStart w:id="52" w:name="_Toc94045371"/>
      <w:r w:rsidRPr="00C2243A">
        <w:rPr>
          <w:rFonts w:ascii="SimSun" w:eastAsia="SimSun" w:hAnsi="SimSun" w:hint="eastAsia"/>
          <w:sz w:val="20"/>
          <w:szCs w:val="20"/>
          <w:lang w:eastAsia="zh-CN"/>
        </w:rPr>
        <w:t>模版字符串</w:t>
      </w:r>
      <w:bookmarkEnd w:id="50"/>
      <w:bookmarkEnd w:id="51"/>
    </w:p>
    <w:p w14:paraId="13588748" w14:textId="35E9023E" w:rsidR="00117812" w:rsidRPr="00C2243A" w:rsidRDefault="003C64C1" w:rsidP="00817292">
      <w:pPr>
        <w:rPr>
          <w:rFonts w:ascii="SimSun" w:eastAsia="SimSun" w:hAnsi="SimSun"/>
          <w:sz w:val="20"/>
          <w:szCs w:val="20"/>
        </w:rPr>
      </w:pPr>
      <w:r w:rsidRPr="00C2243A">
        <w:rPr>
          <w:rFonts w:ascii="SimSun" w:eastAsia="SimSun" w:hAnsi="SimSun" w:hint="eastAsia"/>
          <w:sz w:val="20"/>
          <w:szCs w:val="20"/>
        </w:rPr>
        <w:t>`</w:t>
      </w:r>
      <w:r w:rsidRPr="00C2243A">
        <w:rPr>
          <w:rFonts w:ascii="SimSun" w:eastAsia="SimSun" w:hAnsi="SimSun"/>
          <w:sz w:val="20"/>
          <w:szCs w:val="20"/>
        </w:rPr>
        <w:t>${}`</w:t>
      </w:r>
    </w:p>
    <w:p w14:paraId="79416520" w14:textId="77777777" w:rsidR="00D83505" w:rsidRPr="00C2243A" w:rsidRDefault="00D83505" w:rsidP="00817292">
      <w:pPr>
        <w:pStyle w:val="3"/>
        <w:spacing w:after="60"/>
        <w:rPr>
          <w:rFonts w:ascii="SimSun" w:eastAsia="SimSun" w:hAnsi="SimSun"/>
          <w:b w:val="0"/>
          <w:bCs/>
          <w:color w:val="000000" w:themeColor="text1"/>
          <w:sz w:val="20"/>
          <w:szCs w:val="20"/>
          <w:lang w:eastAsia="zh-CN"/>
        </w:rPr>
      </w:pPr>
      <w:bookmarkStart w:id="53" w:name="_Toc99709164"/>
      <w:bookmarkStart w:id="54" w:name="_Toc109975002"/>
      <w:r w:rsidRPr="00C2243A">
        <w:rPr>
          <w:rFonts w:ascii="SimSun" w:eastAsia="SimSun" w:hAnsi="SimSun" w:hint="eastAsia"/>
          <w:b w:val="0"/>
          <w:bCs/>
          <w:color w:val="000000" w:themeColor="text1"/>
          <w:sz w:val="20"/>
          <w:szCs w:val="20"/>
          <w:lang w:eastAsia="zh-CN"/>
        </w:rPr>
        <w:t>变量作用域</w:t>
      </w:r>
      <w:bookmarkEnd w:id="52"/>
      <w:bookmarkEnd w:id="53"/>
      <w:bookmarkEnd w:id="54"/>
    </w:p>
    <w:p w14:paraId="2C43EA29" w14:textId="77777777" w:rsidR="00D83505" w:rsidRPr="00C2243A" w:rsidRDefault="00D83505" w:rsidP="00872DF2">
      <w:pPr>
        <w:pStyle w:val="40"/>
        <w:rPr>
          <w:rFonts w:ascii="SimSun" w:eastAsia="SimSun" w:hAnsi="SimSun"/>
          <w:b/>
          <w:sz w:val="20"/>
          <w:szCs w:val="20"/>
        </w:rPr>
      </w:pPr>
      <w:bookmarkStart w:id="55" w:name="_Toc94045374"/>
      <w:bookmarkStart w:id="56" w:name="_Toc99709167"/>
      <w:r w:rsidRPr="00C2243A">
        <w:rPr>
          <w:rFonts w:ascii="SimSun" w:eastAsia="SimSun" w:hAnsi="SimSun" w:hint="eastAsia"/>
          <w:sz w:val="20"/>
          <w:szCs w:val="20"/>
        </w:rPr>
        <w:t>变量生命周期</w:t>
      </w:r>
      <w:bookmarkEnd w:id="55"/>
      <w:bookmarkEnd w:id="56"/>
    </w:p>
    <w:p w14:paraId="447AE250" w14:textId="77777777" w:rsidR="00D83505" w:rsidRPr="00C2243A" w:rsidRDefault="00D83505" w:rsidP="00817292">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变量的生存期是指变量在计算机存在的有效时间，全局变量在主程序中定义，其有效范围从其定义开始，一直到本程序结束为止。局部变量在程序的函数中定义，其有效范围只在改函数之中。函数结束后，局部变量的生存期也就结束了。每调用一次就会创建一个新的函数作用域，它们是互相独立的。</w:t>
      </w:r>
    </w:p>
    <w:p w14:paraId="3948F27A" w14:textId="77777777" w:rsidR="00D83505" w:rsidRPr="00C2243A" w:rsidRDefault="00D83505" w:rsidP="00872DF2">
      <w:pPr>
        <w:pStyle w:val="40"/>
        <w:rPr>
          <w:rFonts w:ascii="SimSun" w:eastAsia="SimSun" w:hAnsi="SimSun"/>
          <w:b/>
          <w:sz w:val="20"/>
          <w:szCs w:val="20"/>
        </w:rPr>
      </w:pPr>
      <w:bookmarkStart w:id="57" w:name="_Toc94045375"/>
      <w:bookmarkStart w:id="58" w:name="_Toc99709168"/>
      <w:r w:rsidRPr="00C2243A">
        <w:rPr>
          <w:rFonts w:ascii="SimSun" w:eastAsia="SimSun" w:hAnsi="SimSun" w:hint="eastAsia"/>
          <w:sz w:val="20"/>
          <w:szCs w:val="20"/>
        </w:rPr>
        <w:t>变量提升</w:t>
      </w:r>
      <w:bookmarkEnd w:id="57"/>
      <w:bookmarkEnd w:id="58"/>
    </w:p>
    <w:p w14:paraId="3E8AFCE0" w14:textId="41BD40FD" w:rsidR="00D83505" w:rsidRPr="00C2243A" w:rsidRDefault="00D83505" w:rsidP="005F599F">
      <w:pPr>
        <w:rPr>
          <w:rFonts w:ascii="SimSun" w:eastAsia="SimSun" w:hAnsi="SimSun"/>
          <w:bCs/>
          <w:sz w:val="20"/>
          <w:szCs w:val="20"/>
          <w:lang w:eastAsia="zh-CN"/>
        </w:rPr>
      </w:pPr>
      <w:r w:rsidRPr="00C2243A">
        <w:rPr>
          <w:rFonts w:ascii="SimSun" w:eastAsia="SimSun" w:hAnsi="SimSun"/>
          <w:bCs/>
          <w:sz w:val="20"/>
          <w:szCs w:val="20"/>
          <w:lang w:eastAsia="zh-CN"/>
        </w:rPr>
        <w:t>V</w:t>
      </w:r>
      <w:r w:rsidRPr="00C2243A">
        <w:rPr>
          <w:rFonts w:ascii="SimSun" w:eastAsia="SimSun" w:hAnsi="SimSun" w:hint="eastAsia"/>
          <w:bCs/>
          <w:sz w:val="20"/>
          <w:szCs w:val="20"/>
          <w:lang w:eastAsia="zh-CN"/>
        </w:rPr>
        <w:t>ar关键字定义的变量是全局变量，调用变量时遵循就近原则，例如调用name的变量时在当前代码行找不到时，就会往上查找，直到找到为止。(变量作用域，调用方式，</w:t>
      </w:r>
      <w:proofErr w:type="spellStart"/>
      <w:r w:rsidRPr="00C2243A">
        <w:rPr>
          <w:rFonts w:ascii="SimSun" w:eastAsia="SimSun" w:hAnsi="SimSun" w:hint="eastAsia"/>
          <w:bCs/>
          <w:sz w:val="20"/>
          <w:szCs w:val="20"/>
          <w:lang w:eastAsia="zh-CN"/>
        </w:rPr>
        <w:t>js</w:t>
      </w:r>
      <w:proofErr w:type="spellEnd"/>
      <w:r w:rsidRPr="00C2243A">
        <w:rPr>
          <w:rFonts w:ascii="SimSun" w:eastAsia="SimSun" w:hAnsi="SimSun" w:hint="eastAsia"/>
          <w:bCs/>
          <w:sz w:val="20"/>
          <w:szCs w:val="20"/>
          <w:lang w:eastAsia="zh-CN"/>
        </w:rPr>
        <w:t>编译方式，变量声明</w:t>
      </w:r>
      <w:r w:rsidRPr="00C2243A">
        <w:rPr>
          <w:rFonts w:ascii="SimSun" w:eastAsia="SimSun" w:hAnsi="SimSun"/>
          <w:bCs/>
          <w:sz w:val="20"/>
          <w:szCs w:val="20"/>
          <w:lang w:eastAsia="zh-CN"/>
        </w:rPr>
        <w:t>)</w:t>
      </w:r>
      <w:r w:rsidR="00480237" w:rsidRPr="00C2243A">
        <w:rPr>
          <w:rFonts w:ascii="SimSun" w:eastAsia="SimSun" w:hAnsi="SimSun" w:hint="eastAsia"/>
          <w:bCs/>
          <w:sz w:val="20"/>
          <w:szCs w:val="20"/>
          <w:lang w:eastAsia="zh-CN"/>
        </w:rPr>
        <w:t>，变量声明没有使用var操作符默认为全局变量。</w:t>
      </w:r>
      <w:r w:rsidR="006838EA" w:rsidRPr="00C2243A">
        <w:rPr>
          <w:rFonts w:ascii="SimSun" w:eastAsia="SimSun" w:hAnsi="SimSun"/>
          <w:bCs/>
          <w:sz w:val="20"/>
          <w:szCs w:val="20"/>
          <w:lang w:eastAsia="zh-CN"/>
        </w:rPr>
        <w:t>V</w:t>
      </w:r>
      <w:r w:rsidR="006838EA" w:rsidRPr="00C2243A">
        <w:rPr>
          <w:rFonts w:ascii="SimSun" w:eastAsia="SimSun" w:hAnsi="SimSun" w:hint="eastAsia"/>
          <w:bCs/>
          <w:sz w:val="20"/>
          <w:szCs w:val="20"/>
          <w:lang w:eastAsia="zh-CN"/>
        </w:rPr>
        <w:t>ar调用时会自动提升到当前域的最顶端，可以理解为在调用之前就进行声明并且赋值</w:t>
      </w:r>
      <w:r w:rsidR="0047681D" w:rsidRPr="00C2243A">
        <w:rPr>
          <w:rFonts w:ascii="SimSun" w:eastAsia="SimSun" w:hAnsi="SimSun"/>
          <w:bCs/>
          <w:sz w:val="20"/>
          <w:szCs w:val="20"/>
          <w:lang w:eastAsia="zh-CN"/>
        </w:rPr>
        <w:t>(</w:t>
      </w:r>
      <w:r w:rsidR="0047681D" w:rsidRPr="00C2243A">
        <w:rPr>
          <w:rFonts w:ascii="SimSun" w:eastAsia="SimSun" w:hAnsi="SimSun" w:hint="eastAsia"/>
          <w:bCs/>
          <w:sz w:val="20"/>
          <w:szCs w:val="20"/>
          <w:lang w:eastAsia="zh-CN"/>
        </w:rPr>
        <w:t>默认值</w:t>
      </w:r>
      <w:r w:rsidR="0047681D" w:rsidRPr="00C2243A">
        <w:rPr>
          <w:rFonts w:ascii="SimSun" w:eastAsia="SimSun" w:hAnsi="SimSun"/>
          <w:bCs/>
          <w:sz w:val="20"/>
          <w:szCs w:val="20"/>
          <w:lang w:eastAsia="zh-CN"/>
        </w:rPr>
        <w:t>)</w:t>
      </w:r>
      <w:r w:rsidR="006838EA" w:rsidRPr="00C2243A">
        <w:rPr>
          <w:rFonts w:ascii="SimSun" w:eastAsia="SimSun" w:hAnsi="SimSun" w:hint="eastAsia"/>
          <w:bCs/>
          <w:sz w:val="20"/>
          <w:szCs w:val="20"/>
          <w:lang w:eastAsia="zh-CN"/>
        </w:rPr>
        <w:t>。</w:t>
      </w:r>
    </w:p>
    <w:p w14:paraId="4D119634" w14:textId="3891100D" w:rsidR="009231A9" w:rsidRPr="00C2243A" w:rsidRDefault="009231A9">
      <w:pPr>
        <w:pStyle w:val="20"/>
        <w:spacing w:after="60"/>
        <w:rPr>
          <w:rFonts w:ascii="SimSun" w:eastAsia="SimSun" w:hAnsi="SimSun"/>
          <w:sz w:val="20"/>
          <w:szCs w:val="20"/>
          <w:lang w:eastAsia="zh-CN"/>
        </w:rPr>
      </w:pPr>
      <w:bookmarkStart w:id="59" w:name="_Toc99709169"/>
      <w:bookmarkStart w:id="60" w:name="_Toc109975003"/>
      <w:r w:rsidRPr="00C2243A">
        <w:rPr>
          <w:rFonts w:ascii="SimSun" w:eastAsia="SimSun" w:hAnsi="SimSun" w:cs="Microsoft YaHei" w:hint="eastAsia"/>
          <w:sz w:val="20"/>
          <w:szCs w:val="20"/>
          <w:lang w:eastAsia="zh-CN"/>
        </w:rPr>
        <w:t>语句</w:t>
      </w:r>
    </w:p>
    <w:p w14:paraId="4635A706" w14:textId="548D225F" w:rsidR="00B6468F" w:rsidRPr="00C2243A" w:rsidRDefault="00D83505" w:rsidP="00BC0A06">
      <w:pPr>
        <w:pStyle w:val="3"/>
        <w:spacing w:after="60"/>
        <w:rPr>
          <w:rFonts w:ascii="SimSun" w:eastAsia="SimSun" w:hAnsi="SimSun"/>
          <w:b w:val="0"/>
          <w:color w:val="000000" w:themeColor="text1"/>
          <w:sz w:val="20"/>
          <w:szCs w:val="20"/>
          <w:lang w:eastAsia="zh-CN"/>
        </w:rPr>
      </w:pPr>
      <w:r w:rsidRPr="00C2243A">
        <w:rPr>
          <w:rFonts w:ascii="SimSun" w:eastAsia="SimSun" w:hAnsi="SimSun" w:hint="eastAsia"/>
          <w:b w:val="0"/>
          <w:color w:val="000000" w:themeColor="text1"/>
          <w:sz w:val="20"/>
          <w:szCs w:val="20"/>
          <w:lang w:eastAsia="zh-CN"/>
        </w:rPr>
        <w:t>控制流</w:t>
      </w:r>
      <w:bookmarkEnd w:id="38"/>
      <w:bookmarkEnd w:id="59"/>
      <w:bookmarkEnd w:id="60"/>
    </w:p>
    <w:tbl>
      <w:tblPr>
        <w:tblStyle w:val="aff9"/>
        <w:tblW w:w="0" w:type="auto"/>
        <w:tblLook w:val="04A0" w:firstRow="1" w:lastRow="0" w:firstColumn="1" w:lastColumn="0" w:noHBand="0" w:noVBand="1"/>
      </w:tblPr>
      <w:tblGrid>
        <w:gridCol w:w="4963"/>
        <w:gridCol w:w="4963"/>
      </w:tblGrid>
      <w:tr w:rsidR="00943949" w:rsidRPr="00C2243A" w14:paraId="51A9EED7" w14:textId="77777777" w:rsidTr="00943949">
        <w:trPr>
          <w:cnfStyle w:val="100000000000" w:firstRow="1" w:lastRow="0" w:firstColumn="0" w:lastColumn="0" w:oddVBand="0" w:evenVBand="0" w:oddHBand="0" w:evenHBand="0" w:firstRowFirstColumn="0" w:firstRowLastColumn="0" w:lastRowFirstColumn="0" w:lastRowLastColumn="0"/>
        </w:trPr>
        <w:tc>
          <w:tcPr>
            <w:tcW w:w="4963" w:type="dxa"/>
          </w:tcPr>
          <w:p w14:paraId="7AB34471" w14:textId="1EB9C704" w:rsidR="00943949" w:rsidRPr="00C2243A" w:rsidRDefault="00943949" w:rsidP="00943949">
            <w:pPr>
              <w:rPr>
                <w:rFonts w:ascii="SimSun" w:eastAsia="SimSun" w:hAnsi="SimSun"/>
                <w:bCs/>
                <w:lang w:eastAsia="zh-CN"/>
              </w:rPr>
            </w:pPr>
            <w:r w:rsidRPr="00C2243A">
              <w:rPr>
                <w:rFonts w:ascii="SimSun" w:eastAsia="SimSun" w:hAnsi="SimSun"/>
                <w:bCs/>
                <w:lang w:eastAsia="zh-CN"/>
              </w:rPr>
              <w:t>return</w:t>
            </w:r>
          </w:p>
        </w:tc>
        <w:tc>
          <w:tcPr>
            <w:tcW w:w="4963" w:type="dxa"/>
          </w:tcPr>
          <w:p w14:paraId="4A559E62" w14:textId="20D3A985" w:rsidR="00943949" w:rsidRPr="00C2243A" w:rsidRDefault="00AA0EB9" w:rsidP="00943949">
            <w:pPr>
              <w:rPr>
                <w:rFonts w:ascii="SimSun" w:eastAsia="SimSun" w:hAnsi="SimSun"/>
                <w:bCs/>
                <w:lang w:eastAsia="zh-CN"/>
              </w:rPr>
            </w:pPr>
            <w:r w:rsidRPr="00C2243A">
              <w:rPr>
                <w:rFonts w:ascii="SimSun" w:eastAsia="SimSun" w:hAnsi="SimSun" w:cs="Helvetica"/>
                <w:bCs/>
                <w:color w:val="333333"/>
                <w:shd w:val="clear" w:color="auto" w:fill="FFFFFF"/>
                <w:lang w:eastAsia="zh-CN"/>
              </w:rPr>
              <w:t>退出函数并返回函数的</w:t>
            </w:r>
            <w:r w:rsidRPr="00C2243A">
              <w:rPr>
                <w:rFonts w:ascii="SimSun" w:eastAsia="SimSun" w:hAnsi="SimSun" w:cs="Microsoft YaHei" w:hint="eastAsia"/>
                <w:bCs/>
                <w:color w:val="333333"/>
                <w:shd w:val="clear" w:color="auto" w:fill="FFFFFF"/>
                <w:lang w:eastAsia="zh-CN"/>
              </w:rPr>
              <w:t>值</w:t>
            </w:r>
          </w:p>
        </w:tc>
      </w:tr>
      <w:tr w:rsidR="00943949" w:rsidRPr="00C2243A" w14:paraId="3D4FAF43" w14:textId="77777777" w:rsidTr="00943949">
        <w:tc>
          <w:tcPr>
            <w:tcW w:w="4963" w:type="dxa"/>
          </w:tcPr>
          <w:p w14:paraId="7F3C94C1" w14:textId="2F8BC1EE" w:rsidR="00943949" w:rsidRPr="00C2243A" w:rsidRDefault="00240B89" w:rsidP="00943949">
            <w:pPr>
              <w:rPr>
                <w:rFonts w:ascii="SimSun" w:eastAsia="SimSun" w:hAnsi="SimSun"/>
                <w:bCs/>
                <w:lang w:eastAsia="zh-CN"/>
              </w:rPr>
            </w:pPr>
            <w:r w:rsidRPr="00C2243A">
              <w:rPr>
                <w:rFonts w:ascii="SimSun" w:eastAsia="SimSun" w:hAnsi="SimSun"/>
                <w:bCs/>
                <w:color w:val="000000" w:themeColor="text1"/>
                <w:lang w:eastAsia="zh-CN"/>
              </w:rPr>
              <w:t>c</w:t>
            </w:r>
            <w:r w:rsidR="00641356" w:rsidRPr="00C2243A">
              <w:rPr>
                <w:rFonts w:ascii="SimSun" w:eastAsia="SimSun" w:hAnsi="SimSun"/>
                <w:bCs/>
                <w:color w:val="000000" w:themeColor="text1"/>
                <w:lang w:eastAsia="zh-CN"/>
              </w:rPr>
              <w:t>ontinue</w:t>
            </w:r>
          </w:p>
        </w:tc>
        <w:tc>
          <w:tcPr>
            <w:tcW w:w="4963" w:type="dxa"/>
          </w:tcPr>
          <w:p w14:paraId="5223AA78" w14:textId="1571FC82" w:rsidR="00943949" w:rsidRPr="00C2243A" w:rsidRDefault="00641356" w:rsidP="00943949">
            <w:pPr>
              <w:rPr>
                <w:rFonts w:ascii="SimSun" w:eastAsia="SimSun" w:hAnsi="SimSun"/>
                <w:bCs/>
                <w:lang w:eastAsia="zh-CN"/>
              </w:rPr>
            </w:pPr>
            <w:r w:rsidRPr="00C2243A">
              <w:rPr>
                <w:rFonts w:ascii="SimSun" w:eastAsia="SimSun" w:hAnsi="SimSun" w:cs="SimSun" w:hint="eastAsia"/>
                <w:bCs/>
                <w:color w:val="000000" w:themeColor="text1"/>
                <w:lang w:eastAsia="zh-CN"/>
              </w:rPr>
              <w:t>终</w:t>
            </w:r>
            <w:r w:rsidRPr="00C2243A">
              <w:rPr>
                <w:rFonts w:ascii="SimSun" w:eastAsia="SimSun" w:hAnsi="SimSun" w:cs="游明朝" w:hint="eastAsia"/>
                <w:bCs/>
                <w:color w:val="000000" w:themeColor="text1"/>
                <w:lang w:eastAsia="zh-CN"/>
              </w:rPr>
              <w:t>止</w:t>
            </w:r>
            <w:r w:rsidRPr="00C2243A">
              <w:rPr>
                <w:rFonts w:ascii="SimSun" w:eastAsia="SimSun" w:hAnsi="SimSun" w:cs="SimSun" w:hint="eastAsia"/>
                <w:bCs/>
                <w:color w:val="000000" w:themeColor="text1"/>
                <w:lang w:eastAsia="zh-CN"/>
              </w:rPr>
              <w:t>执</w:t>
            </w:r>
            <w:r w:rsidRPr="00C2243A">
              <w:rPr>
                <w:rFonts w:ascii="SimSun" w:eastAsia="SimSun" w:hAnsi="SimSun" w:cs="游明朝" w:hint="eastAsia"/>
                <w:bCs/>
                <w:color w:val="000000" w:themeColor="text1"/>
                <w:lang w:eastAsia="zh-CN"/>
              </w:rPr>
              <w:t>行当前或</w:t>
            </w:r>
            <w:r w:rsidRPr="00C2243A">
              <w:rPr>
                <w:rFonts w:ascii="SimSun" w:eastAsia="SimSun" w:hAnsi="SimSun" w:cs="SimSun" w:hint="eastAsia"/>
                <w:bCs/>
                <w:color w:val="000000" w:themeColor="text1"/>
                <w:lang w:eastAsia="zh-CN"/>
              </w:rPr>
              <w:t>标签</w:t>
            </w:r>
            <w:r w:rsidRPr="00C2243A">
              <w:rPr>
                <w:rFonts w:ascii="SimSun" w:eastAsia="SimSun" w:hAnsi="SimSun" w:cs="游明朝" w:hint="eastAsia"/>
                <w:bCs/>
                <w:color w:val="000000" w:themeColor="text1"/>
                <w:lang w:eastAsia="zh-CN"/>
              </w:rPr>
              <w:t>循</w:t>
            </w:r>
            <w:r w:rsidRPr="00C2243A">
              <w:rPr>
                <w:rFonts w:ascii="SimSun" w:eastAsia="SimSun" w:hAnsi="SimSun" w:cs="SimSun" w:hint="eastAsia"/>
                <w:bCs/>
                <w:color w:val="000000" w:themeColor="text1"/>
                <w:lang w:eastAsia="zh-CN"/>
              </w:rPr>
              <w:t>环</w:t>
            </w:r>
            <w:r w:rsidRPr="00C2243A">
              <w:rPr>
                <w:rFonts w:ascii="SimSun" w:eastAsia="SimSun" w:hAnsi="SimSun" w:cs="游明朝" w:hint="eastAsia"/>
                <w:bCs/>
                <w:color w:val="000000" w:themeColor="text1"/>
                <w:lang w:eastAsia="zh-CN"/>
              </w:rPr>
              <w:t>的</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句，直接</w:t>
            </w:r>
            <w:r w:rsidRPr="00C2243A">
              <w:rPr>
                <w:rFonts w:ascii="SimSun" w:eastAsia="SimSun" w:hAnsi="SimSun" w:cs="SimSun" w:hint="eastAsia"/>
                <w:bCs/>
                <w:color w:val="000000" w:themeColor="text1"/>
                <w:lang w:eastAsia="zh-CN"/>
              </w:rPr>
              <w:t>执</w:t>
            </w:r>
            <w:r w:rsidRPr="00C2243A">
              <w:rPr>
                <w:rFonts w:ascii="SimSun" w:eastAsia="SimSun" w:hAnsi="SimSun" w:cs="游明朝" w:hint="eastAsia"/>
                <w:bCs/>
                <w:color w:val="000000" w:themeColor="text1"/>
                <w:lang w:eastAsia="zh-CN"/>
              </w:rPr>
              <w:t>行下一个迭代循</w:t>
            </w:r>
            <w:r w:rsidRPr="00C2243A">
              <w:rPr>
                <w:rFonts w:ascii="SimSun" w:eastAsia="SimSun" w:hAnsi="SimSun" w:cs="SimSun" w:hint="eastAsia"/>
                <w:bCs/>
                <w:color w:val="000000" w:themeColor="text1"/>
                <w:lang w:eastAsia="zh-CN"/>
              </w:rPr>
              <w:t>环</w:t>
            </w:r>
            <w:r w:rsidRPr="00C2243A">
              <w:rPr>
                <w:rFonts w:ascii="SimSun" w:eastAsia="SimSun" w:hAnsi="SimSun" w:cs="游明朝" w:hint="eastAsia"/>
                <w:bCs/>
                <w:color w:val="000000" w:themeColor="text1"/>
                <w:lang w:eastAsia="zh-CN"/>
              </w:rPr>
              <w:t>。</w:t>
            </w:r>
          </w:p>
        </w:tc>
      </w:tr>
      <w:tr w:rsidR="00A46854" w:rsidRPr="00C2243A" w14:paraId="5452893F" w14:textId="77777777" w:rsidTr="00B37D1A">
        <w:tc>
          <w:tcPr>
            <w:tcW w:w="4963" w:type="dxa"/>
          </w:tcPr>
          <w:p w14:paraId="350365DF" w14:textId="7691F760" w:rsidR="00A46854" w:rsidRPr="00C2243A" w:rsidRDefault="00FB606C" w:rsidP="00A46854">
            <w:pPr>
              <w:rPr>
                <w:rFonts w:ascii="SimSun" w:eastAsia="SimSun" w:hAnsi="SimSun"/>
                <w:bCs/>
                <w:lang w:eastAsia="zh-CN"/>
              </w:rPr>
            </w:pPr>
            <w:r w:rsidRPr="00C2243A">
              <w:rPr>
                <w:rFonts w:ascii="SimSun" w:eastAsia="SimSun" w:hAnsi="SimSun"/>
                <w:bCs/>
                <w:color w:val="000000" w:themeColor="text1"/>
              </w:rPr>
              <w:t>b</w:t>
            </w:r>
            <w:r w:rsidR="00A46854" w:rsidRPr="00C2243A">
              <w:rPr>
                <w:rFonts w:ascii="SimSun" w:eastAsia="SimSun" w:hAnsi="SimSun"/>
                <w:bCs/>
                <w:color w:val="000000" w:themeColor="text1"/>
              </w:rPr>
              <w:t>reak</w:t>
            </w:r>
          </w:p>
        </w:tc>
        <w:tc>
          <w:tcPr>
            <w:tcW w:w="4963" w:type="dxa"/>
            <w:vAlign w:val="top"/>
          </w:tcPr>
          <w:p w14:paraId="5E67EF41" w14:textId="48B8F257" w:rsidR="00A46854" w:rsidRPr="00C2243A" w:rsidRDefault="00A46854" w:rsidP="00A46854">
            <w:pPr>
              <w:rPr>
                <w:rFonts w:ascii="SimSun" w:eastAsia="SimSun" w:hAnsi="SimSun"/>
                <w:bCs/>
                <w:lang w:eastAsia="zh-CN"/>
              </w:rPr>
            </w:pPr>
            <w:r w:rsidRPr="00C2243A">
              <w:rPr>
                <w:rFonts w:ascii="SimSun" w:eastAsia="SimSun" w:hAnsi="SimSun"/>
                <w:bCs/>
                <w:color w:val="000000" w:themeColor="text1"/>
                <w:lang w:eastAsia="zh-CN"/>
              </w:rPr>
              <w:t>break</w:t>
            </w:r>
            <w:r w:rsidRPr="00C2243A">
              <w:rPr>
                <w:rFonts w:ascii="SimSun" w:eastAsia="SimSun" w:hAnsi="SimSun" w:hint="eastAsia"/>
                <w:bCs/>
                <w:color w:val="000000" w:themeColor="text1"/>
                <w:lang w:eastAsia="zh-CN"/>
              </w:rPr>
              <w:t>语句中止当前循环，</w:t>
            </w:r>
            <w:r w:rsidRPr="00C2243A">
              <w:rPr>
                <w:rFonts w:ascii="SimSun" w:eastAsia="SimSun" w:hAnsi="SimSun"/>
                <w:bCs/>
                <w:color w:val="000000" w:themeColor="text1"/>
                <w:lang w:eastAsia="zh-CN"/>
              </w:rPr>
              <w:t>switch</w:t>
            </w:r>
            <w:r w:rsidRPr="00C2243A">
              <w:rPr>
                <w:rFonts w:ascii="SimSun" w:eastAsia="SimSun" w:hAnsi="SimSun" w:hint="eastAsia"/>
                <w:bCs/>
                <w:color w:val="000000" w:themeColor="text1"/>
                <w:lang w:eastAsia="zh-CN"/>
              </w:rPr>
              <w:t>语句或</w:t>
            </w:r>
            <w:r w:rsidRPr="00C2243A">
              <w:rPr>
                <w:rFonts w:ascii="SimSun" w:eastAsia="SimSun" w:hAnsi="SimSun"/>
                <w:bCs/>
                <w:color w:val="000000" w:themeColor="text1"/>
                <w:lang w:eastAsia="zh-CN"/>
              </w:rPr>
              <w:t>label </w:t>
            </w:r>
            <w:r w:rsidRPr="00C2243A">
              <w:rPr>
                <w:rFonts w:ascii="SimSun" w:eastAsia="SimSun" w:hAnsi="SimSun" w:hint="eastAsia"/>
                <w:bCs/>
                <w:color w:val="000000" w:themeColor="text1"/>
                <w:lang w:eastAsia="zh-CN"/>
              </w:rPr>
              <w:t>语句，并把程序控制流转到紧接着被中止语句后面的语句。</w:t>
            </w:r>
          </w:p>
        </w:tc>
      </w:tr>
      <w:tr w:rsidR="00B6468F" w:rsidRPr="00C2243A" w14:paraId="4B00107E" w14:textId="77777777" w:rsidTr="00547597">
        <w:tc>
          <w:tcPr>
            <w:tcW w:w="4963" w:type="dxa"/>
            <w:vAlign w:val="top"/>
          </w:tcPr>
          <w:p w14:paraId="1355596A"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bCs/>
                <w:color w:val="000000" w:themeColor="text1"/>
                <w:lang w:eastAsia="zh-CN"/>
              </w:rPr>
              <w:t>Block</w:t>
            </w:r>
          </w:p>
        </w:tc>
        <w:tc>
          <w:tcPr>
            <w:tcW w:w="4963" w:type="dxa"/>
            <w:vAlign w:val="top"/>
          </w:tcPr>
          <w:p w14:paraId="4C53EEE1"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一个</w:t>
            </w:r>
            <w:r w:rsidRPr="00C2243A">
              <w:rPr>
                <w:rFonts w:ascii="SimSun" w:eastAsia="SimSun" w:hAnsi="SimSun" w:cs="SimSun" w:hint="eastAsia"/>
                <w:bCs/>
                <w:color w:val="000000" w:themeColor="text1"/>
                <w:lang w:eastAsia="zh-CN"/>
              </w:rPr>
              <w:t>块语</w:t>
            </w:r>
            <w:r w:rsidRPr="00C2243A">
              <w:rPr>
                <w:rFonts w:ascii="SimSun" w:eastAsia="SimSun" w:hAnsi="SimSun" w:cs="游明朝" w:hint="eastAsia"/>
                <w:bCs/>
                <w:color w:val="000000" w:themeColor="text1"/>
                <w:lang w:eastAsia="zh-CN"/>
              </w:rPr>
              <w:t>句可以用来管理零个或多个</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w:t>
            </w:r>
            <w:r w:rsidRPr="00C2243A">
              <w:rPr>
                <w:rFonts w:ascii="SimSun" w:eastAsia="SimSun" w:hAnsi="SimSun" w:cs="SimSun" w:hint="eastAsia"/>
                <w:bCs/>
                <w:color w:val="000000" w:themeColor="text1"/>
                <w:lang w:eastAsia="zh-CN"/>
              </w:rPr>
              <w:t>该</w:t>
            </w:r>
            <w:r w:rsidRPr="00C2243A">
              <w:rPr>
                <w:rFonts w:ascii="SimSun" w:eastAsia="SimSun" w:hAnsi="SimSun" w:cs="游明朝" w:hint="eastAsia"/>
                <w:bCs/>
                <w:color w:val="000000" w:themeColor="text1"/>
                <w:lang w:eastAsia="zh-CN"/>
              </w:rPr>
              <w:t>区</w:t>
            </w:r>
            <w:r w:rsidRPr="00C2243A">
              <w:rPr>
                <w:rFonts w:ascii="SimSun" w:eastAsia="SimSun" w:hAnsi="SimSun" w:cs="SimSun" w:hint="eastAsia"/>
                <w:bCs/>
                <w:color w:val="000000" w:themeColor="text1"/>
                <w:lang w:eastAsia="zh-CN"/>
              </w:rPr>
              <w:t>块</w:t>
            </w:r>
            <w:r w:rsidRPr="00C2243A">
              <w:rPr>
                <w:rFonts w:ascii="SimSun" w:eastAsia="SimSun" w:hAnsi="SimSun" w:cs="游明朝" w:hint="eastAsia"/>
                <w:bCs/>
                <w:color w:val="000000" w:themeColor="text1"/>
                <w:lang w:eastAsia="zh-CN"/>
              </w:rPr>
              <w:t>是由一</w:t>
            </w:r>
            <w:r w:rsidRPr="00C2243A">
              <w:rPr>
                <w:rFonts w:ascii="SimSun" w:eastAsia="SimSun" w:hAnsi="SimSun" w:cs="SimSun" w:hint="eastAsia"/>
                <w:bCs/>
                <w:color w:val="000000" w:themeColor="text1"/>
                <w:lang w:eastAsia="zh-CN"/>
              </w:rPr>
              <w:t>对</w:t>
            </w:r>
            <w:r w:rsidRPr="00C2243A">
              <w:rPr>
                <w:rFonts w:ascii="SimSun" w:eastAsia="SimSun" w:hAnsi="SimSun" w:cs="游明朝" w:hint="eastAsia"/>
                <w:bCs/>
                <w:color w:val="000000" w:themeColor="text1"/>
                <w:lang w:eastAsia="zh-CN"/>
              </w:rPr>
              <w:t>大括号分隔。</w:t>
            </w:r>
          </w:p>
        </w:tc>
      </w:tr>
      <w:tr w:rsidR="00B6468F" w:rsidRPr="00C2243A" w14:paraId="7329F483" w14:textId="77777777" w:rsidTr="00547597">
        <w:tc>
          <w:tcPr>
            <w:tcW w:w="4963" w:type="dxa"/>
            <w:vAlign w:val="top"/>
          </w:tcPr>
          <w:p w14:paraId="6590DA65"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bCs/>
                <w:color w:val="000000" w:themeColor="text1"/>
              </w:rPr>
              <w:t>Empty</w:t>
            </w:r>
          </w:p>
        </w:tc>
        <w:tc>
          <w:tcPr>
            <w:tcW w:w="4963" w:type="dxa"/>
            <w:vAlign w:val="top"/>
          </w:tcPr>
          <w:p w14:paraId="01173A73"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空</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句用来表示没有</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句的情况，尽管</w:t>
            </w:r>
            <w:r w:rsidRPr="00C2243A">
              <w:rPr>
                <w:rFonts w:ascii="SimSun" w:eastAsia="SimSun" w:hAnsi="SimSun"/>
                <w:bCs/>
                <w:color w:val="000000" w:themeColor="text1"/>
                <w:lang w:eastAsia="zh-CN"/>
              </w:rPr>
              <w:t>JavaScript</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法期望有</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句提供。</w:t>
            </w:r>
          </w:p>
        </w:tc>
      </w:tr>
      <w:tr w:rsidR="00B6468F" w:rsidRPr="00C2243A" w14:paraId="4C9A737C" w14:textId="77777777" w:rsidTr="00547597">
        <w:tc>
          <w:tcPr>
            <w:tcW w:w="4963" w:type="dxa"/>
            <w:vAlign w:val="top"/>
          </w:tcPr>
          <w:p w14:paraId="2B964246"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bCs/>
                <w:color w:val="000000" w:themeColor="text1"/>
                <w:lang w:eastAsia="zh-CN"/>
              </w:rPr>
              <w:t>if...else</w:t>
            </w:r>
          </w:p>
        </w:tc>
        <w:tc>
          <w:tcPr>
            <w:tcW w:w="4963" w:type="dxa"/>
            <w:vAlign w:val="top"/>
          </w:tcPr>
          <w:p w14:paraId="3E794009"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如果指定的条件是</w:t>
            </w:r>
            <w:r w:rsidRPr="00C2243A">
              <w:rPr>
                <w:rFonts w:ascii="SimSun" w:eastAsia="SimSun" w:hAnsi="SimSun"/>
                <w:bCs/>
                <w:color w:val="000000" w:themeColor="text1"/>
                <w:lang w:eastAsia="zh-CN"/>
              </w:rPr>
              <w:t>true</w:t>
            </w:r>
            <w:r w:rsidRPr="00C2243A">
              <w:rPr>
                <w:rFonts w:ascii="SimSun" w:eastAsia="SimSun" w:hAnsi="SimSun" w:hint="eastAsia"/>
                <w:bCs/>
                <w:color w:val="000000" w:themeColor="text1"/>
                <w:lang w:eastAsia="zh-CN"/>
              </w:rPr>
              <w:t>，</w:t>
            </w:r>
            <w:r w:rsidRPr="00C2243A">
              <w:rPr>
                <w:rFonts w:ascii="SimSun" w:eastAsia="SimSun" w:hAnsi="SimSun" w:cs="SimSun" w:hint="eastAsia"/>
                <w:bCs/>
                <w:color w:val="000000" w:themeColor="text1"/>
                <w:lang w:eastAsia="zh-CN"/>
              </w:rPr>
              <w:t>则执</w:t>
            </w:r>
            <w:r w:rsidRPr="00C2243A">
              <w:rPr>
                <w:rFonts w:ascii="SimSun" w:eastAsia="SimSun" w:hAnsi="SimSun" w:cs="游明朝" w:hint="eastAsia"/>
                <w:bCs/>
                <w:color w:val="000000" w:themeColor="text1"/>
                <w:lang w:eastAsia="zh-CN"/>
              </w:rPr>
              <w:t>行相匹配的一个</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句，若</w:t>
            </w:r>
            <w:r w:rsidRPr="00C2243A">
              <w:rPr>
                <w:rFonts w:ascii="SimSun" w:eastAsia="SimSun" w:hAnsi="SimSun" w:cs="SimSun" w:hint="eastAsia"/>
                <w:bCs/>
                <w:color w:val="000000" w:themeColor="text1"/>
                <w:lang w:eastAsia="zh-CN"/>
              </w:rPr>
              <w:t>为</w:t>
            </w:r>
            <w:r w:rsidRPr="00C2243A">
              <w:rPr>
                <w:rFonts w:ascii="SimSun" w:eastAsia="SimSun" w:hAnsi="SimSun"/>
                <w:bCs/>
                <w:color w:val="000000" w:themeColor="text1"/>
                <w:lang w:eastAsia="zh-CN"/>
              </w:rPr>
              <w:t>false</w:t>
            </w:r>
            <w:r w:rsidRPr="00C2243A">
              <w:rPr>
                <w:rFonts w:ascii="SimSun" w:eastAsia="SimSun" w:hAnsi="SimSun" w:hint="eastAsia"/>
                <w:bCs/>
                <w:color w:val="000000" w:themeColor="text1"/>
                <w:lang w:eastAsia="zh-CN"/>
              </w:rPr>
              <w:t>，</w:t>
            </w:r>
            <w:r w:rsidRPr="00C2243A">
              <w:rPr>
                <w:rFonts w:ascii="SimSun" w:eastAsia="SimSun" w:hAnsi="SimSun" w:cs="SimSun" w:hint="eastAsia"/>
                <w:bCs/>
                <w:color w:val="000000" w:themeColor="text1"/>
                <w:lang w:eastAsia="zh-CN"/>
              </w:rPr>
              <w:t>则执</w:t>
            </w:r>
            <w:r w:rsidRPr="00C2243A">
              <w:rPr>
                <w:rFonts w:ascii="SimSun" w:eastAsia="SimSun" w:hAnsi="SimSun" w:cs="游明朝" w:hint="eastAsia"/>
                <w:bCs/>
                <w:color w:val="000000" w:themeColor="text1"/>
                <w:lang w:eastAsia="zh-CN"/>
              </w:rPr>
              <w:t>行另一个</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w:t>
            </w:r>
          </w:p>
        </w:tc>
      </w:tr>
      <w:tr w:rsidR="00B6468F" w:rsidRPr="00C2243A" w14:paraId="3FB0EC29" w14:textId="77777777" w:rsidTr="00547597">
        <w:tc>
          <w:tcPr>
            <w:tcW w:w="4963" w:type="dxa"/>
            <w:vAlign w:val="top"/>
          </w:tcPr>
          <w:p w14:paraId="5C4D2A32" w14:textId="07D360B6" w:rsidR="00B6468F" w:rsidRPr="00C2243A" w:rsidRDefault="00B6468F" w:rsidP="008A0F4B">
            <w:pPr>
              <w:rPr>
                <w:rFonts w:ascii="SimSun" w:eastAsia="SimSun" w:hAnsi="SimSun"/>
                <w:bCs/>
                <w:color w:val="000000" w:themeColor="text1"/>
                <w:lang w:eastAsia="zh-CN"/>
              </w:rPr>
            </w:pPr>
            <w:proofErr w:type="spellStart"/>
            <w:proofErr w:type="gramStart"/>
            <w:r w:rsidRPr="00C2243A">
              <w:rPr>
                <w:rFonts w:ascii="SimSun" w:eastAsia="SimSun" w:hAnsi="SimSun"/>
                <w:bCs/>
                <w:color w:val="000000" w:themeColor="text1"/>
              </w:rPr>
              <w:t>switch:case</w:t>
            </w:r>
            <w:proofErr w:type="gramEnd"/>
            <w:r w:rsidRPr="00C2243A">
              <w:rPr>
                <w:rFonts w:ascii="SimSun" w:eastAsia="SimSun" w:hAnsi="SimSun"/>
                <w:bCs/>
                <w:color w:val="000000" w:themeColor="text1"/>
              </w:rPr>
              <w:t>:default</w:t>
            </w:r>
            <w:proofErr w:type="spellEnd"/>
            <w:r w:rsidRPr="00C2243A">
              <w:rPr>
                <w:rFonts w:ascii="SimSun" w:eastAsia="SimSun" w:hAnsi="SimSun"/>
                <w:bCs/>
                <w:color w:val="000000" w:themeColor="text1"/>
              </w:rPr>
              <w:t>:</w:t>
            </w:r>
          </w:p>
        </w:tc>
        <w:tc>
          <w:tcPr>
            <w:tcW w:w="4963" w:type="dxa"/>
            <w:vAlign w:val="top"/>
          </w:tcPr>
          <w:p w14:paraId="1758AB50" w14:textId="77777777" w:rsidR="00B6468F" w:rsidRPr="00C2243A" w:rsidRDefault="00B6468F" w:rsidP="008A0F4B">
            <w:pPr>
              <w:rPr>
                <w:rFonts w:ascii="SimSun" w:eastAsia="SimSun" w:hAnsi="SimSun"/>
                <w:bCs/>
                <w:color w:val="000000" w:themeColor="text1"/>
                <w:lang w:eastAsia="zh-CN"/>
              </w:rPr>
            </w:pPr>
            <w:r w:rsidRPr="00C2243A">
              <w:rPr>
                <w:rFonts w:ascii="SimSun" w:eastAsia="SimSun" w:hAnsi="SimSun" w:cs="SimSun" w:hint="eastAsia"/>
                <w:bCs/>
                <w:color w:val="000000" w:themeColor="text1"/>
                <w:lang w:eastAsia="zh-CN"/>
              </w:rPr>
              <w:t>计</w:t>
            </w:r>
            <w:r w:rsidRPr="00C2243A">
              <w:rPr>
                <w:rFonts w:ascii="SimSun" w:eastAsia="SimSun" w:hAnsi="SimSun" w:cs="游明朝" w:hint="eastAsia"/>
                <w:bCs/>
                <w:color w:val="000000" w:themeColor="text1"/>
                <w:lang w:eastAsia="zh-CN"/>
              </w:rPr>
              <w:t>算表达式，将子句于表达式的</w:t>
            </w:r>
            <w:r w:rsidRPr="00C2243A">
              <w:rPr>
                <w:rFonts w:ascii="SimSun" w:eastAsia="SimSun" w:hAnsi="SimSun" w:cs="SimSun" w:hint="eastAsia"/>
                <w:bCs/>
                <w:color w:val="000000" w:themeColor="text1"/>
                <w:lang w:eastAsia="zh-CN"/>
              </w:rPr>
              <w:t>值</w:t>
            </w:r>
            <w:r w:rsidRPr="00C2243A">
              <w:rPr>
                <w:rFonts w:ascii="SimSun" w:eastAsia="SimSun" w:hAnsi="SimSun" w:cs="游明朝" w:hint="eastAsia"/>
                <w:bCs/>
                <w:color w:val="000000" w:themeColor="text1"/>
                <w:lang w:eastAsia="zh-CN"/>
              </w:rPr>
              <w:t>做匹配，</w:t>
            </w:r>
            <w:r w:rsidRPr="00C2243A">
              <w:rPr>
                <w:rFonts w:ascii="SimSun" w:eastAsia="SimSun" w:hAnsi="SimSun" w:cs="SimSun" w:hint="eastAsia"/>
                <w:bCs/>
                <w:color w:val="000000" w:themeColor="text1"/>
                <w:lang w:eastAsia="zh-CN"/>
              </w:rPr>
              <w:t>执</w:t>
            </w:r>
            <w:r w:rsidRPr="00C2243A">
              <w:rPr>
                <w:rFonts w:ascii="SimSun" w:eastAsia="SimSun" w:hAnsi="SimSun" w:cs="游明朝" w:hint="eastAsia"/>
                <w:bCs/>
                <w:color w:val="000000" w:themeColor="text1"/>
                <w:lang w:eastAsia="zh-CN"/>
              </w:rPr>
              <w:t>行与</w:t>
            </w:r>
            <w:r w:rsidRPr="00C2243A">
              <w:rPr>
                <w:rFonts w:ascii="SimSun" w:eastAsia="SimSun" w:hAnsi="SimSun" w:cs="SimSun" w:hint="eastAsia"/>
                <w:bCs/>
                <w:color w:val="000000" w:themeColor="text1"/>
                <w:lang w:eastAsia="zh-CN"/>
              </w:rPr>
              <w:t>该值</w:t>
            </w:r>
            <w:r w:rsidRPr="00C2243A">
              <w:rPr>
                <w:rFonts w:ascii="SimSun" w:eastAsia="SimSun" w:hAnsi="SimSun" w:cs="游明朝" w:hint="eastAsia"/>
                <w:bCs/>
                <w:color w:val="000000" w:themeColor="text1"/>
                <w:lang w:eastAsia="zh-CN"/>
              </w:rPr>
              <w:t>相关</w:t>
            </w:r>
            <w:r w:rsidRPr="00C2243A">
              <w:rPr>
                <w:rFonts w:ascii="SimSun" w:eastAsia="SimSun" w:hAnsi="SimSun" w:cs="SimSun" w:hint="eastAsia"/>
                <w:bCs/>
                <w:color w:val="000000" w:themeColor="text1"/>
                <w:lang w:eastAsia="zh-CN"/>
              </w:rPr>
              <w:t>联</w:t>
            </w:r>
            <w:r w:rsidRPr="00C2243A">
              <w:rPr>
                <w:rFonts w:ascii="SimSun" w:eastAsia="SimSun" w:hAnsi="SimSun" w:cs="游明朝" w:hint="eastAsia"/>
                <w:bCs/>
                <w:color w:val="000000" w:themeColor="text1"/>
                <w:lang w:eastAsia="zh-CN"/>
              </w:rPr>
              <w:t>的</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w:t>
            </w:r>
          </w:p>
        </w:tc>
      </w:tr>
      <w:tr w:rsidR="00C84778" w:rsidRPr="00C2243A" w14:paraId="2C395B40" w14:textId="77777777" w:rsidTr="00C84778">
        <w:tc>
          <w:tcPr>
            <w:tcW w:w="4963" w:type="dxa"/>
          </w:tcPr>
          <w:p w14:paraId="6597EA0E" w14:textId="1E78D174" w:rsidR="00C84778" w:rsidRPr="00C2243A" w:rsidRDefault="00C84778" w:rsidP="00C020ED">
            <w:pPr>
              <w:rPr>
                <w:rFonts w:ascii="SimSun" w:eastAsia="SimSun" w:hAnsi="SimSun"/>
                <w:bCs/>
                <w:lang w:eastAsia="zh-CN"/>
              </w:rPr>
            </w:pPr>
            <w:r w:rsidRPr="00C2243A">
              <w:rPr>
                <w:rFonts w:ascii="SimSun" w:eastAsia="SimSun" w:hAnsi="SimSun"/>
                <w:bCs/>
                <w:color w:val="000000" w:themeColor="text1"/>
                <w:lang w:eastAsia="zh-CN"/>
              </w:rPr>
              <w:t>Throw</w:t>
            </w:r>
            <w:r w:rsidR="0098195F" w:rsidRPr="00C2243A">
              <w:rPr>
                <w:rFonts w:ascii="SimSun" w:eastAsia="SimSun" w:hAnsi="SimSun"/>
                <w:bCs/>
                <w:color w:val="000000" w:themeColor="text1"/>
                <w:lang w:eastAsia="zh-CN"/>
              </w:rPr>
              <w:t xml:space="preserve"> </w:t>
            </w:r>
            <w:r w:rsidR="003B6E0E" w:rsidRPr="00C2243A">
              <w:rPr>
                <w:rFonts w:ascii="SimSun" w:eastAsia="SimSun" w:hAnsi="SimSun"/>
                <w:bCs/>
                <w:color w:val="000000" w:themeColor="text1"/>
                <w:lang w:eastAsia="zh-CN"/>
              </w:rPr>
              <w:t>new</w:t>
            </w:r>
          </w:p>
        </w:tc>
        <w:tc>
          <w:tcPr>
            <w:tcW w:w="4963" w:type="dxa"/>
          </w:tcPr>
          <w:p w14:paraId="0FFB069C" w14:textId="77777777" w:rsidR="00C84778" w:rsidRPr="00C2243A" w:rsidRDefault="00C84778" w:rsidP="00C020ED">
            <w:pPr>
              <w:rPr>
                <w:rFonts w:ascii="SimSun" w:eastAsia="SimSun" w:hAnsi="SimSun"/>
                <w:bCs/>
                <w:lang w:eastAsia="zh-CN"/>
              </w:rPr>
            </w:pPr>
            <w:r w:rsidRPr="00C2243A">
              <w:rPr>
                <w:rFonts w:ascii="SimSun" w:eastAsia="SimSun" w:hAnsi="SimSun" w:hint="eastAsia"/>
                <w:bCs/>
                <w:color w:val="000000" w:themeColor="text1"/>
                <w:lang w:eastAsia="zh-CN"/>
              </w:rPr>
              <w:t>抛出一个用</w:t>
            </w:r>
            <w:r w:rsidRPr="00C2243A">
              <w:rPr>
                <w:rFonts w:ascii="SimSun" w:eastAsia="SimSun" w:hAnsi="SimSun" w:cs="SimSun" w:hint="eastAsia"/>
                <w:bCs/>
                <w:color w:val="000000" w:themeColor="text1"/>
                <w:lang w:eastAsia="zh-CN"/>
              </w:rPr>
              <w:t>户</w:t>
            </w:r>
            <w:r w:rsidRPr="00C2243A">
              <w:rPr>
                <w:rFonts w:ascii="SimSun" w:eastAsia="SimSun" w:hAnsi="SimSun" w:cs="游明朝" w:hint="eastAsia"/>
                <w:bCs/>
                <w:color w:val="000000" w:themeColor="text1"/>
                <w:lang w:eastAsia="zh-CN"/>
              </w:rPr>
              <w:t>定</w:t>
            </w:r>
            <w:r w:rsidRPr="00C2243A">
              <w:rPr>
                <w:rFonts w:ascii="SimSun" w:eastAsia="SimSun" w:hAnsi="SimSun" w:cs="SimSun" w:hint="eastAsia"/>
                <w:bCs/>
                <w:color w:val="000000" w:themeColor="text1"/>
                <w:lang w:eastAsia="zh-CN"/>
              </w:rPr>
              <w:t>义</w:t>
            </w:r>
            <w:r w:rsidRPr="00C2243A">
              <w:rPr>
                <w:rFonts w:ascii="SimSun" w:eastAsia="SimSun" w:hAnsi="SimSun" w:cs="游明朝" w:hint="eastAsia"/>
                <w:bCs/>
                <w:color w:val="000000" w:themeColor="text1"/>
                <w:lang w:eastAsia="zh-CN"/>
              </w:rPr>
              <w:t>的异常。</w:t>
            </w:r>
          </w:p>
        </w:tc>
      </w:tr>
      <w:tr w:rsidR="00C84778" w:rsidRPr="00C2243A" w14:paraId="0D282A46" w14:textId="77777777" w:rsidTr="00C84778">
        <w:tc>
          <w:tcPr>
            <w:tcW w:w="4963" w:type="dxa"/>
          </w:tcPr>
          <w:p w14:paraId="2F6E7227" w14:textId="1A68928F" w:rsidR="00C84778" w:rsidRPr="00C2243A" w:rsidRDefault="008E5B45" w:rsidP="00C020ED">
            <w:pPr>
              <w:rPr>
                <w:rFonts w:ascii="SimSun" w:eastAsia="SimSun" w:hAnsi="SimSun"/>
                <w:bCs/>
                <w:lang w:eastAsia="zh-CN"/>
              </w:rPr>
            </w:pPr>
            <w:proofErr w:type="gramStart"/>
            <w:r w:rsidRPr="00C2243A">
              <w:rPr>
                <w:rFonts w:ascii="SimSun" w:eastAsia="SimSun" w:hAnsi="SimSun"/>
                <w:bCs/>
                <w:color w:val="000000" w:themeColor="text1"/>
                <w:lang w:eastAsia="zh-CN"/>
              </w:rPr>
              <w:t>T</w:t>
            </w:r>
            <w:r w:rsidR="00C84778" w:rsidRPr="00C2243A">
              <w:rPr>
                <w:rFonts w:ascii="SimSun" w:eastAsia="SimSun" w:hAnsi="SimSun"/>
                <w:bCs/>
                <w:color w:val="000000" w:themeColor="text1"/>
                <w:lang w:eastAsia="zh-CN"/>
              </w:rPr>
              <w:t>ry</w:t>
            </w:r>
            <w:r w:rsidRPr="00C2243A">
              <w:rPr>
                <w:rFonts w:ascii="SimSun" w:eastAsia="SimSun" w:hAnsi="SimSun"/>
                <w:bCs/>
                <w:color w:val="000000" w:themeColor="text1"/>
                <w:lang w:eastAsia="zh-CN"/>
              </w:rPr>
              <w:t>{</w:t>
            </w:r>
            <w:proofErr w:type="gramEnd"/>
            <w:r w:rsidRPr="00C2243A">
              <w:rPr>
                <w:rFonts w:ascii="SimSun" w:eastAsia="SimSun" w:hAnsi="SimSun"/>
                <w:bCs/>
                <w:color w:val="000000" w:themeColor="text1"/>
                <w:lang w:eastAsia="zh-CN"/>
              </w:rPr>
              <w:t>}</w:t>
            </w:r>
            <w:r w:rsidR="00ED7BA3" w:rsidRPr="00C2243A">
              <w:rPr>
                <w:rFonts w:ascii="SimSun" w:eastAsia="SimSun" w:hAnsi="SimSun"/>
                <w:bCs/>
                <w:color w:val="000000" w:themeColor="text1"/>
                <w:lang w:eastAsia="zh-CN"/>
              </w:rPr>
              <w:t xml:space="preserve"> </w:t>
            </w:r>
            <w:r w:rsidR="00C84778" w:rsidRPr="00C2243A">
              <w:rPr>
                <w:rFonts w:ascii="SimSun" w:eastAsia="SimSun" w:hAnsi="SimSun"/>
                <w:bCs/>
                <w:color w:val="000000" w:themeColor="text1"/>
                <w:lang w:eastAsia="zh-CN"/>
              </w:rPr>
              <w:t>catch</w:t>
            </w:r>
            <w:r w:rsidRPr="00C2243A">
              <w:rPr>
                <w:rFonts w:ascii="SimSun" w:eastAsia="SimSun" w:hAnsi="SimSun"/>
                <w:bCs/>
                <w:color w:val="000000" w:themeColor="text1"/>
                <w:lang w:eastAsia="zh-CN"/>
              </w:rPr>
              <w:t>(){}</w:t>
            </w:r>
            <w:r w:rsidR="00ED7BA3" w:rsidRPr="00C2243A">
              <w:rPr>
                <w:rFonts w:ascii="SimSun" w:eastAsia="SimSun" w:hAnsi="SimSun"/>
                <w:bCs/>
                <w:color w:val="000000" w:themeColor="text1"/>
                <w:lang w:eastAsia="zh-CN"/>
              </w:rPr>
              <w:t xml:space="preserve"> </w:t>
            </w:r>
            <w:r w:rsidRPr="00C2243A">
              <w:rPr>
                <w:rStyle w:val="affff0"/>
                <w:rFonts w:ascii="SimSun" w:eastAsia="SimSun" w:hAnsi="SimSun" w:cs="Helvetica"/>
                <w:b w:val="0"/>
                <w:color w:val="333333"/>
                <w:bdr w:val="none" w:sz="0" w:space="0" w:color="auto" w:frame="1"/>
                <w:shd w:val="clear" w:color="auto" w:fill="FFFFFF"/>
              </w:rPr>
              <w:t>finally{}</w:t>
            </w:r>
          </w:p>
        </w:tc>
        <w:tc>
          <w:tcPr>
            <w:tcW w:w="4963" w:type="dxa"/>
          </w:tcPr>
          <w:p w14:paraId="3B1E1C15" w14:textId="77777777" w:rsidR="00C84778" w:rsidRPr="00C2243A" w:rsidRDefault="00C84778" w:rsidP="00C020ED">
            <w:pPr>
              <w:rPr>
                <w:rFonts w:ascii="SimSun" w:eastAsia="SimSun" w:hAnsi="SimSun"/>
                <w:bCs/>
                <w:lang w:eastAsia="zh-CN"/>
              </w:rPr>
            </w:pPr>
            <w:r w:rsidRPr="00C2243A">
              <w:rPr>
                <w:rFonts w:ascii="SimSun" w:eastAsia="SimSun" w:hAnsi="SimSun" w:cs="SimSun" w:hint="eastAsia"/>
                <w:bCs/>
                <w:color w:val="000000" w:themeColor="text1"/>
                <w:lang w:eastAsia="zh-CN"/>
              </w:rPr>
              <w:t>标记</w:t>
            </w:r>
            <w:r w:rsidRPr="00C2243A">
              <w:rPr>
                <w:rFonts w:ascii="SimSun" w:eastAsia="SimSun" w:hAnsi="SimSun" w:cs="游明朝" w:hint="eastAsia"/>
                <w:bCs/>
                <w:color w:val="000000" w:themeColor="text1"/>
                <w:lang w:eastAsia="zh-CN"/>
              </w:rPr>
              <w:t>一个</w:t>
            </w:r>
            <w:r w:rsidRPr="00C2243A">
              <w:rPr>
                <w:rFonts w:ascii="SimSun" w:eastAsia="SimSun" w:hAnsi="SimSun" w:cs="SimSun" w:hint="eastAsia"/>
                <w:bCs/>
                <w:color w:val="000000" w:themeColor="text1"/>
                <w:lang w:eastAsia="zh-CN"/>
              </w:rPr>
              <w:t>语</w:t>
            </w:r>
            <w:r w:rsidRPr="00C2243A">
              <w:rPr>
                <w:rFonts w:ascii="SimSun" w:eastAsia="SimSun" w:hAnsi="SimSun" w:cs="游明朝" w:hint="eastAsia"/>
                <w:bCs/>
                <w:color w:val="000000" w:themeColor="text1"/>
                <w:lang w:eastAsia="zh-CN"/>
              </w:rPr>
              <w:t>句</w:t>
            </w:r>
            <w:r w:rsidRPr="00C2243A">
              <w:rPr>
                <w:rFonts w:ascii="SimSun" w:eastAsia="SimSun" w:hAnsi="SimSun" w:cs="SimSun" w:hint="eastAsia"/>
                <w:bCs/>
                <w:color w:val="000000" w:themeColor="text1"/>
                <w:lang w:eastAsia="zh-CN"/>
              </w:rPr>
              <w:t>块</w:t>
            </w:r>
            <w:r w:rsidRPr="00C2243A">
              <w:rPr>
                <w:rFonts w:ascii="SimSun" w:eastAsia="SimSun" w:hAnsi="SimSun" w:cs="游明朝" w:hint="eastAsia"/>
                <w:bCs/>
                <w:color w:val="000000" w:themeColor="text1"/>
                <w:lang w:eastAsia="zh-CN"/>
              </w:rPr>
              <w:t>，并指定一个</w:t>
            </w:r>
            <w:r w:rsidRPr="00C2243A">
              <w:rPr>
                <w:rFonts w:ascii="SimSun" w:eastAsia="SimSun" w:hAnsi="SimSun" w:cs="SimSun" w:hint="eastAsia"/>
                <w:bCs/>
                <w:color w:val="000000" w:themeColor="text1"/>
                <w:lang w:eastAsia="zh-CN"/>
              </w:rPr>
              <w:t>应该</w:t>
            </w:r>
            <w:r w:rsidRPr="00C2243A">
              <w:rPr>
                <w:rFonts w:ascii="SimSun" w:eastAsia="SimSun" w:hAnsi="SimSun" w:cs="游明朝" w:hint="eastAsia"/>
                <w:bCs/>
                <w:color w:val="000000" w:themeColor="text1"/>
                <w:lang w:eastAsia="zh-CN"/>
              </w:rPr>
              <w:t>抛出异常的反</w:t>
            </w:r>
            <w:r w:rsidRPr="00C2243A">
              <w:rPr>
                <w:rFonts w:ascii="SimSun" w:eastAsia="SimSun" w:hAnsi="SimSun" w:cs="SimSun" w:hint="eastAsia"/>
                <w:bCs/>
                <w:color w:val="000000" w:themeColor="text1"/>
                <w:lang w:eastAsia="zh-CN"/>
              </w:rPr>
              <w:t>馈</w:t>
            </w:r>
            <w:r w:rsidRPr="00C2243A">
              <w:rPr>
                <w:rFonts w:ascii="SimSun" w:eastAsia="SimSun" w:hAnsi="SimSun" w:cs="游明朝" w:hint="eastAsia"/>
                <w:bCs/>
                <w:color w:val="000000" w:themeColor="text1"/>
                <w:lang w:eastAsia="zh-CN"/>
              </w:rPr>
              <w:t>。</w:t>
            </w:r>
          </w:p>
        </w:tc>
      </w:tr>
      <w:tr w:rsidR="009A2990" w:rsidRPr="00C2243A" w14:paraId="33122DB7" w14:textId="77777777" w:rsidTr="00C84778">
        <w:tc>
          <w:tcPr>
            <w:tcW w:w="4963" w:type="dxa"/>
          </w:tcPr>
          <w:p w14:paraId="3412C7FB" w14:textId="764230D1" w:rsidR="009A2990" w:rsidRPr="00C2243A" w:rsidRDefault="009A2990" w:rsidP="00C020ED">
            <w:pPr>
              <w:rPr>
                <w:rFonts w:ascii="SimSun" w:eastAsia="SimSun" w:hAnsi="SimSun"/>
                <w:bCs/>
                <w:color w:val="000000" w:themeColor="text1"/>
                <w:lang w:eastAsia="zh-CN"/>
              </w:rPr>
            </w:pPr>
            <w:r w:rsidRPr="00C2243A">
              <w:rPr>
                <w:rFonts w:ascii="SimSun" w:eastAsia="SimSun" w:hAnsi="SimSun"/>
                <w:bCs/>
                <w:color w:val="000000" w:themeColor="text1"/>
                <w:lang w:eastAsia="zh-CN"/>
              </w:rPr>
              <w:t>with</w:t>
            </w:r>
          </w:p>
        </w:tc>
        <w:tc>
          <w:tcPr>
            <w:tcW w:w="4963" w:type="dxa"/>
          </w:tcPr>
          <w:p w14:paraId="4F8EC46B" w14:textId="4394E81F" w:rsidR="009A2990" w:rsidRPr="00C2243A" w:rsidRDefault="009A2990" w:rsidP="00C020ED">
            <w:pPr>
              <w:rPr>
                <w:rFonts w:ascii="SimSun" w:eastAsia="SimSun" w:hAnsi="SimSun" w:cs="SimSun"/>
                <w:bCs/>
                <w:color w:val="000000" w:themeColor="text1"/>
                <w:lang w:eastAsia="zh-CN"/>
              </w:rPr>
            </w:pPr>
            <w:r w:rsidRPr="00C2243A">
              <w:rPr>
                <w:rFonts w:ascii="SimSun" w:eastAsia="SimSun" w:hAnsi="SimSun" w:cs="SimSun"/>
                <w:bCs/>
                <w:color w:val="000000" w:themeColor="text1"/>
                <w:lang w:eastAsia="zh-CN"/>
              </w:rPr>
              <w:t>with 语句 扩展一个语句的作用域链。</w:t>
            </w:r>
          </w:p>
        </w:tc>
      </w:tr>
    </w:tbl>
    <w:p w14:paraId="27024F39" w14:textId="02AE1AEC" w:rsidR="00C66A40" w:rsidRPr="00C2243A" w:rsidRDefault="00C66A40" w:rsidP="007B124D">
      <w:pPr>
        <w:rPr>
          <w:rFonts w:ascii="SimSun" w:eastAsia="SimSun" w:hAnsi="SimSun"/>
          <w:bCs/>
          <w:sz w:val="20"/>
          <w:szCs w:val="20"/>
          <w:lang w:eastAsia="zh-CN"/>
        </w:rPr>
      </w:pPr>
      <w:bookmarkStart w:id="61" w:name="_Toc94045377"/>
      <w:bookmarkStart w:id="62" w:name="_Toc94045366"/>
    </w:p>
    <w:p w14:paraId="63D37D2B" w14:textId="12181039" w:rsidR="003B05F8" w:rsidRPr="00C2243A" w:rsidRDefault="003B05F8" w:rsidP="00BC0A06">
      <w:pPr>
        <w:pStyle w:val="3"/>
        <w:spacing w:after="60"/>
        <w:rPr>
          <w:rFonts w:ascii="SimSun" w:eastAsia="SimSun" w:hAnsi="SimSun"/>
          <w:b w:val="0"/>
          <w:color w:val="000000" w:themeColor="text1"/>
          <w:sz w:val="20"/>
          <w:szCs w:val="20"/>
          <w:lang w:eastAsia="zh-CN"/>
        </w:rPr>
      </w:pPr>
      <w:bookmarkStart w:id="63" w:name="_Toc99709170"/>
      <w:bookmarkStart w:id="64" w:name="_Toc109975004"/>
      <w:r w:rsidRPr="00C2243A">
        <w:rPr>
          <w:rFonts w:ascii="SimSun" w:eastAsia="SimSun" w:hAnsi="SimSun" w:hint="eastAsia"/>
          <w:b w:val="0"/>
          <w:color w:val="000000" w:themeColor="text1"/>
          <w:sz w:val="20"/>
          <w:szCs w:val="20"/>
          <w:lang w:eastAsia="zh-CN"/>
        </w:rPr>
        <w:t>迭代器</w:t>
      </w:r>
      <w:bookmarkEnd w:id="61"/>
      <w:bookmarkEnd w:id="63"/>
      <w:bookmarkEnd w:id="64"/>
    </w:p>
    <w:tbl>
      <w:tblPr>
        <w:tblStyle w:val="aff9"/>
        <w:tblW w:w="0" w:type="auto"/>
        <w:tblLook w:val="04A0" w:firstRow="1" w:lastRow="0" w:firstColumn="1" w:lastColumn="0" w:noHBand="0" w:noVBand="1"/>
      </w:tblPr>
      <w:tblGrid>
        <w:gridCol w:w="4963"/>
        <w:gridCol w:w="4963"/>
      </w:tblGrid>
      <w:tr w:rsidR="000B6694" w:rsidRPr="00C2243A" w14:paraId="2E3737DC" w14:textId="77777777" w:rsidTr="000B6694">
        <w:trPr>
          <w:cnfStyle w:val="100000000000" w:firstRow="1" w:lastRow="0" w:firstColumn="0" w:lastColumn="0" w:oddVBand="0" w:evenVBand="0" w:oddHBand="0" w:evenHBand="0" w:firstRowFirstColumn="0" w:firstRowLastColumn="0" w:lastRowFirstColumn="0" w:lastRowLastColumn="0"/>
        </w:trPr>
        <w:tc>
          <w:tcPr>
            <w:tcW w:w="4963" w:type="dxa"/>
          </w:tcPr>
          <w:p w14:paraId="7CDB80E9" w14:textId="44CC0DED" w:rsidR="000B6694" w:rsidRPr="00C2243A" w:rsidRDefault="00DE52E6" w:rsidP="00DE52E6">
            <w:pPr>
              <w:pStyle w:val="20"/>
              <w:numPr>
                <w:ilvl w:val="0"/>
                <w:numId w:val="0"/>
              </w:numPr>
              <w:spacing w:after="60"/>
              <w:ind w:left="114" w:hanging="114"/>
              <w:rPr>
                <w:rFonts w:ascii="SimSun" w:eastAsia="SimSun" w:hAnsi="SimSun"/>
                <w:b w:val="0"/>
                <w:bCs/>
                <w:color w:val="000000" w:themeColor="text1"/>
                <w:sz w:val="20"/>
                <w:szCs w:val="20"/>
                <w:lang w:eastAsia="zh-CN"/>
              </w:rPr>
            </w:pPr>
            <w:bookmarkStart w:id="65" w:name="_Toc99709171"/>
            <w:bookmarkStart w:id="66" w:name="_Toc109975005"/>
            <w:r w:rsidRPr="00C2243A">
              <w:rPr>
                <w:rFonts w:ascii="SimSun" w:eastAsia="SimSun" w:hAnsi="SimSun"/>
                <w:b w:val="0"/>
                <w:bCs/>
                <w:color w:val="000000" w:themeColor="text1"/>
                <w:sz w:val="20"/>
                <w:szCs w:val="20"/>
                <w:lang w:eastAsia="zh-CN"/>
              </w:rPr>
              <w:t>do...while</w:t>
            </w:r>
            <w:bookmarkEnd w:id="65"/>
            <w:bookmarkEnd w:id="66"/>
          </w:p>
        </w:tc>
        <w:tc>
          <w:tcPr>
            <w:tcW w:w="4963" w:type="dxa"/>
          </w:tcPr>
          <w:p w14:paraId="0BED6B3A" w14:textId="7F6CC589" w:rsidR="000B6694" w:rsidRPr="00C2243A" w:rsidRDefault="000B6694" w:rsidP="000B6694">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创建一个循环来执行语句，直到该语句条件表达式的值为</w:t>
            </w:r>
            <w:r w:rsidRPr="00C2243A">
              <w:rPr>
                <w:rFonts w:ascii="SimSun" w:eastAsia="SimSun" w:hAnsi="SimSun"/>
                <w:bCs/>
                <w:color w:val="000000" w:themeColor="text1"/>
                <w:lang w:eastAsia="zh-CN"/>
              </w:rPr>
              <w:t>false</w:t>
            </w:r>
            <w:r w:rsidRPr="00C2243A">
              <w:rPr>
                <w:rFonts w:ascii="SimSun" w:eastAsia="SimSun" w:hAnsi="SimSun" w:hint="eastAsia"/>
                <w:bCs/>
                <w:color w:val="000000" w:themeColor="text1"/>
                <w:lang w:eastAsia="zh-CN"/>
              </w:rPr>
              <w:t>。先执行语句，再执行条件表达式，该语句至少会执行一次。</w:t>
            </w:r>
          </w:p>
        </w:tc>
      </w:tr>
      <w:tr w:rsidR="000B6694" w:rsidRPr="00C2243A" w14:paraId="23EA0DB4" w14:textId="77777777" w:rsidTr="000B6694">
        <w:tc>
          <w:tcPr>
            <w:tcW w:w="4963" w:type="dxa"/>
          </w:tcPr>
          <w:p w14:paraId="1766B7B5" w14:textId="3121C034" w:rsidR="000B6694" w:rsidRPr="00C2243A" w:rsidRDefault="00DE52E6" w:rsidP="00DE52E6">
            <w:pPr>
              <w:pStyle w:val="20"/>
              <w:numPr>
                <w:ilvl w:val="0"/>
                <w:numId w:val="0"/>
              </w:numPr>
              <w:spacing w:after="60"/>
              <w:ind w:left="114" w:hanging="114"/>
              <w:rPr>
                <w:rFonts w:ascii="SimSun" w:eastAsia="SimSun" w:hAnsi="SimSun"/>
                <w:b w:val="0"/>
                <w:bCs/>
                <w:color w:val="000000" w:themeColor="text1"/>
                <w:sz w:val="20"/>
                <w:szCs w:val="20"/>
                <w:lang w:eastAsia="zh-CN"/>
              </w:rPr>
            </w:pPr>
            <w:bookmarkStart w:id="67" w:name="_Toc99709172"/>
            <w:bookmarkStart w:id="68" w:name="_Toc109975006"/>
            <w:r w:rsidRPr="00C2243A">
              <w:rPr>
                <w:rFonts w:ascii="SimSun" w:eastAsia="SimSun" w:hAnsi="SimSun"/>
                <w:b w:val="0"/>
                <w:bCs/>
                <w:color w:val="000000" w:themeColor="text1"/>
                <w:sz w:val="20"/>
                <w:szCs w:val="20"/>
                <w:lang w:eastAsia="zh-CN"/>
              </w:rPr>
              <w:t>for</w:t>
            </w:r>
            <w:bookmarkEnd w:id="67"/>
            <w:bookmarkEnd w:id="68"/>
          </w:p>
        </w:tc>
        <w:tc>
          <w:tcPr>
            <w:tcW w:w="4963" w:type="dxa"/>
          </w:tcPr>
          <w:p w14:paraId="5AA26ADA" w14:textId="01B86D88" w:rsidR="000B6694" w:rsidRPr="00C2243A" w:rsidRDefault="000B6694" w:rsidP="000B6694">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创建一个由</w:t>
            </w:r>
            <w:r w:rsidRPr="00C2243A">
              <w:rPr>
                <w:rFonts w:ascii="SimSun" w:eastAsia="SimSun" w:hAnsi="SimSun"/>
                <w:bCs/>
                <w:color w:val="000000" w:themeColor="text1"/>
                <w:lang w:eastAsia="zh-CN"/>
              </w:rPr>
              <w:t>3</w:t>
            </w:r>
            <w:r w:rsidRPr="00C2243A">
              <w:rPr>
                <w:rFonts w:ascii="SimSun" w:eastAsia="SimSun" w:hAnsi="SimSun" w:hint="eastAsia"/>
                <w:bCs/>
                <w:color w:val="000000" w:themeColor="text1"/>
                <w:lang w:eastAsia="zh-CN"/>
              </w:rPr>
              <w:t>个的表达式组成的循环，该循环用括号包裹，分号分割，并在循环体中执行语句。</w:t>
            </w:r>
          </w:p>
        </w:tc>
      </w:tr>
      <w:tr w:rsidR="000B6694" w:rsidRPr="00C2243A" w14:paraId="3D3148D3" w14:textId="77777777" w:rsidTr="000B6694">
        <w:tc>
          <w:tcPr>
            <w:tcW w:w="4963" w:type="dxa"/>
          </w:tcPr>
          <w:p w14:paraId="651C8A6E" w14:textId="6EC5F418" w:rsidR="000B6694" w:rsidRPr="00C2243A" w:rsidRDefault="00DE52E6" w:rsidP="00DE52E6">
            <w:pPr>
              <w:pStyle w:val="20"/>
              <w:numPr>
                <w:ilvl w:val="0"/>
                <w:numId w:val="0"/>
              </w:numPr>
              <w:spacing w:after="60"/>
              <w:ind w:left="114" w:hanging="114"/>
              <w:rPr>
                <w:rFonts w:ascii="SimSun" w:eastAsia="SimSun" w:hAnsi="SimSun"/>
                <w:b w:val="0"/>
                <w:bCs/>
                <w:color w:val="000000" w:themeColor="text1"/>
                <w:sz w:val="20"/>
                <w:szCs w:val="20"/>
                <w:lang w:eastAsia="zh-CN"/>
              </w:rPr>
            </w:pPr>
            <w:bookmarkStart w:id="69" w:name="_Toc99709173"/>
            <w:bookmarkStart w:id="70" w:name="_Toc109975007"/>
            <w:r w:rsidRPr="00C2243A">
              <w:rPr>
                <w:rFonts w:ascii="SimSun" w:eastAsia="SimSun" w:hAnsi="SimSun"/>
                <w:b w:val="0"/>
                <w:bCs/>
                <w:color w:val="000000" w:themeColor="text1"/>
                <w:sz w:val="20"/>
                <w:szCs w:val="20"/>
                <w:lang w:eastAsia="zh-CN"/>
              </w:rPr>
              <w:t>for...in</w:t>
            </w:r>
            <w:bookmarkEnd w:id="69"/>
            <w:bookmarkEnd w:id="70"/>
          </w:p>
        </w:tc>
        <w:tc>
          <w:tcPr>
            <w:tcW w:w="4963" w:type="dxa"/>
          </w:tcPr>
          <w:p w14:paraId="12F78836" w14:textId="33D09005" w:rsidR="000B6694" w:rsidRPr="00C2243A" w:rsidRDefault="000B6694" w:rsidP="000B6694">
            <w:pPr>
              <w:rPr>
                <w:rFonts w:ascii="SimSun" w:eastAsia="SimSun" w:hAnsi="SimSun"/>
                <w:lang w:eastAsia="zh-CN"/>
              </w:rPr>
            </w:pPr>
            <w:r w:rsidRPr="00C2243A">
              <w:rPr>
                <w:rFonts w:ascii="SimSun" w:eastAsia="SimSun" w:hAnsi="SimSun" w:hint="eastAsia"/>
                <w:bCs/>
                <w:color w:val="000000" w:themeColor="text1"/>
                <w:lang w:eastAsia="zh-CN"/>
              </w:rPr>
              <w:t>无序遍历对象的可枚举属性。语句针对每个唯一的属性</w:t>
            </w:r>
          </w:p>
        </w:tc>
      </w:tr>
      <w:tr w:rsidR="000B6694" w:rsidRPr="00C2243A" w14:paraId="7148D5DE" w14:textId="77777777" w:rsidTr="000B6694">
        <w:tc>
          <w:tcPr>
            <w:tcW w:w="4963" w:type="dxa"/>
          </w:tcPr>
          <w:p w14:paraId="26C38BE3" w14:textId="51374B27" w:rsidR="000B6694" w:rsidRPr="00C2243A" w:rsidRDefault="00DE52E6" w:rsidP="00DE52E6">
            <w:pPr>
              <w:pStyle w:val="20"/>
              <w:numPr>
                <w:ilvl w:val="0"/>
                <w:numId w:val="0"/>
              </w:numPr>
              <w:spacing w:after="60"/>
              <w:rPr>
                <w:rFonts w:ascii="SimSun" w:eastAsia="SimSun" w:hAnsi="SimSun"/>
                <w:b w:val="0"/>
                <w:bCs/>
                <w:color w:val="000000" w:themeColor="text1"/>
                <w:sz w:val="20"/>
                <w:szCs w:val="20"/>
                <w:lang w:eastAsia="zh-CN"/>
              </w:rPr>
            </w:pPr>
            <w:bookmarkStart w:id="71" w:name="_Toc99709174"/>
            <w:bookmarkStart w:id="72" w:name="_Toc109975008"/>
            <w:r w:rsidRPr="00C2243A">
              <w:rPr>
                <w:rFonts w:ascii="SimSun" w:eastAsia="SimSun" w:hAnsi="SimSun"/>
                <w:b w:val="0"/>
                <w:bCs/>
                <w:color w:val="000000" w:themeColor="text1"/>
                <w:sz w:val="20"/>
                <w:szCs w:val="20"/>
                <w:lang w:eastAsia="zh-CN"/>
              </w:rPr>
              <w:t>for...of</w:t>
            </w:r>
            <w:bookmarkEnd w:id="71"/>
            <w:bookmarkEnd w:id="72"/>
          </w:p>
        </w:tc>
        <w:tc>
          <w:tcPr>
            <w:tcW w:w="4963" w:type="dxa"/>
          </w:tcPr>
          <w:p w14:paraId="36DA5703" w14:textId="40BD008C" w:rsidR="000B6694" w:rsidRPr="00C2243A" w:rsidRDefault="000B6694" w:rsidP="000B6694">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遍历可迭代的对象（包括数组、类数组对象、迭代器和生成器</w:t>
            </w:r>
            <w:r w:rsidRPr="00C2243A">
              <w:rPr>
                <w:rFonts w:ascii="SimSun" w:eastAsia="SimSun" w:hAnsi="SimSun"/>
                <w:bCs/>
                <w:color w:val="000000" w:themeColor="text1"/>
                <w:lang w:eastAsia="zh-CN"/>
              </w:rPr>
              <w:t>)</w:t>
            </w:r>
            <w:r w:rsidRPr="00C2243A">
              <w:rPr>
                <w:rFonts w:ascii="SimSun" w:eastAsia="SimSun" w:hAnsi="SimSun" w:hint="eastAsia"/>
                <w:bCs/>
                <w:color w:val="000000" w:themeColor="text1"/>
                <w:lang w:eastAsia="zh-CN"/>
              </w:rPr>
              <w:t>，对每个不同属性的属性，调用一个自定义的</w:t>
            </w:r>
            <w:r w:rsidRPr="00C2243A">
              <w:rPr>
                <w:rFonts w:ascii="SimSun" w:eastAsia="SimSun" w:hAnsi="SimSun" w:hint="eastAsia"/>
                <w:bCs/>
                <w:color w:val="000000" w:themeColor="text1"/>
                <w:lang w:eastAsia="zh-CN"/>
              </w:rPr>
              <w:lastRenderedPageBreak/>
              <w:t>有执行语句的迭代钩子。</w:t>
            </w:r>
          </w:p>
        </w:tc>
      </w:tr>
      <w:tr w:rsidR="000B6694" w:rsidRPr="00C2243A" w14:paraId="38211241" w14:textId="77777777" w:rsidTr="000B6694">
        <w:tc>
          <w:tcPr>
            <w:tcW w:w="4963" w:type="dxa"/>
          </w:tcPr>
          <w:p w14:paraId="1241A64E" w14:textId="3BD6FDFC" w:rsidR="000B6694" w:rsidRPr="00C2243A" w:rsidRDefault="00DE52E6" w:rsidP="00DE52E6">
            <w:pPr>
              <w:pStyle w:val="20"/>
              <w:numPr>
                <w:ilvl w:val="0"/>
                <w:numId w:val="0"/>
              </w:numPr>
              <w:spacing w:after="60"/>
              <w:rPr>
                <w:rFonts w:ascii="SimSun" w:eastAsia="SimSun" w:hAnsi="SimSun"/>
                <w:b w:val="0"/>
                <w:bCs/>
                <w:color w:val="000000" w:themeColor="text1"/>
                <w:sz w:val="20"/>
                <w:szCs w:val="20"/>
                <w:lang w:eastAsia="zh-CN"/>
              </w:rPr>
            </w:pPr>
            <w:bookmarkStart w:id="73" w:name="_Toc99709175"/>
            <w:bookmarkStart w:id="74" w:name="_Toc109975009"/>
            <w:proofErr w:type="spellStart"/>
            <w:r w:rsidRPr="00C2243A">
              <w:rPr>
                <w:rFonts w:ascii="SimSun" w:eastAsia="SimSun" w:hAnsi="SimSun"/>
                <w:b w:val="0"/>
                <w:bCs/>
                <w:color w:val="000000" w:themeColor="text1"/>
                <w:sz w:val="20"/>
                <w:szCs w:val="20"/>
                <w:lang w:eastAsia="zh-CN"/>
              </w:rPr>
              <w:lastRenderedPageBreak/>
              <w:t>forawait</w:t>
            </w:r>
            <w:proofErr w:type="spellEnd"/>
            <w:r w:rsidRPr="00C2243A">
              <w:rPr>
                <w:rFonts w:ascii="SimSun" w:eastAsia="SimSun" w:hAnsi="SimSun"/>
                <w:b w:val="0"/>
                <w:bCs/>
                <w:color w:val="000000" w:themeColor="text1"/>
                <w:sz w:val="20"/>
                <w:szCs w:val="20"/>
                <w:lang w:eastAsia="zh-CN"/>
              </w:rPr>
              <w:t>...of</w:t>
            </w:r>
            <w:bookmarkEnd w:id="73"/>
            <w:bookmarkEnd w:id="74"/>
          </w:p>
        </w:tc>
        <w:tc>
          <w:tcPr>
            <w:tcW w:w="4963" w:type="dxa"/>
          </w:tcPr>
          <w:p w14:paraId="7B95AD2A" w14:textId="4A380A80" w:rsidR="000B6694" w:rsidRPr="00C2243A" w:rsidRDefault="000B6694" w:rsidP="000B6694">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在异步可迭代对象、类数组对象、迭代器和生成器上迭代，调用自定义迭代钩子，其中包含要为每个不同属性的值执行的语句。</w:t>
            </w:r>
          </w:p>
        </w:tc>
      </w:tr>
      <w:tr w:rsidR="000B6694" w:rsidRPr="00C2243A" w14:paraId="472100A2" w14:textId="77777777" w:rsidTr="000B6694">
        <w:tc>
          <w:tcPr>
            <w:tcW w:w="4963" w:type="dxa"/>
          </w:tcPr>
          <w:p w14:paraId="67C613F7" w14:textId="525F5EC3" w:rsidR="000B6694" w:rsidRPr="00C2243A" w:rsidRDefault="00DE52E6" w:rsidP="00DE52E6">
            <w:pPr>
              <w:pStyle w:val="20"/>
              <w:numPr>
                <w:ilvl w:val="0"/>
                <w:numId w:val="0"/>
              </w:numPr>
              <w:spacing w:after="60"/>
              <w:rPr>
                <w:rFonts w:ascii="SimSun" w:eastAsia="SimSun" w:hAnsi="SimSun"/>
                <w:b w:val="0"/>
                <w:bCs/>
                <w:color w:val="000000" w:themeColor="text1"/>
                <w:sz w:val="20"/>
                <w:szCs w:val="20"/>
                <w:lang w:eastAsia="zh-CN"/>
              </w:rPr>
            </w:pPr>
            <w:bookmarkStart w:id="75" w:name="_Toc99709176"/>
            <w:bookmarkStart w:id="76" w:name="_Toc109975010"/>
            <w:r w:rsidRPr="00C2243A">
              <w:rPr>
                <w:rFonts w:ascii="SimSun" w:eastAsia="SimSun" w:hAnsi="SimSun"/>
                <w:b w:val="0"/>
                <w:bCs/>
                <w:color w:val="000000" w:themeColor="text1"/>
                <w:sz w:val="20"/>
                <w:szCs w:val="20"/>
                <w:lang w:eastAsia="zh-CN"/>
              </w:rPr>
              <w:t>while</w:t>
            </w:r>
            <w:bookmarkEnd w:id="75"/>
            <w:bookmarkEnd w:id="76"/>
          </w:p>
        </w:tc>
        <w:tc>
          <w:tcPr>
            <w:tcW w:w="4963" w:type="dxa"/>
          </w:tcPr>
          <w:p w14:paraId="34F8C818" w14:textId="4A9EB678" w:rsidR="000B6694" w:rsidRPr="00C2243A" w:rsidRDefault="000B6694" w:rsidP="000B6694">
            <w:pPr>
              <w:rPr>
                <w:rFonts w:ascii="SimSun" w:eastAsia="SimSun" w:hAnsi="SimSun"/>
                <w:bCs/>
                <w:color w:val="000000" w:themeColor="text1"/>
                <w:lang w:eastAsia="zh-CN"/>
              </w:rPr>
            </w:pPr>
            <w:r w:rsidRPr="00C2243A">
              <w:rPr>
                <w:rFonts w:ascii="SimSun" w:eastAsia="SimSun" w:hAnsi="SimSun" w:hint="eastAsia"/>
                <w:bCs/>
                <w:color w:val="000000" w:themeColor="text1"/>
                <w:lang w:eastAsia="zh-CN"/>
              </w:rPr>
              <w:t>创建一个循环语句，循环会一直持续到该语句条件表达式的值为</w:t>
            </w:r>
            <w:r w:rsidRPr="00C2243A">
              <w:rPr>
                <w:rFonts w:ascii="SimSun" w:eastAsia="SimSun" w:hAnsi="SimSun"/>
                <w:bCs/>
                <w:color w:val="000000" w:themeColor="text1"/>
                <w:lang w:eastAsia="zh-CN"/>
              </w:rPr>
              <w:t>false</w:t>
            </w:r>
            <w:r w:rsidRPr="00C2243A">
              <w:rPr>
                <w:rFonts w:ascii="SimSun" w:eastAsia="SimSun" w:hAnsi="SimSun" w:hint="eastAsia"/>
                <w:bCs/>
                <w:color w:val="000000" w:themeColor="text1"/>
                <w:lang w:eastAsia="zh-CN"/>
              </w:rPr>
              <w:t>。先执行条件表达式，然后执行语句。</w:t>
            </w:r>
          </w:p>
        </w:tc>
      </w:tr>
      <w:tr w:rsidR="000B6694" w:rsidRPr="00C2243A" w14:paraId="394B123D" w14:textId="77777777" w:rsidTr="000B6694">
        <w:tc>
          <w:tcPr>
            <w:tcW w:w="4963" w:type="dxa"/>
          </w:tcPr>
          <w:p w14:paraId="58221E5E" w14:textId="111CF3EE" w:rsidR="000B6694" w:rsidRPr="00C2243A" w:rsidRDefault="00DE52E6" w:rsidP="00DE52E6">
            <w:pPr>
              <w:pStyle w:val="20"/>
              <w:numPr>
                <w:ilvl w:val="0"/>
                <w:numId w:val="0"/>
              </w:numPr>
              <w:spacing w:after="60"/>
              <w:rPr>
                <w:rFonts w:ascii="SimSun" w:eastAsia="SimSun" w:hAnsi="SimSun"/>
                <w:b w:val="0"/>
                <w:bCs/>
                <w:color w:val="000000" w:themeColor="text1"/>
                <w:sz w:val="20"/>
                <w:szCs w:val="20"/>
                <w:lang w:eastAsia="zh-CN"/>
              </w:rPr>
            </w:pPr>
            <w:bookmarkStart w:id="77" w:name="_Toc99709177"/>
            <w:bookmarkStart w:id="78" w:name="_Toc109975011"/>
            <w:proofErr w:type="spellStart"/>
            <w:r w:rsidRPr="00C2243A">
              <w:rPr>
                <w:rFonts w:ascii="SimSun" w:eastAsia="SimSun" w:hAnsi="SimSun" w:hint="eastAsia"/>
                <w:b w:val="0"/>
                <w:bCs/>
                <w:color w:val="000000" w:themeColor="text1"/>
                <w:sz w:val="20"/>
                <w:szCs w:val="20"/>
                <w:lang w:eastAsia="zh-CN"/>
              </w:rPr>
              <w:t>f</w:t>
            </w:r>
            <w:r w:rsidRPr="00C2243A">
              <w:rPr>
                <w:rFonts w:ascii="SimSun" w:eastAsia="SimSun" w:hAnsi="SimSun"/>
                <w:b w:val="0"/>
                <w:bCs/>
                <w:color w:val="000000" w:themeColor="text1"/>
                <w:sz w:val="20"/>
                <w:szCs w:val="20"/>
                <w:lang w:eastAsia="zh-CN"/>
              </w:rPr>
              <w:t>orEcth</w:t>
            </w:r>
            <w:bookmarkEnd w:id="77"/>
            <w:bookmarkEnd w:id="78"/>
            <w:proofErr w:type="spellEnd"/>
          </w:p>
        </w:tc>
        <w:tc>
          <w:tcPr>
            <w:tcW w:w="4963" w:type="dxa"/>
          </w:tcPr>
          <w:p w14:paraId="2FF3DBFC" w14:textId="77777777" w:rsidR="000B6694" w:rsidRPr="00C2243A" w:rsidRDefault="000B6694" w:rsidP="000B6694">
            <w:pPr>
              <w:rPr>
                <w:rFonts w:ascii="SimSun" w:eastAsia="SimSun" w:hAnsi="SimSun"/>
                <w:lang w:eastAsia="zh-CN"/>
              </w:rPr>
            </w:pPr>
          </w:p>
        </w:tc>
      </w:tr>
    </w:tbl>
    <w:p w14:paraId="40330651" w14:textId="77777777" w:rsidR="000B6694" w:rsidRPr="00C2243A" w:rsidRDefault="000B6694" w:rsidP="000B6694">
      <w:pPr>
        <w:rPr>
          <w:rFonts w:ascii="SimSun" w:eastAsia="SimSun" w:hAnsi="SimSun"/>
          <w:sz w:val="20"/>
          <w:szCs w:val="20"/>
          <w:lang w:eastAsia="zh-CN"/>
        </w:rPr>
      </w:pPr>
    </w:p>
    <w:p w14:paraId="07B8D38E" w14:textId="4C784518" w:rsidR="005B7175" w:rsidRPr="00C2243A" w:rsidRDefault="005B7175" w:rsidP="00817292">
      <w:pPr>
        <w:pStyle w:val="20"/>
        <w:spacing w:after="60"/>
        <w:rPr>
          <w:rFonts w:ascii="SimSun" w:eastAsia="SimSun" w:hAnsi="SimSun"/>
          <w:b w:val="0"/>
          <w:sz w:val="20"/>
          <w:szCs w:val="20"/>
          <w:lang w:eastAsia="zh-CN"/>
        </w:rPr>
      </w:pPr>
      <w:bookmarkStart w:id="79" w:name="_Toc92665398"/>
      <w:bookmarkStart w:id="80" w:name="_Toc94045387"/>
      <w:bookmarkStart w:id="81" w:name="_Toc99709179"/>
      <w:bookmarkStart w:id="82" w:name="_Toc109975013"/>
      <w:bookmarkStart w:id="83" w:name="_Toc277317028"/>
      <w:bookmarkStart w:id="84" w:name="_Toc282868480"/>
      <w:bookmarkStart w:id="85" w:name="_Hlk73299474"/>
      <w:r w:rsidRPr="00C2243A">
        <w:rPr>
          <w:rFonts w:ascii="SimSun" w:eastAsia="SimSun" w:hAnsi="SimSun" w:hint="eastAsia"/>
          <w:b w:val="0"/>
          <w:sz w:val="20"/>
          <w:szCs w:val="20"/>
          <w:lang w:eastAsia="zh-CN"/>
        </w:rPr>
        <w:t>选择器</w:t>
      </w:r>
      <w:bookmarkEnd w:id="79"/>
      <w:bookmarkEnd w:id="80"/>
      <w:bookmarkEnd w:id="81"/>
      <w:bookmarkEnd w:id="82"/>
    </w:p>
    <w:tbl>
      <w:tblPr>
        <w:tblStyle w:val="aff9"/>
        <w:tblW w:w="0" w:type="auto"/>
        <w:tblLook w:val="04A0" w:firstRow="1" w:lastRow="0" w:firstColumn="1" w:lastColumn="0" w:noHBand="0" w:noVBand="1"/>
      </w:tblPr>
      <w:tblGrid>
        <w:gridCol w:w="4963"/>
        <w:gridCol w:w="4963"/>
      </w:tblGrid>
      <w:tr w:rsidR="008E17D4" w:rsidRPr="00C2243A" w14:paraId="6F711CD6" w14:textId="77777777" w:rsidTr="006C38F7">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3AABE4B1" w14:textId="64D307C8" w:rsidR="008E17D4" w:rsidRPr="00C2243A" w:rsidRDefault="008E17D4" w:rsidP="008E17D4">
            <w:pPr>
              <w:jc w:val="center"/>
              <w:rPr>
                <w:rFonts w:ascii="SimSun" w:eastAsia="SimSun" w:hAnsi="SimSun"/>
                <w:lang w:eastAsia="zh-CN"/>
              </w:rPr>
            </w:pPr>
            <w:r w:rsidRPr="00C2243A">
              <w:rPr>
                <w:rFonts w:ascii="SimSun" w:eastAsia="SimSun" w:hAnsi="SimSun" w:hint="eastAsia"/>
                <w:lang w:eastAsia="zh-CN"/>
              </w:rPr>
              <w:t>基本</w:t>
            </w:r>
            <w:r w:rsidRPr="00C2243A">
              <w:rPr>
                <w:rFonts w:ascii="SimSun" w:eastAsia="SimSun" w:hAnsi="SimSun" w:cs="Microsoft YaHei" w:hint="eastAsia"/>
                <w:lang w:eastAsia="zh-CN"/>
              </w:rPr>
              <w:t>选择</w:t>
            </w:r>
            <w:r w:rsidRPr="00C2243A">
              <w:rPr>
                <w:rFonts w:ascii="SimSun" w:eastAsia="SimSun" w:hAnsi="SimSun" w:cs="ＭＳ ゴシック" w:hint="eastAsia"/>
                <w:lang w:eastAsia="zh-CN"/>
              </w:rPr>
              <w:t>器</w:t>
            </w:r>
          </w:p>
        </w:tc>
      </w:tr>
      <w:tr w:rsidR="008E17D4" w:rsidRPr="00C2243A" w14:paraId="1C18D11E" w14:textId="77777777" w:rsidTr="008E17D4">
        <w:tc>
          <w:tcPr>
            <w:tcW w:w="4963" w:type="dxa"/>
          </w:tcPr>
          <w:p w14:paraId="616C22F8" w14:textId="412F1A75" w:rsidR="008E17D4" w:rsidRPr="00C2243A" w:rsidRDefault="008E17D4" w:rsidP="008E17D4">
            <w:pPr>
              <w:rPr>
                <w:rFonts w:ascii="SimSun" w:eastAsia="SimSun" w:hAnsi="SimSun"/>
                <w:lang w:eastAsia="zh-CN"/>
              </w:rPr>
            </w:pPr>
            <w:r w:rsidRPr="00C2243A">
              <w:rPr>
                <w:rFonts w:ascii="SimSun" w:eastAsia="SimSun" w:hAnsi="SimSun" w:hint="eastAsia"/>
              </w:rPr>
              <w:t>I</w:t>
            </w:r>
            <w:r w:rsidRPr="00C2243A">
              <w:rPr>
                <w:rFonts w:ascii="SimSun" w:eastAsia="SimSun" w:hAnsi="SimSun"/>
              </w:rPr>
              <w:t>D</w:t>
            </w:r>
            <w:r w:rsidRPr="00C2243A">
              <w:rPr>
                <w:rFonts w:ascii="SimSun" w:eastAsia="SimSun" w:hAnsi="SimSun" w:cs="Microsoft YaHei" w:hint="eastAsia"/>
              </w:rPr>
              <w:t>选择</w:t>
            </w:r>
            <w:r w:rsidRPr="00C2243A">
              <w:rPr>
                <w:rFonts w:ascii="SimSun" w:eastAsia="SimSun" w:hAnsi="SimSun" w:cs="ＭＳ Ｐゴシック" w:hint="eastAsia"/>
              </w:rPr>
              <w:t>器（</w:t>
            </w:r>
            <w:r w:rsidRPr="00C2243A">
              <w:rPr>
                <w:rFonts w:ascii="SimSun" w:eastAsia="SimSun" w:hAnsi="SimSun"/>
              </w:rPr>
              <w:t>#</w:t>
            </w:r>
            <w:r w:rsidRPr="00C2243A">
              <w:rPr>
                <w:rFonts w:ascii="SimSun" w:eastAsia="SimSun" w:hAnsi="SimSun" w:hint="eastAsia"/>
              </w:rPr>
              <w:t>）</w:t>
            </w:r>
          </w:p>
        </w:tc>
        <w:tc>
          <w:tcPr>
            <w:tcW w:w="4963" w:type="dxa"/>
          </w:tcPr>
          <w:p w14:paraId="0C866D39" w14:textId="4716CDC0" w:rsidR="008E17D4" w:rsidRPr="00C2243A" w:rsidRDefault="008E17D4" w:rsidP="008E17D4">
            <w:pPr>
              <w:rPr>
                <w:rFonts w:ascii="SimSun" w:eastAsia="SimSun" w:hAnsi="SimSun"/>
                <w:lang w:eastAsia="zh-CN"/>
              </w:rPr>
            </w:pPr>
            <w:r w:rsidRPr="00C2243A">
              <w:rPr>
                <w:rFonts w:ascii="SimSun" w:eastAsia="SimSun" w:hAnsi="SimSun" w:hint="eastAsia"/>
                <w:lang w:eastAsia="zh-CN"/>
              </w:rPr>
              <w:t>在ID名前面加上#</w:t>
            </w:r>
            <w:r w:rsidRPr="00C2243A">
              <w:rPr>
                <w:rFonts w:ascii="SimSun" w:eastAsia="SimSun" w:hAnsi="SimSun"/>
                <w:lang w:eastAsia="zh-CN"/>
              </w:rPr>
              <w:t>-$(“#ID”)</w:t>
            </w:r>
          </w:p>
        </w:tc>
      </w:tr>
      <w:tr w:rsidR="008E17D4" w:rsidRPr="00C2243A" w14:paraId="4F5DC718" w14:textId="77777777" w:rsidTr="008E17D4">
        <w:tc>
          <w:tcPr>
            <w:tcW w:w="4963" w:type="dxa"/>
          </w:tcPr>
          <w:p w14:paraId="7F1B2238" w14:textId="50E01105" w:rsidR="008E17D4" w:rsidRPr="00C2243A" w:rsidRDefault="008E17D4" w:rsidP="008E17D4">
            <w:pPr>
              <w:rPr>
                <w:rFonts w:ascii="SimSun" w:eastAsia="SimSun" w:hAnsi="SimSun"/>
                <w:lang w:eastAsia="zh-CN"/>
              </w:rPr>
            </w:pPr>
            <w:r w:rsidRPr="00C2243A">
              <w:rPr>
                <w:rFonts w:ascii="SimSun" w:eastAsia="SimSun" w:hAnsi="SimSun" w:cs="Microsoft YaHei" w:hint="eastAsia"/>
              </w:rPr>
              <w:t>类选择</w:t>
            </w:r>
            <w:r w:rsidRPr="00C2243A">
              <w:rPr>
                <w:rFonts w:ascii="SimSun" w:eastAsia="SimSun" w:hAnsi="SimSun" w:cs="ＭＳ Ｐゴシック" w:hint="eastAsia"/>
              </w:rPr>
              <w:t>器（</w:t>
            </w:r>
            <w:r w:rsidRPr="00C2243A">
              <w:rPr>
                <w:rFonts w:ascii="SimSun" w:eastAsia="SimSun" w:hAnsi="SimSun"/>
              </w:rPr>
              <w:t>.</w:t>
            </w:r>
            <w:r w:rsidRPr="00C2243A">
              <w:rPr>
                <w:rFonts w:ascii="SimSun" w:eastAsia="SimSun" w:hAnsi="SimSun" w:hint="eastAsia"/>
              </w:rPr>
              <w:t>）</w:t>
            </w:r>
          </w:p>
        </w:tc>
        <w:tc>
          <w:tcPr>
            <w:tcW w:w="4963" w:type="dxa"/>
          </w:tcPr>
          <w:p w14:paraId="4EFCB2A2" w14:textId="3EF9D797" w:rsidR="008E17D4" w:rsidRPr="00C2243A" w:rsidRDefault="008E17D4" w:rsidP="008E17D4">
            <w:pPr>
              <w:rPr>
                <w:rFonts w:ascii="SimSun" w:eastAsia="SimSun" w:hAnsi="SimSun"/>
                <w:lang w:eastAsia="zh-CN"/>
              </w:rPr>
            </w:pPr>
            <w:r w:rsidRPr="00C2243A">
              <w:rPr>
                <w:rFonts w:ascii="SimSun" w:eastAsia="SimSun" w:hAnsi="SimSun" w:hint="eastAsia"/>
                <w:bCs/>
                <w:lang w:eastAsia="zh-CN"/>
              </w:rPr>
              <w:t>英文小圆点开头</w:t>
            </w:r>
            <w:r w:rsidRPr="00C2243A">
              <w:rPr>
                <w:rFonts w:ascii="SimSun" w:eastAsia="SimSun" w:hAnsi="SimSun"/>
                <w:bCs/>
                <w:lang w:eastAsia="zh-CN"/>
              </w:rPr>
              <w:t>.-</w:t>
            </w:r>
            <w:r w:rsidRPr="00C2243A">
              <w:rPr>
                <w:rFonts w:ascii="SimSun" w:eastAsia="SimSun" w:hAnsi="SimSun"/>
                <w:lang w:eastAsia="zh-CN"/>
              </w:rPr>
              <w:t>$(</w:t>
            </w:r>
            <w:proofErr w:type="gramStart"/>
            <w:r w:rsidRPr="00C2243A">
              <w:rPr>
                <w:rFonts w:ascii="SimSun" w:eastAsia="SimSun" w:hAnsi="SimSun"/>
                <w:lang w:eastAsia="zh-CN"/>
              </w:rPr>
              <w:t>“.Class</w:t>
            </w:r>
            <w:proofErr w:type="gramEnd"/>
            <w:r w:rsidRPr="00C2243A">
              <w:rPr>
                <w:rFonts w:ascii="SimSun" w:eastAsia="SimSun" w:hAnsi="SimSun"/>
                <w:lang w:eastAsia="zh-CN"/>
              </w:rPr>
              <w:t>”)</w:t>
            </w:r>
          </w:p>
        </w:tc>
      </w:tr>
      <w:tr w:rsidR="008E17D4" w:rsidRPr="00C2243A" w14:paraId="66F06F53" w14:textId="77777777" w:rsidTr="008E17D4">
        <w:tc>
          <w:tcPr>
            <w:tcW w:w="4963" w:type="dxa"/>
          </w:tcPr>
          <w:p w14:paraId="5BABC02E" w14:textId="11D08F7B" w:rsidR="008E17D4" w:rsidRPr="00C2243A" w:rsidRDefault="008E17D4" w:rsidP="008E17D4">
            <w:pPr>
              <w:rPr>
                <w:rFonts w:ascii="SimSun" w:eastAsia="SimSun" w:hAnsi="SimSun"/>
                <w:lang w:eastAsia="zh-CN"/>
              </w:rPr>
            </w:pPr>
            <w:r w:rsidRPr="00C2243A">
              <w:rPr>
                <w:rFonts w:ascii="SimSun" w:eastAsia="SimSun" w:hAnsi="SimSun" w:hint="eastAsia"/>
              </w:rPr>
              <w:t>元素/</w:t>
            </w:r>
            <w:r w:rsidRPr="00C2243A">
              <w:rPr>
                <w:rFonts w:ascii="SimSun" w:eastAsia="SimSun" w:hAnsi="SimSun" w:cs="Microsoft YaHei" w:hint="eastAsia"/>
              </w:rPr>
              <w:t>标签选择</w:t>
            </w:r>
            <w:r w:rsidRPr="00C2243A">
              <w:rPr>
                <w:rFonts w:ascii="SimSun" w:eastAsia="SimSun" w:hAnsi="SimSun" w:cs="ＭＳ Ｐゴシック" w:hint="eastAsia"/>
              </w:rPr>
              <w:t>器</w:t>
            </w:r>
          </w:p>
        </w:tc>
        <w:tc>
          <w:tcPr>
            <w:tcW w:w="4963" w:type="dxa"/>
          </w:tcPr>
          <w:p w14:paraId="66F88418" w14:textId="091D0A13" w:rsidR="008E17D4" w:rsidRPr="00C2243A" w:rsidRDefault="008E17D4" w:rsidP="008E17D4">
            <w:pPr>
              <w:rPr>
                <w:rFonts w:ascii="SimSun" w:eastAsia="SimSun" w:hAnsi="SimSun"/>
                <w:lang w:eastAsia="zh-CN"/>
              </w:rPr>
            </w:pPr>
            <w:r w:rsidRPr="00C2243A">
              <w:rPr>
                <w:rFonts w:ascii="SimSun" w:eastAsia="SimSun" w:hAnsi="SimSun"/>
                <w:lang w:eastAsia="zh-CN"/>
              </w:rPr>
              <w:t>$(“a”)</w:t>
            </w:r>
          </w:p>
        </w:tc>
      </w:tr>
      <w:tr w:rsidR="008E17D4" w:rsidRPr="00C2243A" w14:paraId="66BC9C1D" w14:textId="77777777" w:rsidTr="008E17D4">
        <w:tc>
          <w:tcPr>
            <w:tcW w:w="4963" w:type="dxa"/>
          </w:tcPr>
          <w:p w14:paraId="30EB9E7E" w14:textId="3A182AB5" w:rsidR="008E17D4" w:rsidRPr="00C2243A" w:rsidRDefault="008E17D4" w:rsidP="008E17D4">
            <w:pPr>
              <w:rPr>
                <w:rFonts w:ascii="SimSun" w:eastAsia="SimSun" w:hAnsi="SimSun"/>
                <w:lang w:eastAsia="zh-CN"/>
              </w:rPr>
            </w:pPr>
            <w:r w:rsidRPr="00C2243A">
              <w:rPr>
                <w:rFonts w:ascii="SimSun" w:eastAsia="SimSun" w:hAnsi="SimSun" w:hint="eastAsia"/>
              </w:rPr>
              <w:t>通配</w:t>
            </w:r>
            <w:r w:rsidRPr="00C2243A">
              <w:rPr>
                <w:rFonts w:ascii="SimSun" w:eastAsia="SimSun" w:hAnsi="SimSun" w:cs="Microsoft YaHei" w:hint="eastAsia"/>
              </w:rPr>
              <w:t>选择</w:t>
            </w:r>
            <w:r w:rsidRPr="00C2243A">
              <w:rPr>
                <w:rFonts w:ascii="SimSun" w:eastAsia="SimSun" w:hAnsi="SimSun" w:cs="ＭＳ Ｐゴシック" w:hint="eastAsia"/>
              </w:rPr>
              <w:t>器（</w:t>
            </w:r>
            <w:r w:rsidRPr="00C2243A">
              <w:rPr>
                <w:rFonts w:ascii="SimSun" w:eastAsia="SimSun" w:hAnsi="SimSun"/>
              </w:rPr>
              <w:t>*</w:t>
            </w:r>
            <w:r w:rsidRPr="00C2243A">
              <w:rPr>
                <w:rFonts w:ascii="SimSun" w:eastAsia="SimSun" w:hAnsi="SimSun" w:hint="eastAsia"/>
              </w:rPr>
              <w:t>）</w:t>
            </w:r>
          </w:p>
        </w:tc>
        <w:tc>
          <w:tcPr>
            <w:tcW w:w="4963" w:type="dxa"/>
          </w:tcPr>
          <w:p w14:paraId="5A2C0B5C" w14:textId="4C2B373F" w:rsidR="008E17D4" w:rsidRPr="00C2243A" w:rsidRDefault="008E17D4" w:rsidP="008E17D4">
            <w:pPr>
              <w:rPr>
                <w:rFonts w:ascii="SimSun" w:eastAsia="SimSun" w:hAnsi="SimSun"/>
                <w:lang w:eastAsia="zh-CN"/>
              </w:rPr>
            </w:pPr>
            <w:r w:rsidRPr="00C2243A">
              <w:rPr>
                <w:rFonts w:ascii="SimSun" w:eastAsia="SimSun" w:hAnsi="SimSun" w:hint="eastAsia"/>
                <w:bCs/>
                <w:lang w:eastAsia="zh-CN"/>
              </w:rPr>
              <w:t>匹配</w:t>
            </w:r>
            <w:r w:rsidRPr="00C2243A">
              <w:rPr>
                <w:rFonts w:ascii="SimSun" w:eastAsia="SimSun" w:hAnsi="SimSun"/>
                <w:bCs/>
                <w:lang w:eastAsia="zh-CN"/>
              </w:rPr>
              <w:t>HTML</w:t>
            </w:r>
            <w:r w:rsidRPr="00C2243A">
              <w:rPr>
                <w:rFonts w:ascii="SimSun" w:eastAsia="SimSun" w:hAnsi="SimSun" w:hint="eastAsia"/>
                <w:bCs/>
                <w:lang w:eastAsia="zh-CN"/>
              </w:rPr>
              <w:t>中所有标签元素</w:t>
            </w:r>
          </w:p>
        </w:tc>
      </w:tr>
      <w:tr w:rsidR="008E17D4" w:rsidRPr="00C2243A" w14:paraId="09680E5C" w14:textId="77777777" w:rsidTr="00591169">
        <w:tc>
          <w:tcPr>
            <w:tcW w:w="9926" w:type="dxa"/>
            <w:gridSpan w:val="2"/>
          </w:tcPr>
          <w:p w14:paraId="502A7F72" w14:textId="415E51AB" w:rsidR="008E17D4" w:rsidRPr="00C2243A" w:rsidRDefault="008E17D4" w:rsidP="008E17D4">
            <w:pPr>
              <w:jc w:val="center"/>
              <w:rPr>
                <w:rFonts w:ascii="SimSun" w:eastAsia="SimSun" w:hAnsi="SimSun"/>
                <w:lang w:eastAsia="zh-CN"/>
              </w:rPr>
            </w:pPr>
            <w:r w:rsidRPr="00C2243A">
              <w:rPr>
                <w:rFonts w:ascii="SimSun" w:eastAsia="SimSun" w:hAnsi="SimSun" w:cs="Microsoft YaHei" w:hint="eastAsia"/>
                <w:lang w:eastAsia="zh-CN"/>
              </w:rPr>
              <w:t>层级选择</w:t>
            </w:r>
            <w:r w:rsidRPr="00C2243A">
              <w:rPr>
                <w:rFonts w:ascii="SimSun" w:eastAsia="SimSun" w:hAnsi="SimSun" w:cs="ＭＳ Ｐゴシック" w:hint="eastAsia"/>
                <w:lang w:eastAsia="zh-CN"/>
              </w:rPr>
              <w:t>器</w:t>
            </w:r>
          </w:p>
        </w:tc>
      </w:tr>
      <w:tr w:rsidR="008E17D4" w:rsidRPr="00C2243A" w14:paraId="3F8B1467" w14:textId="77777777" w:rsidTr="008E17D4">
        <w:tc>
          <w:tcPr>
            <w:tcW w:w="4963" w:type="dxa"/>
          </w:tcPr>
          <w:p w14:paraId="77FBA002" w14:textId="77777777" w:rsidR="008E17D4" w:rsidRPr="00C2243A" w:rsidRDefault="008E17D4" w:rsidP="008E17D4">
            <w:pPr>
              <w:rPr>
                <w:rFonts w:ascii="SimSun" w:eastAsia="SimSun" w:hAnsi="SimSun"/>
                <w:lang w:eastAsia="zh-CN"/>
              </w:rPr>
            </w:pPr>
          </w:p>
        </w:tc>
        <w:tc>
          <w:tcPr>
            <w:tcW w:w="4963" w:type="dxa"/>
          </w:tcPr>
          <w:p w14:paraId="0B365C99" w14:textId="77777777" w:rsidR="008E17D4" w:rsidRPr="00C2243A" w:rsidRDefault="008E17D4" w:rsidP="008E17D4">
            <w:pPr>
              <w:rPr>
                <w:rFonts w:ascii="SimSun" w:eastAsia="SimSun" w:hAnsi="SimSun"/>
                <w:lang w:eastAsia="zh-CN"/>
              </w:rPr>
            </w:pPr>
          </w:p>
        </w:tc>
      </w:tr>
      <w:tr w:rsidR="008E17D4" w:rsidRPr="00C2243A" w14:paraId="70ABE8C3" w14:textId="77777777" w:rsidTr="008E17D4">
        <w:tc>
          <w:tcPr>
            <w:tcW w:w="4963" w:type="dxa"/>
          </w:tcPr>
          <w:p w14:paraId="559A7D72" w14:textId="22ECFF07" w:rsidR="008E17D4" w:rsidRPr="00C2243A" w:rsidRDefault="008E17D4" w:rsidP="008E17D4">
            <w:pPr>
              <w:rPr>
                <w:rFonts w:ascii="SimSun" w:eastAsia="SimSun" w:hAnsi="SimSun"/>
                <w:lang w:eastAsia="zh-CN"/>
              </w:rPr>
            </w:pPr>
            <w:r w:rsidRPr="00C2243A">
              <w:rPr>
                <w:rFonts w:ascii="SimSun" w:eastAsia="SimSun" w:hAnsi="SimSun" w:hint="eastAsia"/>
              </w:rPr>
              <w:t>后代</w:t>
            </w:r>
            <w:r w:rsidRPr="00C2243A">
              <w:rPr>
                <w:rFonts w:ascii="SimSun" w:eastAsia="SimSun" w:hAnsi="SimSun" w:cs="Microsoft YaHei" w:hint="eastAsia"/>
              </w:rPr>
              <w:t>选择</w:t>
            </w:r>
            <w:r w:rsidRPr="00C2243A">
              <w:rPr>
                <w:rFonts w:ascii="SimSun" w:eastAsia="SimSun" w:hAnsi="SimSun" w:cs="ＭＳ Ｐゴシック" w:hint="eastAsia"/>
              </w:rPr>
              <w:t>器（空格）</w:t>
            </w:r>
          </w:p>
        </w:tc>
        <w:tc>
          <w:tcPr>
            <w:tcW w:w="4963" w:type="dxa"/>
          </w:tcPr>
          <w:p w14:paraId="22CB69F0" w14:textId="790082A3" w:rsidR="008E17D4" w:rsidRPr="00C2243A" w:rsidRDefault="008E17D4" w:rsidP="008E17D4">
            <w:pPr>
              <w:rPr>
                <w:rFonts w:ascii="SimSun" w:eastAsia="SimSun" w:hAnsi="SimSun"/>
                <w:lang w:eastAsia="zh-CN"/>
              </w:rPr>
            </w:pPr>
            <w:r w:rsidRPr="00C2243A">
              <w:rPr>
                <w:rFonts w:ascii="SimSun" w:eastAsia="SimSun" w:hAnsi="SimSun" w:hint="eastAsia"/>
                <w:bCs/>
                <w:lang w:eastAsia="zh-CN"/>
              </w:rPr>
              <w:t>子选择器（</w:t>
            </w:r>
            <w:r w:rsidRPr="00C2243A">
              <w:rPr>
                <w:rFonts w:ascii="SimSun" w:eastAsia="SimSun" w:hAnsi="SimSun"/>
                <w:bCs/>
              </w:rPr>
              <w:t>&gt;</w:t>
            </w:r>
            <w:r w:rsidRPr="00C2243A">
              <w:rPr>
                <w:rFonts w:ascii="SimSun" w:eastAsia="SimSun" w:hAnsi="SimSun" w:hint="eastAsia"/>
                <w:bCs/>
                <w:lang w:eastAsia="zh-CN"/>
              </w:rPr>
              <w:t>）</w:t>
            </w:r>
          </w:p>
        </w:tc>
      </w:tr>
      <w:tr w:rsidR="008E17D4" w:rsidRPr="00C2243A" w14:paraId="16679728" w14:textId="77777777" w:rsidTr="008E17D4">
        <w:tc>
          <w:tcPr>
            <w:tcW w:w="4963" w:type="dxa"/>
          </w:tcPr>
          <w:p w14:paraId="49764844" w14:textId="1F1E84EB" w:rsidR="008E17D4" w:rsidRPr="00C2243A" w:rsidRDefault="008E17D4" w:rsidP="008E17D4">
            <w:pPr>
              <w:rPr>
                <w:rFonts w:ascii="SimSun" w:eastAsia="SimSun" w:hAnsi="SimSun"/>
              </w:rPr>
            </w:pPr>
            <w:r w:rsidRPr="00C2243A">
              <w:rPr>
                <w:rFonts w:ascii="SimSun" w:eastAsia="SimSun" w:hAnsi="SimSun" w:hint="eastAsia"/>
              </w:rPr>
              <w:t>相</w:t>
            </w:r>
            <w:r w:rsidRPr="00C2243A">
              <w:rPr>
                <w:rFonts w:ascii="SimSun" w:eastAsia="SimSun" w:hAnsi="SimSun" w:cs="Microsoft YaHei" w:hint="eastAsia"/>
              </w:rPr>
              <w:t>邻选择</w:t>
            </w:r>
            <w:r w:rsidRPr="00C2243A">
              <w:rPr>
                <w:rFonts w:ascii="SimSun" w:eastAsia="SimSun" w:hAnsi="SimSun" w:cs="ＭＳ Ｐゴシック" w:hint="eastAsia"/>
              </w:rPr>
              <w:t>器（</w:t>
            </w:r>
            <w:r w:rsidRPr="00C2243A">
              <w:rPr>
                <w:rFonts w:ascii="SimSun" w:eastAsia="SimSun" w:hAnsi="SimSun" w:hint="eastAsia"/>
              </w:rPr>
              <w:t>+）</w:t>
            </w:r>
          </w:p>
        </w:tc>
        <w:tc>
          <w:tcPr>
            <w:tcW w:w="4963" w:type="dxa"/>
          </w:tcPr>
          <w:p w14:paraId="59BF2E7F" w14:textId="70DDE55D" w:rsidR="008E17D4" w:rsidRPr="00C2243A" w:rsidRDefault="008E17D4" w:rsidP="008E17D4">
            <w:pPr>
              <w:rPr>
                <w:rFonts w:ascii="SimSun" w:eastAsia="SimSun" w:hAnsi="SimSun"/>
                <w:bCs/>
                <w:lang w:eastAsia="zh-CN"/>
              </w:rPr>
            </w:pPr>
            <w:r w:rsidRPr="00C2243A">
              <w:rPr>
                <w:rFonts w:ascii="SimSun" w:eastAsia="SimSun" w:hAnsi="SimSun" w:hint="eastAsia"/>
                <w:bCs/>
                <w:lang w:eastAsia="zh-CN"/>
              </w:rPr>
              <w:t>兄弟选择器（</w:t>
            </w:r>
            <w:r w:rsidRPr="00C2243A">
              <w:rPr>
                <w:rFonts w:ascii="SimSun" w:eastAsia="SimSun" w:hAnsi="SimSun"/>
                <w:bCs/>
              </w:rPr>
              <w:t>~</w:t>
            </w:r>
            <w:r w:rsidRPr="00C2243A">
              <w:rPr>
                <w:rFonts w:ascii="SimSun" w:eastAsia="SimSun" w:hAnsi="SimSun" w:hint="eastAsia"/>
                <w:bCs/>
                <w:lang w:eastAsia="zh-CN"/>
              </w:rPr>
              <w:t>）</w:t>
            </w:r>
          </w:p>
        </w:tc>
      </w:tr>
    </w:tbl>
    <w:p w14:paraId="3CFF9684" w14:textId="77777777" w:rsidR="008E17D4" w:rsidRPr="00C2243A" w:rsidRDefault="008E17D4" w:rsidP="008E17D4">
      <w:pPr>
        <w:rPr>
          <w:rFonts w:ascii="SimSun" w:eastAsia="SimSun" w:hAnsi="SimSun"/>
          <w:sz w:val="20"/>
          <w:szCs w:val="20"/>
          <w:lang w:eastAsia="zh-CN"/>
        </w:rPr>
      </w:pPr>
    </w:p>
    <w:p w14:paraId="73BA5934" w14:textId="77777777" w:rsidR="00F005BA" w:rsidRPr="00C2243A" w:rsidRDefault="00F005BA">
      <w:pPr>
        <w:pStyle w:val="1"/>
        <w:spacing w:after="120"/>
        <w:rPr>
          <w:rFonts w:ascii="SimSun" w:eastAsia="SimSun" w:hAnsi="SimSun"/>
          <w:sz w:val="20"/>
          <w:szCs w:val="20"/>
        </w:rPr>
      </w:pPr>
      <w:bookmarkStart w:id="86" w:name="_Toc109975017"/>
      <w:bookmarkStart w:id="87" w:name="_Toc94045406"/>
      <w:bookmarkStart w:id="88" w:name="_Toc99709193"/>
      <w:bookmarkEnd w:id="62"/>
      <w:bookmarkEnd w:id="83"/>
      <w:bookmarkEnd w:id="84"/>
      <w:bookmarkEnd w:id="85"/>
      <w:r w:rsidRPr="00C2243A">
        <w:rPr>
          <w:rFonts w:ascii="SimSun" w:eastAsia="SimSun" w:hAnsi="SimSun" w:hint="eastAsia"/>
          <w:sz w:val="20"/>
          <w:szCs w:val="20"/>
          <w:lang w:eastAsia="zh-CN"/>
        </w:rPr>
        <w:lastRenderedPageBreak/>
        <w:t>初级篇</w:t>
      </w:r>
      <w:bookmarkEnd w:id="86"/>
    </w:p>
    <w:p w14:paraId="4EFD14B4" w14:textId="48749B5B" w:rsidR="00F005BA" w:rsidRPr="00C2243A" w:rsidRDefault="00F005BA" w:rsidP="00F005BA">
      <w:pPr>
        <w:pStyle w:val="20"/>
        <w:spacing w:after="60"/>
        <w:rPr>
          <w:rFonts w:ascii="SimSun" w:eastAsia="SimSun" w:hAnsi="SimSun" w:cs="Microsoft YaHei"/>
          <w:sz w:val="20"/>
          <w:szCs w:val="20"/>
          <w:lang w:eastAsia="zh-CN"/>
        </w:rPr>
      </w:pPr>
      <w:bookmarkStart w:id="89" w:name="_Toc109975018"/>
      <w:r w:rsidRPr="00C2243A">
        <w:rPr>
          <w:rFonts w:ascii="SimSun" w:eastAsia="SimSun" w:hAnsi="SimSun" w:cs="Microsoft YaHei" w:hint="eastAsia"/>
          <w:sz w:val="20"/>
          <w:szCs w:val="20"/>
          <w:lang w:eastAsia="zh-CN"/>
        </w:rPr>
        <w:t>严格模式</w:t>
      </w:r>
      <w:r w:rsidR="000F749E" w:rsidRPr="00C2243A">
        <w:rPr>
          <w:rFonts w:ascii="SimSun" w:eastAsia="SimSun" w:hAnsi="SimSun" w:cs="Microsoft YaHei"/>
          <w:sz w:val="20"/>
          <w:szCs w:val="20"/>
          <w:lang w:eastAsia="zh-CN"/>
        </w:rPr>
        <w:t>use strict</w:t>
      </w:r>
    </w:p>
    <w:p w14:paraId="2E49457A" w14:textId="69AABBF8" w:rsidR="003877B6" w:rsidRPr="00C2243A" w:rsidRDefault="00ED6FB0" w:rsidP="003877B6">
      <w:pPr>
        <w:rPr>
          <w:rFonts w:ascii="SimSun" w:eastAsia="SimSun" w:hAnsi="SimSun"/>
          <w:sz w:val="20"/>
          <w:szCs w:val="20"/>
          <w:lang w:eastAsia="zh-CN"/>
        </w:rPr>
      </w:pPr>
      <w:r w:rsidRPr="00C2243A">
        <w:rPr>
          <w:rFonts w:ascii="SimSun" w:eastAsia="SimSun" w:hAnsi="SimSun" w:hint="eastAsia"/>
          <w:sz w:val="20"/>
          <w:szCs w:val="20"/>
          <w:lang w:eastAsia="zh-CN"/>
        </w:rPr>
        <w:t>严格模式是一种不同于</w:t>
      </w:r>
      <w:proofErr w:type="spellStart"/>
      <w:r w:rsidRPr="00C2243A">
        <w:rPr>
          <w:rFonts w:ascii="SimSun" w:eastAsia="SimSun" w:hAnsi="SimSun" w:hint="eastAsia"/>
          <w:sz w:val="20"/>
          <w:szCs w:val="20"/>
          <w:lang w:eastAsia="zh-CN"/>
        </w:rPr>
        <w:t>js</w:t>
      </w:r>
      <w:proofErr w:type="spellEnd"/>
      <w:r w:rsidRPr="00C2243A">
        <w:rPr>
          <w:rFonts w:ascii="SimSun" w:eastAsia="SimSun" w:hAnsi="SimSun" w:hint="eastAsia"/>
          <w:sz w:val="20"/>
          <w:szCs w:val="20"/>
          <w:lang w:eastAsia="zh-CN"/>
        </w:rPr>
        <w:t>解析和执行模型。在这种模式下不规范的写法会被处理，不安全的活动会被抛出错误，在整个脚本启用严格模式，在脚本开头加上</w:t>
      </w:r>
      <w:r w:rsidR="000F749E" w:rsidRPr="00C2243A">
        <w:rPr>
          <w:rFonts w:ascii="SimSun" w:eastAsia="SimSun" w:hAnsi="SimSun" w:hint="eastAsia"/>
          <w:sz w:val="20"/>
          <w:szCs w:val="20"/>
          <w:lang w:eastAsia="zh-CN"/>
        </w:rPr>
        <w:t>“</w:t>
      </w:r>
      <w:r w:rsidRPr="00C2243A">
        <w:rPr>
          <w:rFonts w:ascii="SimSun" w:eastAsia="SimSun" w:hAnsi="SimSun"/>
          <w:sz w:val="20"/>
          <w:szCs w:val="20"/>
          <w:lang w:eastAsia="zh-CN"/>
        </w:rPr>
        <w:t>use strict”</w:t>
      </w:r>
      <w:r w:rsidRPr="00C2243A">
        <w:rPr>
          <w:rFonts w:ascii="SimSun" w:eastAsia="SimSun" w:hAnsi="SimSun" w:hint="eastAsia"/>
          <w:sz w:val="20"/>
          <w:szCs w:val="20"/>
          <w:lang w:eastAsia="zh-CN"/>
        </w:rPr>
        <w:t>，也可以指定单独函数为严格模式，在函数体内的开头即可。</w:t>
      </w:r>
    </w:p>
    <w:p w14:paraId="085D777B" w14:textId="5E101E1F" w:rsidR="00B6468F" w:rsidRPr="00C2243A" w:rsidRDefault="00F005BA" w:rsidP="003A4809">
      <w:pPr>
        <w:pStyle w:val="20"/>
        <w:spacing w:after="60"/>
        <w:rPr>
          <w:rFonts w:ascii="SimSun" w:eastAsia="SimSun" w:hAnsi="SimSun"/>
          <w:b w:val="0"/>
          <w:color w:val="000000" w:themeColor="text1"/>
          <w:sz w:val="20"/>
          <w:szCs w:val="20"/>
          <w:lang w:eastAsia="zh-CN"/>
        </w:rPr>
      </w:pPr>
      <w:r w:rsidRPr="00C2243A">
        <w:rPr>
          <w:rFonts w:ascii="SimSun" w:eastAsia="SimSun" w:hAnsi="SimSun" w:hint="eastAsia"/>
          <w:b w:val="0"/>
          <w:color w:val="000000" w:themeColor="text1"/>
          <w:sz w:val="20"/>
          <w:szCs w:val="20"/>
          <w:lang w:eastAsia="zh-CN"/>
        </w:rPr>
        <w:t>事件</w:t>
      </w:r>
      <w:bookmarkEnd w:id="87"/>
      <w:bookmarkEnd w:id="88"/>
      <w:bookmarkEnd w:id="89"/>
    </w:p>
    <w:p w14:paraId="0ECA9975" w14:textId="715C362F" w:rsidR="00AC1AF9" w:rsidRPr="00C2243A" w:rsidRDefault="00AC1AF9"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事件流指事件发生顺序</w:t>
      </w:r>
      <w:r w:rsidR="005E408B" w:rsidRPr="00C2243A">
        <w:rPr>
          <w:rFonts w:ascii="SimSun" w:eastAsia="SimSun" w:hAnsi="SimSun" w:hint="eastAsia"/>
          <w:bCs/>
          <w:sz w:val="20"/>
          <w:szCs w:val="20"/>
          <w:lang w:eastAsia="zh-CN"/>
        </w:rPr>
        <w:t>。</w:t>
      </w:r>
      <w:r w:rsidR="00A54674" w:rsidRPr="00C2243A">
        <w:rPr>
          <w:rFonts w:ascii="SimSun" w:eastAsia="SimSun" w:hAnsi="SimSun" w:hint="eastAsia"/>
          <w:bCs/>
          <w:sz w:val="20"/>
          <w:szCs w:val="20"/>
          <w:lang w:eastAsia="zh-CN"/>
        </w:rPr>
        <w:t>早绑定指的是编译器在编译时就知道这个成员是属于哪个类或者对象，晚编译指的是程序调用到成员时才知道它属于哪个类或者对象</w:t>
      </w:r>
      <w:r w:rsidR="00A54674" w:rsidRPr="00C2243A">
        <w:rPr>
          <w:rFonts w:ascii="SimSun" w:eastAsia="SimSun" w:hAnsi="SimSun"/>
          <w:bCs/>
          <w:sz w:val="20"/>
          <w:szCs w:val="20"/>
          <w:lang w:eastAsia="zh-CN"/>
        </w:rPr>
        <w:t>,这种语言叫做动态语言(</w:t>
      </w:r>
      <w:proofErr w:type="spellStart"/>
      <w:r w:rsidR="00A54674" w:rsidRPr="00C2243A">
        <w:rPr>
          <w:rFonts w:ascii="SimSun" w:eastAsia="SimSun" w:hAnsi="SimSun"/>
          <w:bCs/>
          <w:sz w:val="20"/>
          <w:szCs w:val="20"/>
          <w:lang w:eastAsia="zh-CN"/>
        </w:rPr>
        <w:t>Javascript</w:t>
      </w:r>
      <w:proofErr w:type="spellEnd"/>
      <w:r w:rsidR="00A54674" w:rsidRPr="00C2243A">
        <w:rPr>
          <w:rFonts w:ascii="SimSun" w:eastAsia="SimSun" w:hAnsi="SimSun"/>
          <w:bCs/>
          <w:sz w:val="20"/>
          <w:szCs w:val="20"/>
          <w:lang w:eastAsia="zh-CN"/>
        </w:rPr>
        <w:t>)。</w:t>
      </w:r>
      <w:r w:rsidR="00C50C4C" w:rsidRPr="00C2243A">
        <w:rPr>
          <w:rFonts w:ascii="SimSun" w:eastAsia="SimSun" w:hAnsi="SimSun" w:hint="eastAsia"/>
          <w:bCs/>
          <w:sz w:val="20"/>
          <w:szCs w:val="20"/>
          <w:lang w:eastAsia="zh-CN"/>
        </w:rPr>
        <w:t>事件的功能</w:t>
      </w:r>
      <w:r w:rsidR="00C50C4C" w:rsidRPr="00C2243A">
        <w:rPr>
          <w:rFonts w:ascii="SimSun" w:eastAsia="SimSun" w:hAnsi="SimSun"/>
          <w:bCs/>
          <w:sz w:val="20"/>
          <w:szCs w:val="20"/>
          <w:lang w:eastAsia="zh-CN"/>
        </w:rPr>
        <w:t>=通知+可选的事件参数（即详细信息）</w:t>
      </w:r>
    </w:p>
    <w:p w14:paraId="703E58F8" w14:textId="77777777" w:rsidR="00B6468F" w:rsidRPr="00C2243A" w:rsidRDefault="00B6468F" w:rsidP="003A4809">
      <w:pPr>
        <w:pStyle w:val="3"/>
        <w:spacing w:after="60"/>
        <w:rPr>
          <w:rFonts w:ascii="SimSun" w:eastAsia="SimSun" w:hAnsi="SimSun"/>
          <w:b w:val="0"/>
          <w:bCs/>
          <w:color w:val="000000" w:themeColor="text1"/>
          <w:sz w:val="20"/>
          <w:szCs w:val="20"/>
          <w:lang w:eastAsia="zh-CN"/>
        </w:rPr>
      </w:pPr>
      <w:bookmarkStart w:id="90" w:name="_Toc94045408"/>
      <w:bookmarkStart w:id="91" w:name="_Toc99709194"/>
      <w:bookmarkStart w:id="92" w:name="_Toc109975019"/>
      <w:r w:rsidRPr="00C2243A">
        <w:rPr>
          <w:rFonts w:ascii="SimSun" w:eastAsia="SimSun" w:hAnsi="SimSun" w:hint="eastAsia"/>
          <w:b w:val="0"/>
          <w:bCs/>
          <w:color w:val="000000" w:themeColor="text1"/>
          <w:sz w:val="20"/>
          <w:szCs w:val="20"/>
          <w:lang w:eastAsia="zh-CN"/>
        </w:rPr>
        <w:t>事件冒泡</w:t>
      </w:r>
      <w:bookmarkEnd w:id="90"/>
      <w:bookmarkEnd w:id="91"/>
      <w:bookmarkEnd w:id="92"/>
    </w:p>
    <w:p w14:paraId="26A88DDC" w14:textId="54B878BD" w:rsidR="00D956DF" w:rsidRPr="00C2243A" w:rsidRDefault="00B6468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事件的冒泡是指，父子元素同时监听同一个事件。当触发子元素的事件的时候，同一个事件也被传递到了父元素的事件里去响应。</w:t>
      </w:r>
      <w:r w:rsidR="00D956DF" w:rsidRPr="00C2243A">
        <w:rPr>
          <w:rFonts w:ascii="SimSun" w:eastAsia="SimSun" w:hAnsi="SimSun" w:hint="eastAsia"/>
          <w:bCs/>
          <w:color w:val="000000" w:themeColor="text1"/>
          <w:sz w:val="20"/>
          <w:szCs w:val="20"/>
          <w:lang w:eastAsia="zh-CN"/>
        </w:rPr>
        <w:t>因此在事件冒泡的概念下在</w:t>
      </w:r>
      <w:r w:rsidR="00D956DF" w:rsidRPr="00C2243A">
        <w:rPr>
          <w:rFonts w:ascii="SimSun" w:eastAsia="SimSun" w:hAnsi="SimSun"/>
          <w:bCs/>
          <w:color w:val="000000" w:themeColor="text1"/>
          <w:sz w:val="20"/>
          <w:szCs w:val="20"/>
          <w:lang w:eastAsia="zh-CN"/>
        </w:rPr>
        <w:t>p元素上发生click事件的顺序应该是p-&gt;div-&gt;body-&gt;html-&gt;document</w:t>
      </w:r>
      <w:r w:rsidR="00561562" w:rsidRPr="00C2243A">
        <w:rPr>
          <w:rFonts w:ascii="SimSun" w:eastAsia="SimSun" w:hAnsi="SimSun" w:hint="eastAsia"/>
          <w:bCs/>
          <w:color w:val="000000" w:themeColor="text1"/>
          <w:sz w:val="20"/>
          <w:szCs w:val="20"/>
          <w:lang w:eastAsia="zh-CN"/>
        </w:rPr>
        <w:t>。</w:t>
      </w:r>
    </w:p>
    <w:p w14:paraId="525A67DF" w14:textId="20441AA6" w:rsidR="00561562" w:rsidRPr="00C2243A" w:rsidRDefault="00561562"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在</w:t>
      </w:r>
      <w:r w:rsidRPr="00C2243A">
        <w:rPr>
          <w:rFonts w:ascii="SimSun" w:eastAsia="SimSun" w:hAnsi="SimSun"/>
          <w:bCs/>
          <w:color w:val="000000" w:themeColor="text1"/>
          <w:sz w:val="20"/>
          <w:szCs w:val="20"/>
          <w:lang w:eastAsia="zh-CN"/>
        </w:rPr>
        <w:t>冒泡中，内部元素的事件会先被触发，然后再触发外部元素，即：&lt;p&gt;元素的点击事件先触发，然后会触发&lt;div&gt;元素的点击事件。（由内而外）</w:t>
      </w:r>
    </w:p>
    <w:p w14:paraId="7E58E122" w14:textId="77777777" w:rsidR="00B6468F" w:rsidRPr="00C2243A" w:rsidRDefault="00B6468F" w:rsidP="003A4809">
      <w:pPr>
        <w:pStyle w:val="3"/>
        <w:spacing w:after="60"/>
        <w:rPr>
          <w:rFonts w:ascii="SimSun" w:eastAsia="SimSun" w:hAnsi="SimSun"/>
          <w:b w:val="0"/>
          <w:bCs/>
          <w:color w:val="000000" w:themeColor="text1"/>
          <w:sz w:val="20"/>
          <w:szCs w:val="20"/>
          <w:lang w:eastAsia="zh-CN"/>
        </w:rPr>
      </w:pPr>
      <w:bookmarkStart w:id="93" w:name="_Toc94045410"/>
      <w:bookmarkStart w:id="94" w:name="_Toc99709196"/>
      <w:bookmarkStart w:id="95" w:name="_Toc109975020"/>
      <w:r w:rsidRPr="00C2243A">
        <w:rPr>
          <w:rFonts w:ascii="SimSun" w:eastAsia="SimSun" w:hAnsi="SimSun" w:hint="eastAsia"/>
          <w:b w:val="0"/>
          <w:bCs/>
          <w:color w:val="000000" w:themeColor="text1"/>
          <w:sz w:val="20"/>
          <w:szCs w:val="20"/>
          <w:lang w:eastAsia="zh-CN"/>
        </w:rPr>
        <w:t>事件绑定</w:t>
      </w:r>
      <w:bookmarkEnd w:id="93"/>
      <w:bookmarkEnd w:id="94"/>
      <w:bookmarkEnd w:id="95"/>
    </w:p>
    <w:p w14:paraId="32C1CCA3" w14:textId="12C5A7DC" w:rsidR="00B6468F" w:rsidRPr="00C2243A" w:rsidRDefault="00B6468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使用对象</w:t>
      </w:r>
      <w:r w:rsidRPr="00C2243A">
        <w:rPr>
          <w:rFonts w:ascii="SimSun" w:eastAsia="SimSun" w:hAnsi="SimSun"/>
          <w:bCs/>
          <w:color w:val="000000" w:themeColor="text1"/>
          <w:sz w:val="20"/>
          <w:szCs w:val="20"/>
          <w:lang w:eastAsia="zh-CN"/>
        </w:rPr>
        <w:t>.</w:t>
      </w:r>
      <w:r w:rsidRPr="00C2243A">
        <w:rPr>
          <w:rFonts w:ascii="SimSun" w:eastAsia="SimSun" w:hAnsi="SimSun" w:hint="eastAsia"/>
          <w:bCs/>
          <w:color w:val="000000" w:themeColor="text1"/>
          <w:sz w:val="20"/>
          <w:szCs w:val="20"/>
          <w:lang w:eastAsia="zh-CN"/>
        </w:rPr>
        <w:t>事件=函数的形式绑定响应函数，它只能同时为一个元素的一个事件响应绑定函数。</w:t>
      </w:r>
    </w:p>
    <w:p w14:paraId="409DD799" w14:textId="50610C51" w:rsidR="00B6468F" w:rsidRPr="00C2243A" w:rsidRDefault="00B6468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不能同时绑定多个，如果同时绑定多个事件，后边会覆盖掉前面。</w:t>
      </w:r>
    </w:p>
    <w:p w14:paraId="551B6823" w14:textId="3184F2DC" w:rsidR="00B6468F" w:rsidRPr="00C2243A" w:rsidRDefault="00B6468F" w:rsidP="003A4809">
      <w:pPr>
        <w:pStyle w:val="3"/>
        <w:spacing w:after="60"/>
        <w:rPr>
          <w:rFonts w:ascii="SimSun" w:eastAsia="SimSun" w:hAnsi="SimSun" w:cs="Microsoft YaHei"/>
          <w:b w:val="0"/>
          <w:bCs/>
          <w:sz w:val="20"/>
          <w:szCs w:val="20"/>
        </w:rPr>
      </w:pPr>
      <w:bookmarkStart w:id="96" w:name="_Toc94045411"/>
      <w:bookmarkStart w:id="97" w:name="_Toc99709197"/>
      <w:bookmarkStart w:id="98" w:name="_Toc109975021"/>
      <w:r w:rsidRPr="00C2243A">
        <w:rPr>
          <w:rFonts w:ascii="SimSun" w:eastAsia="SimSun" w:hAnsi="SimSun"/>
          <w:b w:val="0"/>
          <w:bCs/>
          <w:sz w:val="20"/>
          <w:szCs w:val="20"/>
        </w:rPr>
        <w:t>事件捕</w:t>
      </w:r>
      <w:r w:rsidRPr="00C2243A">
        <w:rPr>
          <w:rFonts w:ascii="SimSun" w:eastAsia="SimSun" w:hAnsi="SimSun" w:cs="Microsoft YaHei" w:hint="eastAsia"/>
          <w:b w:val="0"/>
          <w:bCs/>
          <w:sz w:val="20"/>
          <w:szCs w:val="20"/>
        </w:rPr>
        <w:t>获</w:t>
      </w:r>
      <w:bookmarkEnd w:id="96"/>
      <w:bookmarkEnd w:id="97"/>
      <w:bookmarkEnd w:id="98"/>
    </w:p>
    <w:p w14:paraId="07ED2F8C" w14:textId="77777777" w:rsidR="00C3226F" w:rsidRPr="00C2243A" w:rsidRDefault="00C3226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与事件冒泡相反，事件会从最外</w:t>
      </w:r>
      <w:r w:rsidRPr="00C2243A">
        <w:rPr>
          <w:rFonts w:ascii="SimSun" w:eastAsia="SimSun" w:hAnsi="SimSun" w:cs="SimSun" w:hint="eastAsia"/>
          <w:bCs/>
          <w:sz w:val="20"/>
          <w:szCs w:val="20"/>
          <w:lang w:eastAsia="zh-CN"/>
        </w:rPr>
        <w:t>层</w:t>
      </w:r>
      <w:r w:rsidRPr="00C2243A">
        <w:rPr>
          <w:rFonts w:ascii="SimSun" w:eastAsia="SimSun" w:hAnsi="SimSun" w:cs="ＭＳ 明朝" w:hint="eastAsia"/>
          <w:bCs/>
          <w:sz w:val="20"/>
          <w:szCs w:val="20"/>
          <w:lang w:eastAsia="zh-CN"/>
        </w:rPr>
        <w:t>开始</w:t>
      </w:r>
      <w:r w:rsidRPr="00C2243A">
        <w:rPr>
          <w:rFonts w:ascii="SimSun" w:eastAsia="SimSun" w:hAnsi="SimSun" w:cs="SimSun" w:hint="eastAsia"/>
          <w:bCs/>
          <w:sz w:val="20"/>
          <w:szCs w:val="20"/>
          <w:lang w:eastAsia="zh-CN"/>
        </w:rPr>
        <w:t>发</w:t>
      </w:r>
      <w:r w:rsidRPr="00C2243A">
        <w:rPr>
          <w:rFonts w:ascii="SimSun" w:eastAsia="SimSun" w:hAnsi="SimSun" w:cs="ＭＳ 明朝" w:hint="eastAsia"/>
          <w:bCs/>
          <w:sz w:val="20"/>
          <w:szCs w:val="20"/>
          <w:lang w:eastAsia="zh-CN"/>
        </w:rPr>
        <w:t>生，直到最具体的元素。</w:t>
      </w:r>
    </w:p>
    <w:p w14:paraId="54659D6A" w14:textId="0722CC8D" w:rsidR="00C3226F" w:rsidRPr="00C2243A" w:rsidRDefault="00C3226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事件捕</w:t>
      </w:r>
      <w:r w:rsidRPr="00C2243A">
        <w:rPr>
          <w:rFonts w:ascii="SimSun" w:eastAsia="SimSun" w:hAnsi="SimSun" w:cs="SimSun" w:hint="eastAsia"/>
          <w:bCs/>
          <w:sz w:val="20"/>
          <w:szCs w:val="20"/>
          <w:lang w:eastAsia="zh-CN"/>
        </w:rPr>
        <w:t>获</w:t>
      </w:r>
      <w:r w:rsidRPr="00C2243A">
        <w:rPr>
          <w:rFonts w:ascii="SimSun" w:eastAsia="SimSun" w:hAnsi="SimSun" w:cs="ＭＳ 明朝" w:hint="eastAsia"/>
          <w:bCs/>
          <w:sz w:val="20"/>
          <w:szCs w:val="20"/>
          <w:lang w:eastAsia="zh-CN"/>
        </w:rPr>
        <w:t>的概念下在</w:t>
      </w:r>
      <w:r w:rsidRPr="00C2243A">
        <w:rPr>
          <w:rFonts w:ascii="SimSun" w:eastAsia="SimSun" w:hAnsi="SimSun"/>
          <w:bCs/>
          <w:sz w:val="20"/>
          <w:szCs w:val="20"/>
          <w:lang w:eastAsia="zh-CN"/>
        </w:rPr>
        <w:t>p元素上</w:t>
      </w:r>
      <w:r w:rsidRPr="00C2243A">
        <w:rPr>
          <w:rFonts w:ascii="SimSun" w:eastAsia="SimSun" w:hAnsi="SimSun" w:cs="SimSun" w:hint="eastAsia"/>
          <w:bCs/>
          <w:sz w:val="20"/>
          <w:szCs w:val="20"/>
          <w:lang w:eastAsia="zh-CN"/>
        </w:rPr>
        <w:t>发</w:t>
      </w:r>
      <w:r w:rsidRPr="00C2243A">
        <w:rPr>
          <w:rFonts w:ascii="SimSun" w:eastAsia="SimSun" w:hAnsi="SimSun" w:cs="ＭＳ 明朝" w:hint="eastAsia"/>
          <w:bCs/>
          <w:sz w:val="20"/>
          <w:szCs w:val="20"/>
          <w:lang w:eastAsia="zh-CN"/>
        </w:rPr>
        <w:t>生</w:t>
      </w:r>
      <w:r w:rsidRPr="00C2243A">
        <w:rPr>
          <w:rFonts w:ascii="SimSun" w:eastAsia="SimSun" w:hAnsi="SimSun"/>
          <w:bCs/>
          <w:sz w:val="20"/>
          <w:szCs w:val="20"/>
          <w:lang w:eastAsia="zh-CN"/>
        </w:rPr>
        <w:t>click事件的</w:t>
      </w:r>
      <w:r w:rsidRPr="00C2243A">
        <w:rPr>
          <w:rFonts w:ascii="SimSun" w:eastAsia="SimSun" w:hAnsi="SimSun" w:cs="SimSun" w:hint="eastAsia"/>
          <w:bCs/>
          <w:sz w:val="20"/>
          <w:szCs w:val="20"/>
          <w:lang w:eastAsia="zh-CN"/>
        </w:rPr>
        <w:t>顺</w:t>
      </w:r>
      <w:r w:rsidRPr="00C2243A">
        <w:rPr>
          <w:rFonts w:ascii="SimSun" w:eastAsia="SimSun" w:hAnsi="SimSun" w:cs="ＭＳ 明朝" w:hint="eastAsia"/>
          <w:bCs/>
          <w:sz w:val="20"/>
          <w:szCs w:val="20"/>
          <w:lang w:eastAsia="zh-CN"/>
        </w:rPr>
        <w:t>序</w:t>
      </w:r>
      <w:r w:rsidRPr="00C2243A">
        <w:rPr>
          <w:rFonts w:ascii="SimSun" w:eastAsia="SimSun" w:hAnsi="SimSun" w:cs="SimSun" w:hint="eastAsia"/>
          <w:bCs/>
          <w:sz w:val="20"/>
          <w:szCs w:val="20"/>
          <w:lang w:eastAsia="zh-CN"/>
        </w:rPr>
        <w:t>应该</w:t>
      </w:r>
      <w:r w:rsidRPr="00C2243A">
        <w:rPr>
          <w:rFonts w:ascii="SimSun" w:eastAsia="SimSun" w:hAnsi="SimSun" w:cs="ＭＳ 明朝" w:hint="eastAsia"/>
          <w:bCs/>
          <w:sz w:val="20"/>
          <w:szCs w:val="20"/>
          <w:lang w:eastAsia="zh-CN"/>
        </w:rPr>
        <w:t>是</w:t>
      </w:r>
      <w:r w:rsidRPr="00C2243A">
        <w:rPr>
          <w:rFonts w:ascii="SimSun" w:eastAsia="SimSun" w:hAnsi="SimSun"/>
          <w:bCs/>
          <w:sz w:val="20"/>
          <w:szCs w:val="20"/>
          <w:lang w:eastAsia="zh-CN"/>
        </w:rPr>
        <w:t>document-&gt;html-&gt;body-&gt;div-&gt;p</w:t>
      </w:r>
      <w:r w:rsidR="00561562" w:rsidRPr="00C2243A">
        <w:rPr>
          <w:rFonts w:ascii="SimSun" w:eastAsia="SimSun" w:hAnsi="SimSun" w:hint="eastAsia"/>
          <w:bCs/>
          <w:sz w:val="20"/>
          <w:szCs w:val="20"/>
          <w:lang w:eastAsia="zh-CN"/>
        </w:rPr>
        <w:t>。</w:t>
      </w:r>
    </w:p>
    <w:p w14:paraId="65A61D59" w14:textId="7A7C2C58" w:rsidR="00561562" w:rsidRPr="00C2243A" w:rsidRDefault="00561562"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在</w:t>
      </w:r>
      <w:r w:rsidRPr="00C2243A">
        <w:rPr>
          <w:rFonts w:ascii="SimSun" w:eastAsia="SimSun" w:hAnsi="SimSun"/>
          <w:bCs/>
          <w:sz w:val="20"/>
          <w:szCs w:val="20"/>
          <w:lang w:eastAsia="zh-CN"/>
        </w:rPr>
        <w:t>捕获中，外部元素的事件会先被触发，然后才会触发内部元素的事件，即：&lt;div&gt;元素的点击事件先触发，然后再触发&lt;p&gt;元素的点击事件。（由外而内）</w:t>
      </w:r>
    </w:p>
    <w:p w14:paraId="6D695A38" w14:textId="0C4F0EF2" w:rsidR="002C2482" w:rsidRPr="00C2243A" w:rsidRDefault="002C2482" w:rsidP="003A4809">
      <w:pPr>
        <w:pStyle w:val="3"/>
        <w:spacing w:after="60"/>
        <w:rPr>
          <w:rFonts w:ascii="SimSun" w:eastAsia="SimSun" w:hAnsi="SimSun"/>
          <w:b w:val="0"/>
          <w:bCs/>
          <w:sz w:val="20"/>
          <w:szCs w:val="20"/>
          <w:lang w:eastAsia="zh-CN"/>
        </w:rPr>
      </w:pPr>
      <w:bookmarkStart w:id="99" w:name="_Toc99709198"/>
      <w:bookmarkStart w:id="100" w:name="_Toc109975022"/>
      <w:r w:rsidRPr="00C2243A">
        <w:rPr>
          <w:rFonts w:ascii="SimSun" w:eastAsia="SimSun" w:hAnsi="SimSun" w:hint="eastAsia"/>
          <w:b w:val="0"/>
          <w:bCs/>
          <w:sz w:val="20"/>
          <w:szCs w:val="20"/>
          <w:lang w:eastAsia="zh-CN"/>
        </w:rPr>
        <w:t>事件命名空间</w:t>
      </w:r>
      <w:bookmarkEnd w:id="99"/>
      <w:bookmarkEnd w:id="100"/>
    </w:p>
    <w:p w14:paraId="4FFD19C1" w14:textId="63D595BC" w:rsidR="00CF48F1" w:rsidRPr="00C2243A" w:rsidRDefault="00422007" w:rsidP="003A4809">
      <w:pPr>
        <w:rPr>
          <w:rFonts w:ascii="SimSun" w:eastAsia="SimSun" w:hAnsi="SimSun" w:cs="Times New Roman"/>
          <w:bCs/>
          <w:color w:val="000000"/>
          <w:sz w:val="20"/>
          <w:szCs w:val="20"/>
          <w:lang w:eastAsia="zh-CN"/>
        </w:rPr>
      </w:pPr>
      <w:r w:rsidRPr="00C2243A">
        <w:rPr>
          <w:rFonts w:ascii="SimSun" w:eastAsia="SimSun" w:hAnsi="SimSun" w:cs="Times New Roman" w:hint="eastAsia"/>
          <w:bCs/>
          <w:color w:val="000000"/>
          <w:sz w:val="20"/>
          <w:szCs w:val="20"/>
          <w:lang w:eastAsia="zh-CN"/>
        </w:rPr>
        <w:t>事件命名空间就是在</w:t>
      </w:r>
      <w:r w:rsidR="00692487" w:rsidRPr="00C2243A">
        <w:rPr>
          <w:rFonts w:ascii="SimSun" w:eastAsia="SimSun" w:hAnsi="SimSun" w:cs="Times New Roman" w:hint="eastAsia"/>
          <w:bCs/>
          <w:color w:val="000000"/>
          <w:sz w:val="20"/>
          <w:szCs w:val="20"/>
          <w:lang w:eastAsia="zh-CN"/>
        </w:rPr>
        <w:t>事件类型后面以点语法附加一个别名，以便引用事件。</w:t>
      </w:r>
      <w:r w:rsidR="00C14751" w:rsidRPr="00C2243A">
        <w:rPr>
          <w:rFonts w:ascii="SimSun" w:eastAsia="SimSun" w:hAnsi="SimSun" w:cs="Times New Roman" w:hint="eastAsia"/>
          <w:bCs/>
          <w:color w:val="000000"/>
          <w:sz w:val="20"/>
          <w:szCs w:val="20"/>
          <w:lang w:eastAsia="zh-CN"/>
        </w:rPr>
        <w:t>如</w:t>
      </w:r>
      <w:proofErr w:type="spellStart"/>
      <w:r w:rsidR="00C14751" w:rsidRPr="00C2243A">
        <w:rPr>
          <w:rFonts w:ascii="SimSun" w:eastAsia="SimSun" w:hAnsi="SimSun" w:cs="Times New Roman" w:hint="eastAsia"/>
          <w:bCs/>
          <w:color w:val="000000"/>
          <w:sz w:val="20"/>
          <w:szCs w:val="20"/>
          <w:lang w:eastAsia="zh-CN"/>
        </w:rPr>
        <w:t>click</w:t>
      </w:r>
      <w:r w:rsidR="00C14751" w:rsidRPr="00C2243A">
        <w:rPr>
          <w:rFonts w:ascii="SimSun" w:eastAsia="SimSun" w:hAnsi="SimSun" w:cs="Times New Roman"/>
          <w:bCs/>
          <w:color w:val="000000"/>
          <w:sz w:val="20"/>
          <w:szCs w:val="20"/>
          <w:lang w:eastAsia="zh-CN"/>
        </w:rPr>
        <w:t>.</w:t>
      </w:r>
      <w:r w:rsidR="00C14751" w:rsidRPr="00C2243A">
        <w:rPr>
          <w:rFonts w:ascii="SimSun" w:eastAsia="SimSun" w:hAnsi="SimSun" w:cs="Times New Roman" w:hint="eastAsia"/>
          <w:bCs/>
          <w:color w:val="000000"/>
          <w:sz w:val="20"/>
          <w:szCs w:val="20"/>
          <w:lang w:eastAsia="zh-CN"/>
        </w:rPr>
        <w:t>a</w:t>
      </w:r>
      <w:proofErr w:type="spellEnd"/>
      <w:r w:rsidR="00C14751" w:rsidRPr="00C2243A">
        <w:rPr>
          <w:rFonts w:ascii="SimSun" w:eastAsia="SimSun" w:hAnsi="SimSun" w:cs="Times New Roman" w:hint="eastAsia"/>
          <w:bCs/>
          <w:color w:val="000000"/>
          <w:sz w:val="20"/>
          <w:szCs w:val="20"/>
          <w:lang w:eastAsia="zh-CN"/>
        </w:rPr>
        <w:t>，其中a就是click事件的别名，即事件命名空间。</w:t>
      </w:r>
      <w:r w:rsidR="00085556" w:rsidRPr="00C2243A">
        <w:rPr>
          <w:rFonts w:ascii="SimSun" w:eastAsia="SimSun" w:hAnsi="SimSun" w:cs="Times New Roman" w:hint="eastAsia"/>
          <w:bCs/>
          <w:color w:val="000000"/>
          <w:sz w:val="20"/>
          <w:szCs w:val="20"/>
          <w:lang w:eastAsia="zh-CN"/>
        </w:rPr>
        <w:t>这样删除事件时，可以直接指定命名空间即可。</w:t>
      </w:r>
    </w:p>
    <w:p w14:paraId="46965304" w14:textId="5CC6C174" w:rsidR="00DA1A29" w:rsidRPr="00C2243A" w:rsidRDefault="00DA1A29" w:rsidP="003A4809">
      <w:pPr>
        <w:pStyle w:val="3"/>
        <w:spacing w:after="60"/>
        <w:rPr>
          <w:rFonts w:ascii="SimSun" w:eastAsia="SimSun" w:hAnsi="SimSun"/>
          <w:sz w:val="20"/>
          <w:szCs w:val="20"/>
          <w:lang w:eastAsia="zh-CN"/>
        </w:rPr>
      </w:pPr>
      <w:bookmarkStart w:id="101" w:name="_Toc99709199"/>
      <w:bookmarkStart w:id="102" w:name="_Toc109975023"/>
      <w:r w:rsidRPr="00C2243A">
        <w:rPr>
          <w:rFonts w:ascii="SimSun" w:eastAsia="SimSun" w:hAnsi="SimSun" w:hint="eastAsia"/>
          <w:sz w:val="20"/>
          <w:szCs w:val="20"/>
          <w:lang w:eastAsia="zh-CN"/>
        </w:rPr>
        <w:t>动态事件</w:t>
      </w:r>
      <w:bookmarkEnd w:id="101"/>
      <w:bookmarkEnd w:id="102"/>
    </w:p>
    <w:p w14:paraId="4FF85FF3" w14:textId="52875107" w:rsidR="006C1AF2" w:rsidRPr="00C2243A" w:rsidRDefault="006C1AF2" w:rsidP="003A4809">
      <w:pPr>
        <w:rPr>
          <w:rFonts w:ascii="SimSun" w:eastAsia="SimSun" w:hAnsi="SimSun"/>
          <w:sz w:val="20"/>
          <w:szCs w:val="20"/>
          <w:lang w:eastAsia="zh-CN"/>
        </w:rPr>
      </w:pPr>
      <w:r w:rsidRPr="00C2243A">
        <w:rPr>
          <w:rFonts w:ascii="SimSun" w:eastAsia="SimSun" w:hAnsi="SimSun"/>
          <w:sz w:val="20"/>
          <w:szCs w:val="20"/>
          <w:lang w:eastAsia="zh-CN"/>
        </w:rPr>
        <w:t>动态注册，需要我们先获取到标签对象。然后通过对标签对象的的属性进行赋值一个function函数的形式。</w:t>
      </w:r>
    </w:p>
    <w:p w14:paraId="7EAA5A58" w14:textId="5AD3C4C8" w:rsidR="00C31B71" w:rsidRPr="00C2243A" w:rsidRDefault="00C31B71" w:rsidP="003A4809">
      <w:pPr>
        <w:pStyle w:val="3"/>
        <w:spacing w:after="60"/>
        <w:rPr>
          <w:rFonts w:ascii="SimSun" w:eastAsia="SimSun" w:hAnsi="SimSun"/>
          <w:sz w:val="20"/>
          <w:szCs w:val="20"/>
        </w:rPr>
      </w:pPr>
      <w:bookmarkStart w:id="103" w:name="_Toc99709200"/>
      <w:bookmarkStart w:id="104" w:name="_Toc109975024"/>
      <w:r w:rsidRPr="00C2243A">
        <w:rPr>
          <w:rFonts w:ascii="SimSun" w:eastAsia="SimSun" w:hAnsi="SimSun" w:hint="eastAsia"/>
          <w:sz w:val="20"/>
          <w:szCs w:val="20"/>
          <w:lang w:eastAsia="zh-CN"/>
        </w:rPr>
        <w:t>静态事件</w:t>
      </w:r>
      <w:bookmarkEnd w:id="103"/>
      <w:bookmarkEnd w:id="104"/>
    </w:p>
    <w:p w14:paraId="09311F73" w14:textId="142AF5C9" w:rsidR="0080196B" w:rsidRPr="00C2243A" w:rsidRDefault="0080196B" w:rsidP="003A4809">
      <w:pPr>
        <w:rPr>
          <w:rFonts w:ascii="SimSun" w:eastAsia="SimSun" w:hAnsi="SimSun"/>
          <w:sz w:val="20"/>
          <w:szCs w:val="20"/>
          <w:lang w:eastAsia="zh-CN"/>
        </w:rPr>
      </w:pPr>
      <w:r w:rsidRPr="00C2243A">
        <w:rPr>
          <w:rFonts w:ascii="SimSun" w:eastAsia="SimSun" w:hAnsi="SimSun"/>
          <w:sz w:val="20"/>
          <w:szCs w:val="20"/>
          <w:lang w:eastAsia="zh-CN"/>
        </w:rPr>
        <w:t>就是在</w:t>
      </w:r>
      <w:r w:rsidRPr="00C2243A">
        <w:rPr>
          <w:rFonts w:ascii="SimSun" w:eastAsia="SimSun" w:hAnsi="SimSun" w:cs="SimSun" w:hint="eastAsia"/>
          <w:sz w:val="20"/>
          <w:szCs w:val="20"/>
          <w:lang w:eastAsia="zh-CN"/>
        </w:rPr>
        <w:t>标签</w:t>
      </w:r>
      <w:r w:rsidRPr="00C2243A">
        <w:rPr>
          <w:rFonts w:ascii="SimSun" w:eastAsia="SimSun" w:hAnsi="SimSun" w:cs="ＭＳ 明朝" w:hint="eastAsia"/>
          <w:sz w:val="20"/>
          <w:szCs w:val="20"/>
          <w:lang w:eastAsia="zh-CN"/>
        </w:rPr>
        <w:t>上使用事件属性</w:t>
      </w:r>
      <w:r w:rsidRPr="00C2243A">
        <w:rPr>
          <w:rFonts w:ascii="SimSun" w:eastAsia="SimSun" w:hAnsi="SimSun" w:cs="SimSun" w:hint="eastAsia"/>
          <w:sz w:val="20"/>
          <w:szCs w:val="20"/>
          <w:lang w:eastAsia="zh-CN"/>
        </w:rPr>
        <w:t>赋值</w:t>
      </w:r>
      <w:r w:rsidRPr="00C2243A">
        <w:rPr>
          <w:rFonts w:ascii="SimSun" w:eastAsia="SimSun" w:hAnsi="SimSun" w:cs="ＭＳ 明朝" w:hint="eastAsia"/>
          <w:sz w:val="20"/>
          <w:szCs w:val="20"/>
          <w:lang w:eastAsia="zh-CN"/>
        </w:rPr>
        <w:t>的形式</w:t>
      </w:r>
      <w:r w:rsidRPr="00C2243A">
        <w:rPr>
          <w:rFonts w:ascii="SimSun" w:eastAsia="SimSun" w:hAnsi="SimSun" w:cs="SimSun" w:hint="eastAsia"/>
          <w:sz w:val="20"/>
          <w:szCs w:val="20"/>
          <w:lang w:eastAsia="zh-CN"/>
        </w:rPr>
        <w:t>给这</w:t>
      </w:r>
      <w:r w:rsidRPr="00C2243A">
        <w:rPr>
          <w:rFonts w:ascii="SimSun" w:eastAsia="SimSun" w:hAnsi="SimSun" w:cs="ＭＳ 明朝" w:hint="eastAsia"/>
          <w:sz w:val="20"/>
          <w:szCs w:val="20"/>
          <w:lang w:eastAsia="zh-CN"/>
        </w:rPr>
        <w:t>个</w:t>
      </w:r>
      <w:r w:rsidRPr="00C2243A">
        <w:rPr>
          <w:rFonts w:ascii="SimSun" w:eastAsia="SimSun" w:hAnsi="SimSun" w:cs="SimSun" w:hint="eastAsia"/>
          <w:sz w:val="20"/>
          <w:szCs w:val="20"/>
          <w:lang w:eastAsia="zh-CN"/>
        </w:rPr>
        <w:t>标签</w:t>
      </w:r>
      <w:r w:rsidRPr="00C2243A">
        <w:rPr>
          <w:rFonts w:ascii="SimSun" w:eastAsia="SimSun" w:hAnsi="SimSun" w:cs="ＭＳ 明朝" w:hint="eastAsia"/>
          <w:sz w:val="20"/>
          <w:szCs w:val="20"/>
          <w:lang w:eastAsia="zh-CN"/>
        </w:rPr>
        <w:t>的事件响</w:t>
      </w:r>
      <w:r w:rsidRPr="00C2243A">
        <w:rPr>
          <w:rFonts w:ascii="SimSun" w:eastAsia="SimSun" w:hAnsi="SimSun" w:cs="SimSun" w:hint="eastAsia"/>
          <w:sz w:val="20"/>
          <w:szCs w:val="20"/>
          <w:lang w:eastAsia="zh-CN"/>
        </w:rPr>
        <w:t>应</w:t>
      </w:r>
      <w:r w:rsidRPr="00C2243A">
        <w:rPr>
          <w:rFonts w:ascii="SimSun" w:eastAsia="SimSun" w:hAnsi="SimSun" w:cs="ＭＳ 明朝" w:hint="eastAsia"/>
          <w:sz w:val="20"/>
          <w:szCs w:val="20"/>
          <w:lang w:eastAsia="zh-CN"/>
        </w:rPr>
        <w:t>添加</w:t>
      </w:r>
      <w:proofErr w:type="spellStart"/>
      <w:r w:rsidRPr="00C2243A">
        <w:rPr>
          <w:rFonts w:ascii="SimSun" w:eastAsia="SimSun" w:hAnsi="SimSun"/>
          <w:sz w:val="20"/>
          <w:szCs w:val="20"/>
          <w:lang w:eastAsia="zh-CN"/>
        </w:rPr>
        <w:t>javaScript</w:t>
      </w:r>
      <w:proofErr w:type="spellEnd"/>
      <w:r w:rsidRPr="00C2243A">
        <w:rPr>
          <w:rFonts w:ascii="SimSun" w:eastAsia="SimSun" w:hAnsi="SimSun"/>
          <w:sz w:val="20"/>
          <w:szCs w:val="20"/>
          <w:lang w:eastAsia="zh-CN"/>
        </w:rPr>
        <w:t>代</w:t>
      </w:r>
      <w:r w:rsidRPr="00C2243A">
        <w:rPr>
          <w:rFonts w:ascii="SimSun" w:eastAsia="SimSun" w:hAnsi="SimSun" w:cs="SimSun" w:hint="eastAsia"/>
          <w:sz w:val="20"/>
          <w:szCs w:val="20"/>
          <w:lang w:eastAsia="zh-CN"/>
        </w:rPr>
        <w:t>码</w:t>
      </w:r>
      <w:r w:rsidRPr="00C2243A">
        <w:rPr>
          <w:rFonts w:ascii="SimSun" w:eastAsia="SimSun" w:hAnsi="SimSun" w:cs="ＭＳ 明朝" w:hint="eastAsia"/>
          <w:sz w:val="20"/>
          <w:szCs w:val="20"/>
          <w:lang w:eastAsia="zh-CN"/>
        </w:rPr>
        <w:t>的方式，我</w:t>
      </w:r>
      <w:r w:rsidRPr="00C2243A">
        <w:rPr>
          <w:rFonts w:ascii="SimSun" w:eastAsia="SimSun" w:hAnsi="SimSun" w:cs="SimSun" w:hint="eastAsia"/>
          <w:sz w:val="20"/>
          <w:szCs w:val="20"/>
          <w:lang w:eastAsia="zh-CN"/>
        </w:rPr>
        <w:t>们</w:t>
      </w:r>
      <w:r w:rsidRPr="00C2243A">
        <w:rPr>
          <w:rFonts w:ascii="SimSun" w:eastAsia="SimSun" w:hAnsi="SimSun" w:cs="ＭＳ 明朝" w:hint="eastAsia"/>
          <w:sz w:val="20"/>
          <w:szCs w:val="20"/>
          <w:lang w:eastAsia="zh-CN"/>
        </w:rPr>
        <w:t>称之</w:t>
      </w:r>
      <w:r w:rsidRPr="00C2243A">
        <w:rPr>
          <w:rFonts w:ascii="SimSun" w:eastAsia="SimSun" w:hAnsi="SimSun" w:cs="SimSun" w:hint="eastAsia"/>
          <w:sz w:val="20"/>
          <w:szCs w:val="20"/>
          <w:lang w:eastAsia="zh-CN"/>
        </w:rPr>
        <w:t>为</w:t>
      </w:r>
      <w:r w:rsidRPr="00C2243A">
        <w:rPr>
          <w:rFonts w:ascii="SimSun" w:eastAsia="SimSun" w:hAnsi="SimSun" w:cs="ＭＳ 明朝" w:hint="eastAsia"/>
          <w:sz w:val="20"/>
          <w:szCs w:val="20"/>
          <w:lang w:eastAsia="zh-CN"/>
        </w:rPr>
        <w:t>静</w:t>
      </w:r>
      <w:r w:rsidRPr="00C2243A">
        <w:rPr>
          <w:rFonts w:ascii="SimSun" w:eastAsia="SimSun" w:hAnsi="SimSun" w:cs="SimSun" w:hint="eastAsia"/>
          <w:sz w:val="20"/>
          <w:szCs w:val="20"/>
          <w:lang w:eastAsia="zh-CN"/>
        </w:rPr>
        <w:t>态</w:t>
      </w:r>
      <w:r w:rsidRPr="00C2243A">
        <w:rPr>
          <w:rFonts w:ascii="SimSun" w:eastAsia="SimSun" w:hAnsi="SimSun" w:cs="ＭＳ 明朝" w:hint="eastAsia"/>
          <w:sz w:val="20"/>
          <w:szCs w:val="20"/>
          <w:lang w:eastAsia="zh-CN"/>
        </w:rPr>
        <w:t>注册事件。</w:t>
      </w:r>
    </w:p>
    <w:p w14:paraId="036ABD4D" w14:textId="42A5C9BE" w:rsidR="00CC4E26" w:rsidRPr="00C2243A" w:rsidRDefault="00CC4E26" w:rsidP="003A4809">
      <w:pPr>
        <w:pStyle w:val="3"/>
        <w:spacing w:after="60"/>
        <w:rPr>
          <w:rFonts w:ascii="SimSun" w:eastAsia="SimSun" w:hAnsi="SimSun"/>
          <w:sz w:val="20"/>
          <w:szCs w:val="20"/>
          <w:lang w:eastAsia="zh-CN"/>
        </w:rPr>
      </w:pPr>
      <w:bookmarkStart w:id="105" w:name="_Toc109975025"/>
      <w:bookmarkStart w:id="106" w:name="_Toc99709201"/>
      <w:r w:rsidRPr="00C2243A">
        <w:rPr>
          <w:rFonts w:ascii="SimSun" w:eastAsia="SimSun" w:hAnsi="SimSun" w:hint="eastAsia"/>
          <w:sz w:val="20"/>
          <w:szCs w:val="20"/>
          <w:lang w:eastAsia="zh-CN"/>
        </w:rPr>
        <w:t>定义</w:t>
      </w:r>
      <w:bookmarkEnd w:id="105"/>
    </w:p>
    <w:p w14:paraId="0C6AD1F5" w14:textId="77777777" w:rsidR="00CC4E26" w:rsidRPr="00C2243A" w:rsidRDefault="00CC4E26" w:rsidP="003A4809">
      <w:pPr>
        <w:rPr>
          <w:rFonts w:ascii="SimSun" w:eastAsia="SimSun" w:hAnsi="SimSun"/>
          <w:sz w:val="20"/>
          <w:szCs w:val="20"/>
          <w:lang w:eastAsia="zh-CN"/>
        </w:rPr>
      </w:pPr>
      <w:r w:rsidRPr="00C2243A">
        <w:rPr>
          <w:rFonts w:ascii="SimSun" w:eastAsia="SimSun" w:hAnsi="SimSun" w:hint="eastAsia"/>
          <w:sz w:val="20"/>
          <w:szCs w:val="20"/>
          <w:lang w:eastAsia="zh-CN"/>
        </w:rPr>
        <w:t>单词</w:t>
      </w:r>
      <w:r w:rsidRPr="00C2243A">
        <w:rPr>
          <w:rFonts w:ascii="SimSun" w:eastAsia="SimSun" w:hAnsi="SimSun"/>
          <w:sz w:val="20"/>
          <w:szCs w:val="20"/>
          <w:lang w:eastAsia="zh-CN"/>
        </w:rPr>
        <w:t>Event，译为“事件“；</w:t>
      </w:r>
    </w:p>
    <w:p w14:paraId="790560EB" w14:textId="77777777" w:rsidR="00CC4E26" w:rsidRPr="00C2243A" w:rsidRDefault="00CC4E26" w:rsidP="003A4809">
      <w:pPr>
        <w:rPr>
          <w:rFonts w:ascii="SimSun" w:eastAsia="SimSun" w:hAnsi="SimSun"/>
          <w:sz w:val="20"/>
          <w:szCs w:val="20"/>
          <w:lang w:eastAsia="zh-CN"/>
        </w:rPr>
      </w:pPr>
      <w:r w:rsidRPr="00C2243A">
        <w:rPr>
          <w:rFonts w:ascii="SimSun" w:eastAsia="SimSun" w:hAnsi="SimSun" w:hint="eastAsia"/>
          <w:sz w:val="20"/>
          <w:szCs w:val="20"/>
          <w:lang w:eastAsia="zh-CN"/>
        </w:rPr>
        <w:t>《《牛津词典》》中的解释是“</w:t>
      </w:r>
      <w:r w:rsidRPr="00C2243A">
        <w:rPr>
          <w:rFonts w:ascii="SimSun" w:eastAsia="SimSun" w:hAnsi="SimSun"/>
          <w:sz w:val="20"/>
          <w:szCs w:val="20"/>
          <w:lang w:eastAsia="zh-CN"/>
        </w:rPr>
        <w:t>a thing that happens，especially something important“；</w:t>
      </w:r>
    </w:p>
    <w:p w14:paraId="6D395264" w14:textId="5E640B0F" w:rsidR="00CC4E26" w:rsidRPr="00C2243A" w:rsidRDefault="00CC4E26" w:rsidP="003A4809">
      <w:pPr>
        <w:rPr>
          <w:rFonts w:ascii="SimSun" w:eastAsia="SimSun" w:hAnsi="SimSun"/>
          <w:sz w:val="20"/>
          <w:szCs w:val="20"/>
          <w:lang w:eastAsia="zh-CN"/>
        </w:rPr>
      </w:pPr>
      <w:r w:rsidRPr="00C2243A">
        <w:rPr>
          <w:rFonts w:ascii="SimSun" w:eastAsia="SimSun" w:hAnsi="SimSun" w:hint="eastAsia"/>
          <w:sz w:val="20"/>
          <w:szCs w:val="20"/>
          <w:lang w:eastAsia="zh-CN"/>
        </w:rPr>
        <w:t>通顺的解释就是“能够发生的什么事情“；</w:t>
      </w:r>
    </w:p>
    <w:p w14:paraId="4B8E9B54" w14:textId="46E61456" w:rsidR="00CC4E26" w:rsidRPr="00C2243A" w:rsidRDefault="00D65774" w:rsidP="003A4809">
      <w:pPr>
        <w:pStyle w:val="3"/>
        <w:spacing w:after="60"/>
        <w:rPr>
          <w:rFonts w:ascii="SimSun" w:eastAsia="SimSun" w:hAnsi="SimSun" w:cs="Microsoft YaHei"/>
          <w:sz w:val="20"/>
          <w:szCs w:val="20"/>
        </w:rPr>
      </w:pPr>
      <w:bookmarkStart w:id="107" w:name="_Toc109975026"/>
      <w:r w:rsidRPr="00C2243A">
        <w:rPr>
          <w:rFonts w:ascii="SimSun" w:eastAsia="SimSun" w:hAnsi="SimSun" w:cs="Microsoft YaHei" w:hint="eastAsia"/>
          <w:sz w:val="20"/>
          <w:szCs w:val="20"/>
          <w:lang w:eastAsia="zh-CN"/>
        </w:rPr>
        <w:t>对象</w:t>
      </w:r>
      <w:bookmarkEnd w:id="107"/>
    </w:p>
    <w:p w14:paraId="23D9967C" w14:textId="77777777" w:rsidR="00D65774" w:rsidRPr="00C2243A" w:rsidRDefault="00D65774" w:rsidP="003A4809">
      <w:pPr>
        <w:rPr>
          <w:rFonts w:ascii="SimSun" w:eastAsia="SimSun" w:hAnsi="SimSun"/>
          <w:sz w:val="20"/>
          <w:szCs w:val="20"/>
          <w:lang w:eastAsia="zh-CN"/>
        </w:rPr>
      </w:pPr>
      <w:r w:rsidRPr="00C2243A">
        <w:rPr>
          <w:rFonts w:ascii="SimSun" w:eastAsia="SimSun" w:hAnsi="SimSun" w:hint="eastAsia"/>
          <w:sz w:val="20"/>
          <w:szCs w:val="20"/>
          <w:lang w:eastAsia="zh-CN"/>
        </w:rPr>
        <w:t>使</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象或</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基本通知能</w:t>
      </w:r>
      <w:r w:rsidRPr="00C2243A">
        <w:rPr>
          <w:rFonts w:ascii="SimSun" w:eastAsia="SimSun" w:hAnsi="SimSun" w:hint="eastAsia"/>
          <w:sz w:val="20"/>
          <w:szCs w:val="20"/>
          <w:lang w:eastAsia="zh-CN"/>
        </w:rPr>
        <w:t>力的成</w:t>
      </w:r>
      <w:r w:rsidRPr="00C2243A">
        <w:rPr>
          <w:rFonts w:ascii="SimSun" w:eastAsia="SimSun" w:hAnsi="SimSun" w:cs="SimSun" w:hint="eastAsia"/>
          <w:sz w:val="20"/>
          <w:szCs w:val="20"/>
          <w:lang w:eastAsia="zh-CN"/>
        </w:rPr>
        <w:t>员</w:t>
      </w:r>
      <w:r w:rsidRPr="00C2243A">
        <w:rPr>
          <w:rFonts w:ascii="SimSun" w:eastAsia="SimSun" w:hAnsi="SimSun" w:cs="ＭＳ 明朝" w:hint="eastAsia"/>
          <w:sz w:val="20"/>
          <w:szCs w:val="20"/>
          <w:lang w:eastAsia="zh-CN"/>
        </w:rPr>
        <w:t>；</w:t>
      </w:r>
    </w:p>
    <w:p w14:paraId="6D6ECFF6" w14:textId="77777777" w:rsidR="00D65774" w:rsidRPr="00C2243A" w:rsidRDefault="00D65774" w:rsidP="003A4809">
      <w:pPr>
        <w:rPr>
          <w:rFonts w:ascii="SimSun" w:eastAsia="SimSun" w:hAnsi="SimSun"/>
          <w:sz w:val="20"/>
          <w:szCs w:val="20"/>
          <w:lang w:eastAsia="zh-CN"/>
        </w:rPr>
      </w:pPr>
      <w:r w:rsidRPr="00C2243A">
        <w:rPr>
          <w:rFonts w:ascii="SimSun" w:eastAsia="SimSun" w:hAnsi="SimSun" w:hint="eastAsia"/>
          <w:sz w:val="20"/>
          <w:szCs w:val="20"/>
          <w:lang w:eastAsia="zh-CN"/>
        </w:rPr>
        <w:t>（中</w:t>
      </w:r>
      <w:r w:rsidRPr="00C2243A">
        <w:rPr>
          <w:rFonts w:ascii="SimSun" w:eastAsia="SimSun" w:hAnsi="SimSun" w:cs="SimSun" w:hint="eastAsia"/>
          <w:sz w:val="20"/>
          <w:szCs w:val="20"/>
          <w:lang w:eastAsia="zh-CN"/>
        </w:rPr>
        <w:t>译</w:t>
      </w:r>
      <w:r w:rsidRPr="00C2243A">
        <w:rPr>
          <w:rFonts w:ascii="SimSun" w:eastAsia="SimSun" w:hAnsi="SimSun" w:cs="ＭＳ 明朝" w:hint="eastAsia"/>
          <w:sz w:val="20"/>
          <w:szCs w:val="20"/>
          <w:lang w:eastAsia="zh-CN"/>
        </w:rPr>
        <w:t>）事件（</w:t>
      </w:r>
      <w:r w:rsidRPr="00C2243A">
        <w:rPr>
          <w:rFonts w:ascii="SimSun" w:eastAsia="SimSun" w:hAnsi="SimSun"/>
          <w:sz w:val="20"/>
          <w:szCs w:val="20"/>
          <w:lang w:eastAsia="zh-CN"/>
        </w:rPr>
        <w:t>Event）是一种使</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象或</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能</w:t>
      </w:r>
      <w:r w:rsidRPr="00C2243A">
        <w:rPr>
          <w:rFonts w:ascii="SimSun" w:eastAsia="SimSun" w:hAnsi="SimSun" w:cs="SimSun" w:hint="eastAsia"/>
          <w:sz w:val="20"/>
          <w:szCs w:val="20"/>
          <w:lang w:eastAsia="zh-CN"/>
        </w:rPr>
        <w:t>够</w:t>
      </w:r>
      <w:r w:rsidRPr="00C2243A">
        <w:rPr>
          <w:rFonts w:ascii="SimSun" w:eastAsia="SimSun" w:hAnsi="SimSun" w:cs="ＭＳ 明朝" w:hint="eastAsia"/>
          <w:sz w:val="20"/>
          <w:szCs w:val="20"/>
          <w:lang w:eastAsia="zh-CN"/>
        </w:rPr>
        <w:t>提供通知的成</w:t>
      </w:r>
      <w:r w:rsidRPr="00C2243A">
        <w:rPr>
          <w:rFonts w:ascii="SimSun" w:eastAsia="SimSun" w:hAnsi="SimSun" w:cs="SimSun" w:hint="eastAsia"/>
          <w:sz w:val="20"/>
          <w:szCs w:val="20"/>
          <w:lang w:eastAsia="zh-CN"/>
        </w:rPr>
        <w:t>员</w:t>
      </w:r>
      <w:r w:rsidRPr="00C2243A">
        <w:rPr>
          <w:rFonts w:ascii="SimSun" w:eastAsia="SimSun" w:hAnsi="SimSun" w:cs="ＭＳ 明朝" w:hint="eastAsia"/>
          <w:sz w:val="20"/>
          <w:szCs w:val="20"/>
          <w:lang w:eastAsia="zh-CN"/>
        </w:rPr>
        <w:t>；</w:t>
      </w:r>
    </w:p>
    <w:p w14:paraId="4F2D040E" w14:textId="77777777" w:rsidR="00D65774" w:rsidRPr="00C2243A" w:rsidRDefault="00D65774" w:rsidP="003A4809">
      <w:pPr>
        <w:rPr>
          <w:rFonts w:ascii="SimSun" w:eastAsia="SimSun" w:hAnsi="SimSun"/>
          <w:sz w:val="20"/>
          <w:szCs w:val="20"/>
        </w:rPr>
      </w:pPr>
      <w:r w:rsidRPr="00C2243A">
        <w:rPr>
          <w:rFonts w:ascii="SimSun" w:eastAsia="SimSun" w:hAnsi="SimSun" w:hint="eastAsia"/>
          <w:sz w:val="20"/>
          <w:szCs w:val="20"/>
        </w:rPr>
        <w:t>（原文）</w:t>
      </w:r>
      <w:r w:rsidRPr="00C2243A">
        <w:rPr>
          <w:rFonts w:ascii="SimSun" w:eastAsia="SimSun" w:hAnsi="SimSun"/>
          <w:sz w:val="20"/>
          <w:szCs w:val="20"/>
        </w:rPr>
        <w:t>An event is a member that enables an object or class to provide notifications；</w:t>
      </w:r>
    </w:p>
    <w:p w14:paraId="03A70EDF" w14:textId="0D017850" w:rsidR="00D65774" w:rsidRPr="00C2243A" w:rsidRDefault="00D65774" w:rsidP="003A4809">
      <w:pPr>
        <w:rPr>
          <w:rFonts w:ascii="SimSun" w:eastAsia="SimSun" w:hAnsi="SimSun"/>
          <w:sz w:val="20"/>
          <w:szCs w:val="20"/>
          <w:lang w:eastAsia="zh-CN"/>
        </w:rPr>
      </w:pP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象它</w:t>
      </w:r>
      <w:r w:rsidRPr="00C2243A">
        <w:rPr>
          <w:rFonts w:ascii="SimSun" w:eastAsia="SimSun" w:hAnsi="SimSun" w:cs="SimSun" w:hint="eastAsia"/>
          <w:sz w:val="20"/>
          <w:szCs w:val="20"/>
          <w:lang w:eastAsia="zh-CN"/>
        </w:rPr>
        <w:t>拥</w:t>
      </w:r>
      <w:r w:rsidRPr="00C2243A">
        <w:rPr>
          <w:rFonts w:ascii="SimSun" w:eastAsia="SimSun" w:hAnsi="SimSun" w:cs="ＭＳ 明朝" w:hint="eastAsia"/>
          <w:sz w:val="20"/>
          <w:szCs w:val="20"/>
          <w:lang w:eastAsia="zh-CN"/>
        </w:rPr>
        <w:t>有一个事件</w:t>
      </w:r>
      <w:r w:rsidRPr="00C2243A">
        <w:rPr>
          <w:rFonts w:ascii="SimSun" w:eastAsia="SimSun" w:hAnsi="SimSun"/>
          <w:sz w:val="20"/>
          <w:szCs w:val="20"/>
          <w:lang w:eastAsia="zh-CN"/>
        </w:rPr>
        <w:t>E“想表达的思想是=当事件E</w:t>
      </w:r>
      <w:r w:rsidRPr="00C2243A">
        <w:rPr>
          <w:rFonts w:ascii="SimSun" w:eastAsia="SimSun" w:hAnsi="SimSun" w:cs="SimSun" w:hint="eastAsia"/>
          <w:sz w:val="20"/>
          <w:szCs w:val="20"/>
          <w:lang w:eastAsia="zh-CN"/>
        </w:rPr>
        <w:t>发</w:t>
      </w:r>
      <w:r w:rsidRPr="00C2243A">
        <w:rPr>
          <w:rFonts w:ascii="SimSun" w:eastAsia="SimSun" w:hAnsi="SimSun" w:cs="ＭＳ 明朝" w:hint="eastAsia"/>
          <w:sz w:val="20"/>
          <w:szCs w:val="20"/>
          <w:lang w:eastAsia="zh-CN"/>
        </w:rPr>
        <w:t>生的</w:t>
      </w:r>
      <w:r w:rsidRPr="00C2243A">
        <w:rPr>
          <w:rFonts w:ascii="SimSun" w:eastAsia="SimSun" w:hAnsi="SimSun" w:cs="SimSun" w:hint="eastAsia"/>
          <w:sz w:val="20"/>
          <w:szCs w:val="20"/>
          <w:lang w:eastAsia="zh-CN"/>
        </w:rPr>
        <w:t>时</w:t>
      </w:r>
      <w:r w:rsidRPr="00C2243A">
        <w:rPr>
          <w:rFonts w:ascii="SimSun" w:eastAsia="SimSun" w:hAnsi="SimSun" w:cs="ＭＳ 明朝" w:hint="eastAsia"/>
          <w:sz w:val="20"/>
          <w:szCs w:val="20"/>
          <w:lang w:eastAsia="zh-CN"/>
        </w:rPr>
        <w:t>候，它有能力通知</w:t>
      </w:r>
      <w:r w:rsidRPr="00C2243A">
        <w:rPr>
          <w:rFonts w:ascii="SimSun" w:eastAsia="SimSun" w:hAnsi="SimSun" w:cs="SimSun" w:hint="eastAsia"/>
          <w:sz w:val="20"/>
          <w:szCs w:val="20"/>
          <w:lang w:eastAsia="zh-CN"/>
        </w:rPr>
        <w:t>别</w:t>
      </w:r>
      <w:r w:rsidRPr="00C2243A">
        <w:rPr>
          <w:rFonts w:ascii="SimSun" w:eastAsia="SimSun" w:hAnsi="SimSun" w:cs="ＭＳ 明朝" w:hint="eastAsia"/>
          <w:sz w:val="20"/>
          <w:szCs w:val="20"/>
          <w:lang w:eastAsia="zh-CN"/>
        </w:rPr>
        <w:t>的</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w:t>
      </w:r>
      <w:r w:rsidRPr="00C2243A">
        <w:rPr>
          <w:rFonts w:ascii="SimSun" w:eastAsia="SimSun" w:hAnsi="SimSun"/>
          <w:sz w:val="20"/>
          <w:szCs w:val="20"/>
          <w:lang w:eastAsia="zh-CN"/>
        </w:rPr>
        <w:t>“</w:t>
      </w:r>
    </w:p>
    <w:p w14:paraId="07A4D0C3" w14:textId="2E00ECB6" w:rsidR="00CC4E26" w:rsidRPr="00C2243A" w:rsidRDefault="00D65774" w:rsidP="003A4809">
      <w:pPr>
        <w:pStyle w:val="3"/>
        <w:spacing w:after="60"/>
        <w:rPr>
          <w:rFonts w:ascii="SimSun" w:eastAsia="SimSun" w:hAnsi="SimSun"/>
          <w:sz w:val="20"/>
          <w:szCs w:val="20"/>
          <w:lang w:eastAsia="zh-CN"/>
        </w:rPr>
      </w:pPr>
      <w:bookmarkStart w:id="108" w:name="_Toc109975027"/>
      <w:r w:rsidRPr="00C2243A">
        <w:rPr>
          <w:rFonts w:ascii="SimSun" w:eastAsia="SimSun" w:hAnsi="SimSun" w:hint="eastAsia"/>
          <w:sz w:val="20"/>
          <w:szCs w:val="20"/>
          <w:lang w:eastAsia="zh-CN"/>
        </w:rPr>
        <w:t>使用</w:t>
      </w:r>
      <w:bookmarkEnd w:id="108"/>
    </w:p>
    <w:p w14:paraId="4B857802" w14:textId="77777777" w:rsidR="00D65774" w:rsidRPr="00C2243A" w:rsidRDefault="00D65774" w:rsidP="003A4809">
      <w:pPr>
        <w:rPr>
          <w:rFonts w:ascii="SimSun" w:eastAsia="SimSun" w:hAnsi="SimSun"/>
          <w:sz w:val="20"/>
          <w:szCs w:val="20"/>
          <w:lang w:eastAsia="zh-CN"/>
        </w:rPr>
      </w:pPr>
      <w:r w:rsidRPr="00C2243A">
        <w:rPr>
          <w:rFonts w:ascii="SimSun" w:eastAsia="SimSun" w:hAnsi="SimSun" w:hint="eastAsia"/>
          <w:sz w:val="20"/>
          <w:szCs w:val="20"/>
          <w:lang w:eastAsia="zh-CN"/>
        </w:rPr>
        <w:t>用于对象或者类间的动作协调与信息传递（消息推送）</w:t>
      </w:r>
    </w:p>
    <w:p w14:paraId="6B17B5C2" w14:textId="0A1F5E98" w:rsidR="00CC4E26" w:rsidRPr="00C2243A" w:rsidRDefault="00C51D83" w:rsidP="003A4809">
      <w:pPr>
        <w:pStyle w:val="3"/>
        <w:spacing w:after="60"/>
        <w:rPr>
          <w:rFonts w:ascii="SimSun" w:eastAsia="SimSun" w:hAnsi="SimSun"/>
          <w:sz w:val="20"/>
          <w:szCs w:val="20"/>
          <w:lang w:eastAsia="zh-CN"/>
        </w:rPr>
      </w:pPr>
      <w:bookmarkStart w:id="109" w:name="_Toc109975028"/>
      <w:r w:rsidRPr="00C2243A">
        <w:rPr>
          <w:rFonts w:ascii="SimSun" w:eastAsia="SimSun" w:hAnsi="SimSun" w:hint="eastAsia"/>
          <w:sz w:val="20"/>
          <w:szCs w:val="20"/>
          <w:lang w:eastAsia="zh-CN"/>
        </w:rPr>
        <w:t>原理</w:t>
      </w:r>
      <w:bookmarkEnd w:id="109"/>
    </w:p>
    <w:p w14:paraId="52C1052E" w14:textId="77777777" w:rsidR="00C51D83" w:rsidRPr="00C2243A" w:rsidRDefault="00C51D83" w:rsidP="003A4809">
      <w:pPr>
        <w:rPr>
          <w:rFonts w:ascii="SimSun" w:eastAsia="SimSun" w:hAnsi="SimSun"/>
          <w:sz w:val="20"/>
          <w:szCs w:val="20"/>
          <w:lang w:eastAsia="zh-CN"/>
        </w:rPr>
      </w:pPr>
      <w:r w:rsidRPr="00C2243A">
        <w:rPr>
          <w:rFonts w:ascii="SimSun" w:eastAsia="SimSun" w:hAnsi="SimSun" w:hint="eastAsia"/>
          <w:sz w:val="20"/>
          <w:szCs w:val="20"/>
          <w:lang w:eastAsia="zh-CN"/>
        </w:rPr>
        <w:t>事件模型（</w:t>
      </w:r>
      <w:r w:rsidRPr="00C2243A">
        <w:rPr>
          <w:rFonts w:ascii="SimSun" w:eastAsia="SimSun" w:hAnsi="SimSun"/>
          <w:sz w:val="20"/>
          <w:szCs w:val="20"/>
          <w:lang w:eastAsia="zh-CN"/>
        </w:rPr>
        <w:t>Event model）中的两个“5“</w:t>
      </w:r>
    </w:p>
    <w:p w14:paraId="51F08FED" w14:textId="77777777" w:rsidR="00C51D83" w:rsidRPr="00C2243A" w:rsidRDefault="00C51D83" w:rsidP="003A4809">
      <w:pPr>
        <w:rPr>
          <w:rFonts w:ascii="SimSun" w:eastAsia="SimSun" w:hAnsi="SimSun"/>
          <w:sz w:val="20"/>
          <w:szCs w:val="20"/>
          <w:lang w:eastAsia="zh-CN"/>
        </w:rPr>
      </w:pPr>
      <w:r w:rsidRPr="00C2243A">
        <w:rPr>
          <w:rFonts w:ascii="SimSun" w:eastAsia="SimSun" w:hAnsi="SimSun" w:hint="eastAsia"/>
          <w:sz w:val="20"/>
          <w:szCs w:val="20"/>
          <w:lang w:eastAsia="zh-CN"/>
        </w:rPr>
        <w:t>“发生→响应中的</w:t>
      </w:r>
      <w:r w:rsidRPr="00C2243A">
        <w:rPr>
          <w:rFonts w:ascii="SimSun" w:eastAsia="SimSun" w:hAnsi="SimSun"/>
          <w:sz w:val="20"/>
          <w:szCs w:val="20"/>
          <w:lang w:eastAsia="zh-CN"/>
        </w:rPr>
        <w:t>5个部分“＝闹钟响了你起床，孩子饿了你做饭．．．这里隐含着订阅关系；</w:t>
      </w:r>
    </w:p>
    <w:p w14:paraId="707CAEA1" w14:textId="1861B807" w:rsidR="00C51D83" w:rsidRPr="00C2243A" w:rsidRDefault="00C51D83" w:rsidP="003A4809">
      <w:pPr>
        <w:rPr>
          <w:rFonts w:ascii="SimSun" w:eastAsia="SimSun" w:hAnsi="SimSun"/>
          <w:sz w:val="20"/>
          <w:szCs w:val="20"/>
          <w:lang w:eastAsia="zh-CN"/>
        </w:rPr>
      </w:pPr>
      <w:r w:rsidRPr="00C2243A">
        <w:rPr>
          <w:rFonts w:ascii="SimSun" w:eastAsia="SimSun" w:hAnsi="SimSun" w:hint="eastAsia"/>
          <w:sz w:val="20"/>
          <w:szCs w:val="20"/>
          <w:lang w:eastAsia="zh-CN"/>
        </w:rPr>
        <w:lastRenderedPageBreak/>
        <w:t>“发生→响应中的</w:t>
      </w:r>
      <w:r w:rsidRPr="00C2243A">
        <w:rPr>
          <w:rFonts w:ascii="SimSun" w:eastAsia="SimSun" w:hAnsi="SimSun"/>
          <w:sz w:val="20"/>
          <w:szCs w:val="20"/>
          <w:lang w:eastAsia="zh-CN"/>
        </w:rPr>
        <w:t>5个动作“＝（１）我</w:t>
      </w:r>
      <w:r w:rsidR="005C2C23" w:rsidRPr="00C2243A">
        <w:rPr>
          <w:rFonts w:ascii="SimSun" w:eastAsia="SimSun" w:hAnsi="SimSun" w:hint="eastAsia"/>
          <w:sz w:val="20"/>
          <w:szCs w:val="20"/>
          <w:lang w:eastAsia="zh-CN"/>
        </w:rPr>
        <w:t>有</w:t>
      </w:r>
      <w:r w:rsidRPr="00C2243A">
        <w:rPr>
          <w:rFonts w:ascii="SimSun" w:eastAsia="SimSun" w:hAnsi="SimSun"/>
          <w:sz w:val="20"/>
          <w:szCs w:val="20"/>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66231634" w14:textId="617AD84E" w:rsidR="00CC4E26" w:rsidRPr="00C2243A" w:rsidRDefault="00323738" w:rsidP="003A4809">
      <w:pPr>
        <w:pStyle w:val="3"/>
        <w:spacing w:after="60"/>
        <w:rPr>
          <w:rFonts w:ascii="SimSun" w:eastAsia="SimSun" w:hAnsi="SimSun"/>
          <w:sz w:val="20"/>
          <w:szCs w:val="20"/>
          <w:lang w:eastAsia="zh-CN"/>
        </w:rPr>
      </w:pPr>
      <w:bookmarkStart w:id="110" w:name="_Toc109975029"/>
      <w:r w:rsidRPr="00C2243A">
        <w:rPr>
          <w:rFonts w:ascii="SimSun" w:eastAsia="SimSun" w:hAnsi="SimSun" w:hint="eastAsia"/>
          <w:sz w:val="20"/>
          <w:szCs w:val="20"/>
          <w:lang w:eastAsia="zh-CN"/>
        </w:rPr>
        <w:t>提示</w:t>
      </w:r>
      <w:bookmarkEnd w:id="110"/>
    </w:p>
    <w:p w14:paraId="5B846A14" w14:textId="77777777" w:rsidR="00C51D83" w:rsidRPr="00C2243A" w:rsidRDefault="00C51D83" w:rsidP="00C51D83">
      <w:pPr>
        <w:rPr>
          <w:rFonts w:ascii="SimSun" w:eastAsia="SimSun" w:hAnsi="SimSun"/>
          <w:sz w:val="20"/>
          <w:szCs w:val="20"/>
          <w:lang w:eastAsia="zh-CN"/>
        </w:rPr>
      </w:pPr>
      <w:r w:rsidRPr="00C2243A">
        <w:rPr>
          <w:rFonts w:ascii="SimSun" w:eastAsia="SimSun" w:hAnsi="SimSun" w:hint="eastAsia"/>
          <w:sz w:val="20"/>
          <w:szCs w:val="20"/>
          <w:lang w:eastAsia="zh-CN"/>
        </w:rPr>
        <w:t>事件多用于桌面，手机等开发的客户端编程，因为这些程序经常是用户通过事件来＂驱动＂的；</w:t>
      </w:r>
    </w:p>
    <w:p w14:paraId="01E6696C" w14:textId="77777777" w:rsidR="00C51D83" w:rsidRPr="00C2243A" w:rsidRDefault="00C51D83" w:rsidP="00C51D83">
      <w:pPr>
        <w:rPr>
          <w:rFonts w:ascii="SimSun" w:eastAsia="SimSun" w:hAnsi="SimSun"/>
          <w:sz w:val="20"/>
          <w:szCs w:val="20"/>
          <w:lang w:eastAsia="zh-CN"/>
        </w:rPr>
      </w:pPr>
      <w:r w:rsidRPr="00C2243A">
        <w:rPr>
          <w:rFonts w:ascii="SimSun" w:eastAsia="SimSun" w:hAnsi="SimSun" w:hint="eastAsia"/>
          <w:sz w:val="20"/>
          <w:szCs w:val="20"/>
          <w:lang w:eastAsia="zh-CN"/>
        </w:rPr>
        <w:t>各种编程语言对这个机制的实现方法不尽相同；</w:t>
      </w:r>
    </w:p>
    <w:p w14:paraId="7F66F3C7" w14:textId="77777777" w:rsidR="00C51D83" w:rsidRPr="00C2243A" w:rsidRDefault="00C51D83" w:rsidP="00C51D83">
      <w:pPr>
        <w:rPr>
          <w:rFonts w:ascii="SimSun" w:eastAsia="SimSun" w:hAnsi="SimSun"/>
          <w:sz w:val="20"/>
          <w:szCs w:val="20"/>
          <w:lang w:eastAsia="zh-CN"/>
        </w:rPr>
      </w:pPr>
      <w:r w:rsidRPr="00C2243A">
        <w:rPr>
          <w:rFonts w:ascii="SimSun" w:eastAsia="SimSun" w:hAnsi="SimSun"/>
          <w:sz w:val="20"/>
          <w:szCs w:val="20"/>
          <w:lang w:eastAsia="zh-CN"/>
        </w:rPr>
        <w:t>Java语言里没有事件这种成员，也没有委托这种数据类型。Java的“事件”是使用接口来实现的。</w:t>
      </w:r>
    </w:p>
    <w:p w14:paraId="2BA30532" w14:textId="77777777" w:rsidR="00C51D83" w:rsidRPr="00C2243A" w:rsidRDefault="00C51D83" w:rsidP="00C51D83">
      <w:pPr>
        <w:rPr>
          <w:rFonts w:ascii="SimSun" w:eastAsia="SimSun" w:hAnsi="SimSun"/>
          <w:sz w:val="20"/>
          <w:szCs w:val="20"/>
          <w:lang w:eastAsia="zh-CN"/>
        </w:rPr>
      </w:pPr>
      <w:r w:rsidRPr="00C2243A">
        <w:rPr>
          <w:rFonts w:ascii="SimSun" w:eastAsia="SimSun" w:hAnsi="SimSun"/>
          <w:sz w:val="20"/>
          <w:szCs w:val="20"/>
          <w:lang w:eastAsia="zh-CN"/>
        </w:rPr>
        <w:t>MVC，MVP，MVVM等模式，是事件模式更高级，更有效的“玩法”；</w:t>
      </w:r>
    </w:p>
    <w:p w14:paraId="1B6710E5" w14:textId="77777777" w:rsidR="00D261F0" w:rsidRPr="00C2243A" w:rsidRDefault="00C51D83" w:rsidP="00C51D83">
      <w:pPr>
        <w:rPr>
          <w:rFonts w:ascii="SimSun" w:eastAsia="SimSun" w:hAnsi="SimSun"/>
          <w:sz w:val="20"/>
          <w:szCs w:val="20"/>
          <w:lang w:eastAsia="zh-CN"/>
        </w:rPr>
      </w:pPr>
      <w:r w:rsidRPr="00C2243A">
        <w:rPr>
          <w:rFonts w:ascii="SimSun" w:eastAsia="SimSun" w:hAnsi="SimSun" w:hint="eastAsia"/>
          <w:sz w:val="20"/>
          <w:szCs w:val="20"/>
          <w:lang w:eastAsia="zh-CN"/>
        </w:rPr>
        <w:t>日常开发的时候，使用已有事件的机会比较多，自己声明事件的机会比较少，所以先学使用。</w:t>
      </w:r>
    </w:p>
    <w:p w14:paraId="7A986097" w14:textId="56CD41ED" w:rsidR="00C51D83" w:rsidRPr="00C2243A" w:rsidRDefault="00D261F0" w:rsidP="00C51D83">
      <w:pPr>
        <w:rPr>
          <w:rFonts w:ascii="SimSun" w:eastAsia="SimSun" w:hAnsi="SimSun"/>
          <w:sz w:val="20"/>
          <w:szCs w:val="20"/>
          <w:lang w:eastAsia="zh-CN"/>
        </w:rPr>
      </w:pPr>
      <w:r w:rsidRPr="00C2243A">
        <w:rPr>
          <w:rFonts w:ascii="SimSun" w:eastAsia="SimSun" w:hAnsi="SimSun" w:hint="eastAsia"/>
          <w:sz w:val="20"/>
          <w:szCs w:val="20"/>
          <w:lang w:eastAsia="zh-CN"/>
        </w:rPr>
        <w:t>内容决定形式，功能决定方法。</w:t>
      </w:r>
    </w:p>
    <w:p w14:paraId="0AC2CA00" w14:textId="1D44990C" w:rsidR="00B946C7" w:rsidRPr="00C2243A" w:rsidRDefault="00B946C7" w:rsidP="003A4809">
      <w:pPr>
        <w:pStyle w:val="20"/>
        <w:spacing w:after="60"/>
        <w:rPr>
          <w:rFonts w:ascii="SimSun" w:eastAsia="SimSun" w:hAnsi="SimSun"/>
          <w:b w:val="0"/>
          <w:sz w:val="20"/>
          <w:szCs w:val="20"/>
          <w:lang w:eastAsia="zh-CN"/>
        </w:rPr>
      </w:pPr>
      <w:bookmarkStart w:id="111" w:name="_Toc109975030"/>
      <w:r w:rsidRPr="00C2243A">
        <w:rPr>
          <w:rFonts w:ascii="SimSun" w:eastAsia="SimSun" w:hAnsi="SimSun" w:hint="eastAsia"/>
          <w:b w:val="0"/>
          <w:sz w:val="20"/>
          <w:szCs w:val="20"/>
          <w:lang w:eastAsia="zh-CN"/>
        </w:rPr>
        <w:t>类(</w:t>
      </w:r>
      <w:r w:rsidRPr="00C2243A">
        <w:rPr>
          <w:rFonts w:ascii="SimSun" w:eastAsia="SimSun" w:hAnsi="SimSun"/>
          <w:b w:val="0"/>
          <w:sz w:val="20"/>
          <w:szCs w:val="20"/>
          <w:lang w:eastAsia="zh-CN"/>
        </w:rPr>
        <w:t>Class)</w:t>
      </w:r>
      <w:bookmarkEnd w:id="106"/>
      <w:bookmarkEnd w:id="111"/>
    </w:p>
    <w:p w14:paraId="6BB019C7" w14:textId="4D61E4EE" w:rsidR="007B31C9" w:rsidRPr="00C2243A" w:rsidRDefault="007B31C9" w:rsidP="003A4809">
      <w:pPr>
        <w:rPr>
          <w:rFonts w:ascii="SimSun" w:eastAsia="SimSun" w:hAnsi="SimSun"/>
          <w:sz w:val="20"/>
          <w:szCs w:val="20"/>
          <w:lang w:eastAsia="zh-CN"/>
        </w:rPr>
      </w:pPr>
      <w:r w:rsidRPr="00C2243A">
        <w:rPr>
          <w:rFonts w:ascii="SimSun" w:eastAsia="SimSun" w:hAnsi="SimSun" w:hint="eastAsia"/>
          <w:sz w:val="20"/>
          <w:szCs w:val="20"/>
          <w:lang w:eastAsia="zh-CN"/>
        </w:rPr>
        <w:t>类中必须创建</w:t>
      </w:r>
      <w:r w:rsidRPr="00C2243A">
        <w:rPr>
          <w:rFonts w:ascii="SimSun" w:eastAsia="SimSun" w:hAnsi="SimSun"/>
          <w:sz w:val="20"/>
          <w:szCs w:val="20"/>
          <w:lang w:eastAsia="zh-CN"/>
        </w:rPr>
        <w:t>constructor() {}</w:t>
      </w:r>
      <w:r w:rsidRPr="00C2243A">
        <w:rPr>
          <w:rFonts w:ascii="SimSun" w:eastAsia="SimSun" w:hAnsi="SimSun" w:hint="eastAsia"/>
          <w:sz w:val="20"/>
          <w:szCs w:val="20"/>
          <w:lang w:eastAsia="zh-CN"/>
        </w:rPr>
        <w:t>函数。</w:t>
      </w:r>
    </w:p>
    <w:p w14:paraId="5AB7F852" w14:textId="0C160F30" w:rsidR="002F67CF" w:rsidRPr="00C2243A" w:rsidRDefault="002F67CF" w:rsidP="003A4809">
      <w:pPr>
        <w:pStyle w:val="3"/>
        <w:spacing w:after="60"/>
        <w:rPr>
          <w:rFonts w:ascii="SimSun" w:eastAsia="SimSun" w:hAnsi="SimSun" w:cs="Microsoft YaHei"/>
          <w:sz w:val="20"/>
          <w:szCs w:val="20"/>
          <w:lang w:eastAsia="zh-CN"/>
        </w:rPr>
      </w:pPr>
      <w:bookmarkStart w:id="112" w:name="_Toc99709202"/>
      <w:bookmarkStart w:id="113" w:name="_Toc109975031"/>
      <w:r w:rsidRPr="00C2243A">
        <w:rPr>
          <w:rFonts w:ascii="SimSun" w:eastAsia="SimSun" w:hAnsi="SimSun" w:cs="Microsoft YaHei" w:hint="eastAsia"/>
          <w:sz w:val="20"/>
          <w:szCs w:val="20"/>
          <w:lang w:eastAsia="zh-CN"/>
        </w:rPr>
        <w:t>类声明</w:t>
      </w:r>
      <w:bookmarkEnd w:id="112"/>
      <w:bookmarkEnd w:id="113"/>
    </w:p>
    <w:tbl>
      <w:tblPr>
        <w:tblStyle w:val="aff9"/>
        <w:tblW w:w="0" w:type="auto"/>
        <w:tblLook w:val="04A0" w:firstRow="1" w:lastRow="0" w:firstColumn="1" w:lastColumn="0" w:noHBand="0" w:noVBand="1"/>
      </w:tblPr>
      <w:tblGrid>
        <w:gridCol w:w="4963"/>
        <w:gridCol w:w="4963"/>
      </w:tblGrid>
      <w:tr w:rsidR="00885D5E" w:rsidRPr="00C2243A" w14:paraId="26A37BDE" w14:textId="77777777" w:rsidTr="00885D5E">
        <w:trPr>
          <w:cnfStyle w:val="100000000000" w:firstRow="1" w:lastRow="0" w:firstColumn="0" w:lastColumn="0" w:oddVBand="0" w:evenVBand="0" w:oddHBand="0" w:evenHBand="0" w:firstRowFirstColumn="0" w:firstRowLastColumn="0" w:lastRowFirstColumn="0" w:lastRowLastColumn="0"/>
        </w:trPr>
        <w:tc>
          <w:tcPr>
            <w:tcW w:w="4963" w:type="dxa"/>
          </w:tcPr>
          <w:p w14:paraId="015F9A23" w14:textId="6C53ABC1" w:rsidR="00885D5E" w:rsidRPr="00C2243A" w:rsidRDefault="00A772FA" w:rsidP="003A4809">
            <w:pPr>
              <w:rPr>
                <w:rFonts w:ascii="SimSun" w:eastAsia="SimSun" w:hAnsi="SimSun"/>
                <w:lang w:eastAsia="zh-CN"/>
              </w:rPr>
            </w:pPr>
            <w:r w:rsidRPr="00C2243A">
              <w:rPr>
                <w:rFonts w:ascii="SimSun" w:eastAsia="SimSun" w:hAnsi="SimSun"/>
                <w:lang w:eastAsia="zh-CN"/>
              </w:rPr>
              <w:t>C</w:t>
            </w:r>
            <w:r w:rsidR="00885D5E" w:rsidRPr="00C2243A">
              <w:rPr>
                <w:rFonts w:ascii="SimSun" w:eastAsia="SimSun" w:hAnsi="SimSun"/>
                <w:lang w:eastAsia="zh-CN"/>
              </w:rPr>
              <w:t>lass</w:t>
            </w:r>
            <w:r w:rsidRPr="00C2243A">
              <w:rPr>
                <w:rFonts w:ascii="SimSun" w:eastAsia="SimSun" w:hAnsi="SimSun"/>
                <w:lang w:eastAsia="zh-CN"/>
              </w:rPr>
              <w:t xml:space="preserve"> </w:t>
            </w:r>
            <w:proofErr w:type="gramStart"/>
            <w:r w:rsidR="00885D5E" w:rsidRPr="00C2243A">
              <w:rPr>
                <w:rFonts w:ascii="SimSun" w:eastAsia="SimSun" w:hAnsi="SimSun"/>
                <w:lang w:eastAsia="zh-CN"/>
              </w:rPr>
              <w:t>Example{</w:t>
            </w:r>
            <w:proofErr w:type="gramEnd"/>
            <w:r w:rsidR="00885D5E" w:rsidRPr="00C2243A">
              <w:rPr>
                <w:rFonts w:ascii="SimSun" w:eastAsia="SimSun" w:hAnsi="SimSun"/>
                <w:lang w:eastAsia="zh-CN"/>
              </w:rPr>
              <w:t>}</w:t>
            </w:r>
            <w:r w:rsidR="00885D5E" w:rsidRPr="00C2243A">
              <w:rPr>
                <w:rFonts w:ascii="SimSun" w:eastAsia="SimSun" w:hAnsi="SimSun" w:hint="eastAsia"/>
              </w:rPr>
              <w:t>;</w:t>
            </w:r>
          </w:p>
        </w:tc>
        <w:tc>
          <w:tcPr>
            <w:tcW w:w="4963" w:type="dxa"/>
          </w:tcPr>
          <w:p w14:paraId="4BA8D295" w14:textId="4C34B119" w:rsidR="00885D5E" w:rsidRPr="00C2243A" w:rsidRDefault="000F220C" w:rsidP="003A4809">
            <w:pPr>
              <w:rPr>
                <w:rFonts w:ascii="SimSun" w:eastAsia="SimSun" w:hAnsi="SimSun"/>
                <w:lang w:eastAsia="zh-CN"/>
              </w:rPr>
            </w:pPr>
            <w:r w:rsidRPr="00C2243A">
              <w:rPr>
                <w:rFonts w:ascii="SimSun" w:eastAsia="SimSun" w:hAnsi="SimSun" w:hint="eastAsia"/>
                <w:lang w:eastAsia="zh-CN"/>
              </w:rPr>
              <w:t>全局类</w:t>
            </w:r>
          </w:p>
        </w:tc>
      </w:tr>
    </w:tbl>
    <w:p w14:paraId="455158E3" w14:textId="77777777" w:rsidR="00714D31" w:rsidRPr="00C2243A" w:rsidRDefault="00714D31" w:rsidP="003A4809">
      <w:pPr>
        <w:rPr>
          <w:rFonts w:ascii="SimSun" w:eastAsia="SimSun" w:hAnsi="SimSun"/>
          <w:sz w:val="20"/>
          <w:szCs w:val="20"/>
          <w:lang w:eastAsia="zh-CN"/>
        </w:rPr>
      </w:pPr>
    </w:p>
    <w:p w14:paraId="22AB36DF" w14:textId="3656AACC" w:rsidR="00915218" w:rsidRPr="00C2243A" w:rsidRDefault="00915218" w:rsidP="003A4809">
      <w:pPr>
        <w:pStyle w:val="3"/>
        <w:spacing w:after="60"/>
        <w:rPr>
          <w:rFonts w:ascii="SimSun" w:eastAsia="SimSun" w:hAnsi="SimSun" w:cs="Microsoft YaHei"/>
          <w:sz w:val="20"/>
          <w:szCs w:val="20"/>
          <w:lang w:eastAsia="zh-CN"/>
        </w:rPr>
      </w:pPr>
      <w:bookmarkStart w:id="114" w:name="_Toc99709204"/>
      <w:bookmarkStart w:id="115" w:name="_Toc109975032"/>
      <w:r w:rsidRPr="00C2243A">
        <w:rPr>
          <w:rFonts w:ascii="SimSun" w:eastAsia="SimSun" w:hAnsi="SimSun" w:cs="Microsoft YaHei" w:hint="eastAsia"/>
          <w:sz w:val="20"/>
          <w:szCs w:val="20"/>
          <w:lang w:eastAsia="zh-CN"/>
        </w:rPr>
        <w:t>类</w:t>
      </w:r>
      <w:bookmarkEnd w:id="114"/>
      <w:r w:rsidR="00EC450D" w:rsidRPr="00C2243A">
        <w:rPr>
          <w:rFonts w:ascii="SimSun" w:eastAsia="SimSun" w:hAnsi="SimSun" w:cs="Microsoft YaHei" w:hint="eastAsia"/>
          <w:sz w:val="20"/>
          <w:szCs w:val="20"/>
          <w:lang w:eastAsia="zh-CN"/>
        </w:rPr>
        <w:t>表达式</w:t>
      </w:r>
      <w:bookmarkEnd w:id="115"/>
    </w:p>
    <w:tbl>
      <w:tblPr>
        <w:tblStyle w:val="aff9"/>
        <w:tblW w:w="0" w:type="auto"/>
        <w:tblLook w:val="04A0" w:firstRow="1" w:lastRow="0" w:firstColumn="1" w:lastColumn="0" w:noHBand="0" w:noVBand="1"/>
      </w:tblPr>
      <w:tblGrid>
        <w:gridCol w:w="4963"/>
        <w:gridCol w:w="4963"/>
      </w:tblGrid>
      <w:tr w:rsidR="00EC450D" w:rsidRPr="00C2243A" w14:paraId="495CED1F" w14:textId="77777777" w:rsidTr="00EC450D">
        <w:trPr>
          <w:cnfStyle w:val="100000000000" w:firstRow="1" w:lastRow="0" w:firstColumn="0" w:lastColumn="0" w:oddVBand="0" w:evenVBand="0" w:oddHBand="0" w:evenHBand="0" w:firstRowFirstColumn="0" w:firstRowLastColumn="0" w:lastRowFirstColumn="0" w:lastRowLastColumn="0"/>
        </w:trPr>
        <w:tc>
          <w:tcPr>
            <w:tcW w:w="4963" w:type="dxa"/>
          </w:tcPr>
          <w:p w14:paraId="56DC982B" w14:textId="41AB12AA" w:rsidR="00EC450D" w:rsidRPr="00C2243A" w:rsidRDefault="00D57F8B" w:rsidP="003A4809">
            <w:pPr>
              <w:rPr>
                <w:rFonts w:ascii="SimSun" w:eastAsia="SimSun" w:hAnsi="SimSun"/>
                <w:lang w:eastAsia="zh-CN"/>
              </w:rPr>
            </w:pPr>
            <w:r w:rsidRPr="00C2243A">
              <w:rPr>
                <w:rFonts w:ascii="SimSun" w:eastAsia="SimSun" w:hAnsi="SimSun"/>
                <w:lang w:eastAsia="zh-CN"/>
              </w:rPr>
              <w:t xml:space="preserve">Let Example = </w:t>
            </w:r>
            <w:proofErr w:type="gramStart"/>
            <w:r w:rsidRPr="00C2243A">
              <w:rPr>
                <w:rFonts w:ascii="SimSun" w:eastAsia="SimSun" w:hAnsi="SimSun"/>
                <w:lang w:eastAsia="zh-CN"/>
              </w:rPr>
              <w:t>class{</w:t>
            </w:r>
            <w:proofErr w:type="gramEnd"/>
            <w:r w:rsidRPr="00C2243A">
              <w:rPr>
                <w:rFonts w:ascii="SimSun" w:eastAsia="SimSun" w:hAnsi="SimSun"/>
                <w:lang w:eastAsia="zh-CN"/>
              </w:rPr>
              <w:t>}</w:t>
            </w:r>
          </w:p>
        </w:tc>
        <w:tc>
          <w:tcPr>
            <w:tcW w:w="4963" w:type="dxa"/>
          </w:tcPr>
          <w:p w14:paraId="67C69C09" w14:textId="77777777" w:rsidR="00EC450D" w:rsidRPr="00C2243A" w:rsidRDefault="00EC450D" w:rsidP="003A4809">
            <w:pPr>
              <w:rPr>
                <w:rFonts w:ascii="SimSun" w:eastAsia="SimSun" w:hAnsi="SimSun"/>
                <w:lang w:eastAsia="zh-CN"/>
              </w:rPr>
            </w:pPr>
          </w:p>
        </w:tc>
      </w:tr>
    </w:tbl>
    <w:p w14:paraId="0D95D771" w14:textId="77777777" w:rsidR="00EC450D" w:rsidRPr="00C2243A" w:rsidRDefault="00EC450D" w:rsidP="003A4809">
      <w:pPr>
        <w:rPr>
          <w:rFonts w:ascii="SimSun" w:eastAsia="SimSun" w:hAnsi="SimSun"/>
          <w:sz w:val="20"/>
          <w:szCs w:val="20"/>
          <w:lang w:eastAsia="zh-CN"/>
        </w:rPr>
      </w:pPr>
    </w:p>
    <w:p w14:paraId="67180033" w14:textId="5AB73F1D" w:rsidR="00915218" w:rsidRPr="00C2243A" w:rsidRDefault="00915218" w:rsidP="003A4809">
      <w:pPr>
        <w:pStyle w:val="3"/>
        <w:spacing w:after="60"/>
        <w:rPr>
          <w:rFonts w:ascii="SimSun" w:eastAsia="SimSun" w:hAnsi="SimSun" w:cs="Microsoft YaHei"/>
          <w:sz w:val="20"/>
          <w:szCs w:val="20"/>
          <w:lang w:eastAsia="zh-CN"/>
        </w:rPr>
      </w:pPr>
      <w:bookmarkStart w:id="116" w:name="_Toc99709205"/>
      <w:bookmarkStart w:id="117" w:name="_Toc109975033"/>
      <w:r w:rsidRPr="00C2243A">
        <w:rPr>
          <w:rFonts w:ascii="SimSun" w:eastAsia="SimSun" w:hAnsi="SimSun" w:hint="eastAsia"/>
          <w:sz w:val="20"/>
          <w:szCs w:val="20"/>
          <w:lang w:eastAsia="zh-CN"/>
        </w:rPr>
        <w:t>命名</w:t>
      </w:r>
      <w:r w:rsidRPr="00C2243A">
        <w:rPr>
          <w:rFonts w:ascii="SimSun" w:eastAsia="SimSun" w:hAnsi="SimSun" w:cs="Microsoft YaHei" w:hint="eastAsia"/>
          <w:sz w:val="20"/>
          <w:szCs w:val="20"/>
          <w:lang w:eastAsia="zh-CN"/>
        </w:rPr>
        <w:t>类</w:t>
      </w:r>
      <w:bookmarkEnd w:id="116"/>
      <w:bookmarkEnd w:id="117"/>
    </w:p>
    <w:tbl>
      <w:tblPr>
        <w:tblStyle w:val="aff9"/>
        <w:tblW w:w="0" w:type="auto"/>
        <w:tblLook w:val="04A0" w:firstRow="1" w:lastRow="0" w:firstColumn="1" w:lastColumn="0" w:noHBand="0" w:noVBand="1"/>
      </w:tblPr>
      <w:tblGrid>
        <w:gridCol w:w="4963"/>
        <w:gridCol w:w="4963"/>
      </w:tblGrid>
      <w:tr w:rsidR="007C1AF3" w:rsidRPr="00C2243A" w14:paraId="46EA9A42" w14:textId="77777777" w:rsidTr="007C1AF3">
        <w:trPr>
          <w:cnfStyle w:val="100000000000" w:firstRow="1" w:lastRow="0" w:firstColumn="0" w:lastColumn="0" w:oddVBand="0" w:evenVBand="0" w:oddHBand="0" w:evenHBand="0" w:firstRowFirstColumn="0" w:firstRowLastColumn="0" w:lastRowFirstColumn="0" w:lastRowLastColumn="0"/>
        </w:trPr>
        <w:tc>
          <w:tcPr>
            <w:tcW w:w="4963" w:type="dxa"/>
          </w:tcPr>
          <w:p w14:paraId="73FD9BDD" w14:textId="72546CD0" w:rsidR="007C1AF3" w:rsidRPr="00C2243A" w:rsidRDefault="00D91619" w:rsidP="003A4809">
            <w:pPr>
              <w:rPr>
                <w:rFonts w:ascii="SimSun" w:eastAsia="SimSun" w:hAnsi="SimSun"/>
                <w:lang w:eastAsia="zh-CN"/>
              </w:rPr>
            </w:pPr>
            <w:r w:rsidRPr="00C2243A">
              <w:rPr>
                <w:rFonts w:ascii="SimSun" w:eastAsia="SimSun" w:hAnsi="SimSun" w:hint="eastAsia"/>
              </w:rPr>
              <w:t>l</w:t>
            </w:r>
            <w:r w:rsidR="007C1AF3" w:rsidRPr="00C2243A">
              <w:rPr>
                <w:rFonts w:ascii="SimSun" w:eastAsia="SimSun" w:hAnsi="SimSun"/>
                <w:lang w:eastAsia="zh-CN"/>
              </w:rPr>
              <w:t xml:space="preserve">et Example=class </w:t>
            </w:r>
            <w:proofErr w:type="gramStart"/>
            <w:r w:rsidR="007C1AF3" w:rsidRPr="00C2243A">
              <w:rPr>
                <w:rFonts w:ascii="SimSun" w:eastAsia="SimSun" w:hAnsi="SimSun"/>
                <w:lang w:eastAsia="zh-CN"/>
              </w:rPr>
              <w:t>Example{</w:t>
            </w:r>
            <w:proofErr w:type="gramEnd"/>
            <w:r w:rsidR="007C1AF3" w:rsidRPr="00C2243A">
              <w:rPr>
                <w:rFonts w:ascii="SimSun" w:eastAsia="SimSun" w:hAnsi="SimSun"/>
                <w:lang w:eastAsia="zh-CN"/>
              </w:rPr>
              <w:t>}</w:t>
            </w:r>
          </w:p>
        </w:tc>
        <w:tc>
          <w:tcPr>
            <w:tcW w:w="4963" w:type="dxa"/>
          </w:tcPr>
          <w:p w14:paraId="63517461" w14:textId="77777777" w:rsidR="007C1AF3" w:rsidRPr="00C2243A" w:rsidRDefault="007C1AF3" w:rsidP="003A4809">
            <w:pPr>
              <w:rPr>
                <w:rFonts w:ascii="SimSun" w:eastAsia="SimSun" w:hAnsi="SimSun"/>
                <w:lang w:eastAsia="zh-CN"/>
              </w:rPr>
            </w:pPr>
          </w:p>
        </w:tc>
      </w:tr>
    </w:tbl>
    <w:p w14:paraId="42FD172C" w14:textId="77777777" w:rsidR="004300D0" w:rsidRPr="00C2243A" w:rsidRDefault="004300D0" w:rsidP="003A4809">
      <w:pPr>
        <w:rPr>
          <w:rFonts w:ascii="SimSun" w:eastAsia="SimSun" w:hAnsi="SimSun"/>
          <w:sz w:val="20"/>
          <w:szCs w:val="20"/>
          <w:lang w:eastAsia="zh-CN"/>
        </w:rPr>
      </w:pPr>
    </w:p>
    <w:p w14:paraId="77F284E0" w14:textId="2B1AEE70" w:rsidR="005037B6" w:rsidRPr="00C2243A" w:rsidRDefault="005037B6" w:rsidP="003A4809">
      <w:pPr>
        <w:pStyle w:val="3"/>
        <w:spacing w:after="60"/>
        <w:rPr>
          <w:rFonts w:ascii="SimSun" w:eastAsia="SimSun" w:hAnsi="SimSun"/>
          <w:sz w:val="20"/>
          <w:szCs w:val="20"/>
          <w:lang w:eastAsia="zh-CN"/>
        </w:rPr>
      </w:pPr>
      <w:bookmarkStart w:id="118" w:name="_Toc99709206"/>
      <w:bookmarkStart w:id="119" w:name="_Toc109975034"/>
      <w:r w:rsidRPr="00C2243A">
        <w:rPr>
          <w:rFonts w:ascii="SimSun" w:eastAsia="SimSun" w:hAnsi="SimSun" w:hint="eastAsia"/>
          <w:sz w:val="20"/>
          <w:szCs w:val="20"/>
          <w:lang w:eastAsia="zh-CN"/>
        </w:rPr>
        <w:t>类</w:t>
      </w:r>
      <w:r w:rsidR="00E8484E" w:rsidRPr="00C2243A">
        <w:rPr>
          <w:rFonts w:ascii="SimSun" w:eastAsia="SimSun" w:hAnsi="SimSun" w:hint="eastAsia"/>
          <w:sz w:val="20"/>
          <w:szCs w:val="20"/>
          <w:lang w:eastAsia="zh-CN"/>
        </w:rPr>
        <w:t>的</w:t>
      </w:r>
      <w:r w:rsidRPr="00C2243A">
        <w:rPr>
          <w:rFonts w:ascii="SimSun" w:eastAsia="SimSun" w:hAnsi="SimSun" w:hint="eastAsia"/>
          <w:sz w:val="20"/>
          <w:szCs w:val="20"/>
          <w:lang w:eastAsia="zh-CN"/>
        </w:rPr>
        <w:t>继承</w:t>
      </w:r>
      <w:bookmarkEnd w:id="118"/>
      <w:bookmarkEnd w:id="119"/>
    </w:p>
    <w:p w14:paraId="7F8AA0FA" w14:textId="7B3ED0F1" w:rsidR="00117E3A" w:rsidRPr="00C2243A" w:rsidRDefault="00117E3A" w:rsidP="003A4809">
      <w:pPr>
        <w:rPr>
          <w:rFonts w:ascii="SimSun" w:eastAsia="SimSun" w:hAnsi="SimSun"/>
          <w:sz w:val="20"/>
          <w:szCs w:val="20"/>
          <w:lang w:eastAsia="zh-CN"/>
        </w:rPr>
      </w:pPr>
      <w:r w:rsidRPr="00C2243A">
        <w:rPr>
          <w:rFonts w:ascii="SimSun" w:eastAsia="SimSun" w:hAnsi="SimSun"/>
          <w:sz w:val="20"/>
          <w:szCs w:val="20"/>
          <w:lang w:eastAsia="zh-CN"/>
        </w:rPr>
        <w:t>extends</w:t>
      </w:r>
    </w:p>
    <w:p w14:paraId="211E0848" w14:textId="685F72BE" w:rsidR="00065F44" w:rsidRPr="00C2243A" w:rsidRDefault="00065F44" w:rsidP="00872DF2">
      <w:pPr>
        <w:pStyle w:val="40"/>
        <w:rPr>
          <w:rFonts w:ascii="SimSun" w:eastAsia="SimSun" w:hAnsi="SimSun" w:cs="ＭＳ Ｐゴシック"/>
          <w:sz w:val="20"/>
          <w:szCs w:val="20"/>
        </w:rPr>
      </w:pPr>
      <w:bookmarkStart w:id="120" w:name="_Toc99709230"/>
      <w:bookmarkStart w:id="121" w:name="_Toc99709207"/>
      <w:commentRangeStart w:id="122"/>
      <w:r w:rsidRPr="00C2243A">
        <w:rPr>
          <w:rFonts w:ascii="SimSun" w:eastAsia="SimSun" w:hAnsi="SimSun" w:hint="eastAsia"/>
          <w:sz w:val="20"/>
          <w:szCs w:val="20"/>
        </w:rPr>
        <w:t>原型</w:t>
      </w:r>
      <w:r w:rsidRPr="00C2243A">
        <w:rPr>
          <w:rFonts w:ascii="SimSun" w:eastAsia="SimSun" w:hAnsi="SimSun" w:cs="Microsoft YaHei" w:hint="eastAsia"/>
          <w:sz w:val="20"/>
          <w:szCs w:val="20"/>
        </w:rPr>
        <w:t>链继</w:t>
      </w:r>
      <w:r w:rsidRPr="00C2243A">
        <w:rPr>
          <w:rFonts w:ascii="SimSun" w:eastAsia="SimSun" w:hAnsi="SimSun" w:cs="ＭＳ Ｐゴシック" w:hint="eastAsia"/>
          <w:sz w:val="20"/>
          <w:szCs w:val="20"/>
        </w:rPr>
        <w:t>承</w:t>
      </w:r>
      <w:commentRangeEnd w:id="122"/>
      <w:r w:rsidRPr="00C2243A">
        <w:rPr>
          <w:rStyle w:val="affc"/>
          <w:rFonts w:ascii="SimSun" w:eastAsia="SimSun" w:hAnsi="SimSun"/>
          <w:sz w:val="20"/>
          <w:szCs w:val="20"/>
        </w:rPr>
        <w:commentReference w:id="122"/>
      </w:r>
      <w:bookmarkEnd w:id="120"/>
    </w:p>
    <w:p w14:paraId="30C1C6E7" w14:textId="44436ABF" w:rsidR="001B4B95" w:rsidRPr="00C2243A" w:rsidRDefault="001B4B95" w:rsidP="001B4B95">
      <w:pPr>
        <w:rPr>
          <w:rFonts w:ascii="SimSun" w:eastAsia="SimSun" w:hAnsi="SimSun"/>
          <w:sz w:val="20"/>
          <w:szCs w:val="20"/>
          <w:lang w:eastAsia="zh-CN"/>
        </w:rPr>
      </w:pPr>
      <w:r w:rsidRPr="00C2243A">
        <w:rPr>
          <w:rFonts w:ascii="SimSun" w:eastAsia="SimSun" w:hAnsi="SimSun"/>
          <w:sz w:val="20"/>
          <w:szCs w:val="20"/>
          <w:lang w:eastAsia="zh-CN"/>
        </w:rPr>
        <w:t>原型式继承可以无须明确定义构造函数而实现继承，本质上是对给定对象执行浅复制。这种操 作的结果之后还可以再进一步增</w:t>
      </w:r>
      <w:r w:rsidRPr="00C2243A">
        <w:rPr>
          <w:rFonts w:ascii="SimSun" w:eastAsia="SimSun" w:hAnsi="SimSun" w:cs="Microsoft YaHei" w:hint="eastAsia"/>
          <w:sz w:val="20"/>
          <w:szCs w:val="20"/>
          <w:lang w:eastAsia="zh-CN"/>
        </w:rPr>
        <w:t>强。</w:t>
      </w:r>
    </w:p>
    <w:p w14:paraId="18306BEE" w14:textId="77777777" w:rsidR="00065F44" w:rsidRPr="00C2243A" w:rsidRDefault="00065F44" w:rsidP="00872DF2">
      <w:pPr>
        <w:pStyle w:val="40"/>
        <w:rPr>
          <w:rFonts w:ascii="SimSun" w:eastAsia="SimSun" w:hAnsi="SimSun"/>
          <w:i/>
          <w:iCs/>
          <w:sz w:val="20"/>
          <w:szCs w:val="20"/>
        </w:rPr>
      </w:pPr>
      <w:bookmarkStart w:id="123" w:name="_Toc99709231"/>
      <w:commentRangeStart w:id="124"/>
      <w:r w:rsidRPr="00C2243A">
        <w:rPr>
          <w:rFonts w:ascii="SimSun" w:eastAsia="SimSun" w:hAnsi="SimSun" w:hint="eastAsia"/>
          <w:sz w:val="20"/>
          <w:szCs w:val="20"/>
        </w:rPr>
        <w:t>借用构造函数</w:t>
      </w:r>
      <w:r w:rsidRPr="00C2243A">
        <w:rPr>
          <w:rFonts w:ascii="SimSun" w:eastAsia="SimSun" w:hAnsi="SimSun" w:cs="Microsoft YaHei" w:hint="eastAsia"/>
          <w:sz w:val="20"/>
          <w:szCs w:val="20"/>
        </w:rPr>
        <w:t>继</w:t>
      </w:r>
      <w:r w:rsidRPr="00C2243A">
        <w:rPr>
          <w:rFonts w:ascii="SimSun" w:eastAsia="SimSun" w:hAnsi="SimSun" w:cs="ＭＳ Ｐゴシック" w:hint="eastAsia"/>
          <w:sz w:val="20"/>
          <w:szCs w:val="20"/>
        </w:rPr>
        <w:t>承</w:t>
      </w:r>
      <w:commentRangeEnd w:id="124"/>
      <w:r w:rsidRPr="00C2243A">
        <w:rPr>
          <w:rStyle w:val="affc"/>
          <w:rFonts w:ascii="SimSun" w:eastAsia="SimSun" w:hAnsi="SimSun"/>
          <w:sz w:val="20"/>
          <w:szCs w:val="20"/>
        </w:rPr>
        <w:commentReference w:id="124"/>
      </w:r>
      <w:bookmarkEnd w:id="123"/>
    </w:p>
    <w:p w14:paraId="14A93EAA" w14:textId="77777777" w:rsidR="00065F44" w:rsidRPr="00C2243A" w:rsidRDefault="00065F44" w:rsidP="00872DF2">
      <w:pPr>
        <w:pStyle w:val="40"/>
        <w:rPr>
          <w:rFonts w:ascii="SimSun" w:eastAsia="SimSun" w:hAnsi="SimSun"/>
          <w:i/>
          <w:iCs/>
          <w:sz w:val="20"/>
          <w:szCs w:val="20"/>
        </w:rPr>
      </w:pPr>
      <w:bookmarkStart w:id="125" w:name="_Toc99709232"/>
      <w:r w:rsidRPr="00C2243A">
        <w:rPr>
          <w:rFonts w:ascii="SimSun" w:eastAsia="SimSun" w:hAnsi="SimSun" w:hint="eastAsia"/>
          <w:sz w:val="20"/>
          <w:szCs w:val="20"/>
        </w:rPr>
        <w:t>原型</w:t>
      </w:r>
      <w:r w:rsidRPr="00C2243A">
        <w:rPr>
          <w:rFonts w:ascii="SimSun" w:eastAsia="SimSun" w:hAnsi="SimSun" w:cs="Microsoft YaHei" w:hint="eastAsia"/>
          <w:sz w:val="20"/>
          <w:szCs w:val="20"/>
        </w:rPr>
        <w:t>链</w:t>
      </w:r>
      <w:r w:rsidRPr="00C2243A">
        <w:rPr>
          <w:rFonts w:ascii="SimSun" w:eastAsia="SimSun" w:hAnsi="SimSun"/>
          <w:sz w:val="20"/>
          <w:szCs w:val="20"/>
        </w:rPr>
        <w:t>+</w:t>
      </w:r>
      <w:commentRangeStart w:id="126"/>
      <w:r w:rsidRPr="00C2243A">
        <w:rPr>
          <w:rFonts w:ascii="SimSun" w:eastAsia="SimSun" w:hAnsi="SimSun"/>
          <w:sz w:val="20"/>
          <w:szCs w:val="20"/>
        </w:rPr>
        <w:t>借用构造函数的</w:t>
      </w:r>
      <w:r w:rsidRPr="00C2243A">
        <w:rPr>
          <w:rFonts w:ascii="SimSun" w:eastAsia="SimSun" w:hAnsi="SimSun" w:cs="Microsoft YaHei" w:hint="eastAsia"/>
          <w:sz w:val="20"/>
          <w:szCs w:val="20"/>
        </w:rPr>
        <w:t>组</w:t>
      </w:r>
      <w:r w:rsidRPr="00C2243A">
        <w:rPr>
          <w:rFonts w:ascii="SimSun" w:eastAsia="SimSun" w:hAnsi="SimSun" w:cs="ＭＳ Ｐゴシック" w:hint="eastAsia"/>
          <w:sz w:val="20"/>
          <w:szCs w:val="20"/>
        </w:rPr>
        <w:t>合</w:t>
      </w:r>
      <w:r w:rsidRPr="00C2243A">
        <w:rPr>
          <w:rFonts w:ascii="SimSun" w:eastAsia="SimSun" w:hAnsi="SimSun" w:cs="Microsoft YaHei" w:hint="eastAsia"/>
          <w:sz w:val="20"/>
          <w:szCs w:val="20"/>
        </w:rPr>
        <w:t>继</w:t>
      </w:r>
      <w:r w:rsidRPr="00C2243A">
        <w:rPr>
          <w:rFonts w:ascii="SimSun" w:eastAsia="SimSun" w:hAnsi="SimSun" w:cs="ＭＳ Ｐゴシック" w:hint="eastAsia"/>
          <w:sz w:val="20"/>
          <w:szCs w:val="20"/>
        </w:rPr>
        <w:t>承</w:t>
      </w:r>
      <w:commentRangeEnd w:id="126"/>
      <w:r w:rsidRPr="00C2243A">
        <w:rPr>
          <w:rStyle w:val="affc"/>
          <w:rFonts w:ascii="SimSun" w:eastAsia="SimSun" w:hAnsi="SimSun"/>
          <w:sz w:val="20"/>
          <w:szCs w:val="20"/>
        </w:rPr>
        <w:commentReference w:id="126"/>
      </w:r>
      <w:bookmarkEnd w:id="125"/>
    </w:p>
    <w:p w14:paraId="3BD5B1E3" w14:textId="77777777" w:rsidR="00065F44" w:rsidRPr="00C2243A" w:rsidRDefault="00065F44" w:rsidP="00872DF2">
      <w:pPr>
        <w:pStyle w:val="40"/>
        <w:rPr>
          <w:rFonts w:ascii="SimSun" w:eastAsia="SimSun" w:hAnsi="SimSun"/>
          <w:i/>
          <w:iCs/>
          <w:sz w:val="20"/>
          <w:szCs w:val="20"/>
        </w:rPr>
      </w:pPr>
      <w:bookmarkStart w:id="127" w:name="_Toc99709233"/>
      <w:commentRangeStart w:id="128"/>
      <w:r w:rsidRPr="00C2243A">
        <w:rPr>
          <w:rFonts w:ascii="SimSun" w:eastAsia="SimSun" w:hAnsi="SimSun" w:hint="eastAsia"/>
          <w:sz w:val="20"/>
          <w:szCs w:val="20"/>
        </w:rPr>
        <w:t>组</w:t>
      </w:r>
      <w:r w:rsidRPr="00C2243A">
        <w:rPr>
          <w:rFonts w:ascii="SimSun" w:eastAsia="SimSun" w:hAnsi="SimSun" w:cs="ＭＳ Ｐゴシック" w:hint="eastAsia"/>
          <w:sz w:val="20"/>
          <w:szCs w:val="20"/>
        </w:rPr>
        <w:t>合</w:t>
      </w:r>
      <w:r w:rsidRPr="00C2243A">
        <w:rPr>
          <w:rFonts w:ascii="SimSun" w:eastAsia="SimSun" w:hAnsi="SimSun" w:hint="eastAsia"/>
          <w:sz w:val="20"/>
          <w:szCs w:val="20"/>
        </w:rPr>
        <w:t>继</w:t>
      </w:r>
      <w:r w:rsidRPr="00C2243A">
        <w:rPr>
          <w:rFonts w:ascii="SimSun" w:eastAsia="SimSun" w:hAnsi="SimSun" w:cs="ＭＳ Ｐゴシック" w:hint="eastAsia"/>
          <w:sz w:val="20"/>
          <w:szCs w:val="20"/>
        </w:rPr>
        <w:t>承</w:t>
      </w:r>
      <w:r w:rsidRPr="00C2243A">
        <w:rPr>
          <w:rFonts w:ascii="SimSun" w:eastAsia="SimSun" w:hAnsi="SimSun" w:hint="eastAsia"/>
          <w:sz w:val="20"/>
          <w:szCs w:val="20"/>
        </w:rPr>
        <w:t>优</w:t>
      </w:r>
      <w:r w:rsidRPr="00C2243A">
        <w:rPr>
          <w:rFonts w:ascii="SimSun" w:eastAsia="SimSun" w:hAnsi="SimSun" w:cs="ＭＳ Ｐゴシック" w:hint="eastAsia"/>
          <w:sz w:val="20"/>
          <w:szCs w:val="20"/>
        </w:rPr>
        <w:t>化</w:t>
      </w:r>
      <w:r w:rsidRPr="00C2243A">
        <w:rPr>
          <w:rFonts w:ascii="SimSun" w:eastAsia="SimSun" w:hAnsi="SimSun"/>
          <w:sz w:val="20"/>
          <w:szCs w:val="20"/>
        </w:rPr>
        <w:t>1</w:t>
      </w:r>
      <w:commentRangeEnd w:id="128"/>
      <w:r w:rsidRPr="00C2243A">
        <w:rPr>
          <w:rStyle w:val="affc"/>
          <w:rFonts w:ascii="SimSun" w:eastAsia="SimSun" w:hAnsi="SimSun"/>
          <w:sz w:val="20"/>
          <w:szCs w:val="20"/>
        </w:rPr>
        <w:commentReference w:id="128"/>
      </w:r>
      <w:bookmarkEnd w:id="127"/>
    </w:p>
    <w:p w14:paraId="101618CD" w14:textId="77777777" w:rsidR="00065F44" w:rsidRPr="00C2243A" w:rsidRDefault="00065F44" w:rsidP="00872DF2">
      <w:pPr>
        <w:pStyle w:val="40"/>
        <w:rPr>
          <w:rFonts w:ascii="SimSun" w:eastAsia="SimSun" w:hAnsi="SimSun"/>
          <w:i/>
          <w:iCs/>
          <w:sz w:val="20"/>
          <w:szCs w:val="20"/>
        </w:rPr>
      </w:pPr>
      <w:bookmarkStart w:id="129" w:name="_Toc99709234"/>
      <w:commentRangeStart w:id="130"/>
      <w:r w:rsidRPr="00C2243A">
        <w:rPr>
          <w:rFonts w:ascii="SimSun" w:eastAsia="SimSun" w:hAnsi="SimSun" w:hint="eastAsia"/>
          <w:sz w:val="20"/>
          <w:szCs w:val="20"/>
        </w:rPr>
        <w:t>组</w:t>
      </w:r>
      <w:r w:rsidRPr="00C2243A">
        <w:rPr>
          <w:rFonts w:ascii="SimSun" w:eastAsia="SimSun" w:hAnsi="SimSun" w:cs="ＭＳ Ｐゴシック" w:hint="eastAsia"/>
          <w:sz w:val="20"/>
          <w:szCs w:val="20"/>
        </w:rPr>
        <w:t>合</w:t>
      </w:r>
      <w:r w:rsidRPr="00C2243A">
        <w:rPr>
          <w:rFonts w:ascii="SimSun" w:eastAsia="SimSun" w:hAnsi="SimSun" w:hint="eastAsia"/>
          <w:sz w:val="20"/>
          <w:szCs w:val="20"/>
        </w:rPr>
        <w:t>继</w:t>
      </w:r>
      <w:r w:rsidRPr="00C2243A">
        <w:rPr>
          <w:rFonts w:ascii="SimSun" w:eastAsia="SimSun" w:hAnsi="SimSun" w:cs="ＭＳ Ｐゴシック" w:hint="eastAsia"/>
          <w:sz w:val="20"/>
          <w:szCs w:val="20"/>
        </w:rPr>
        <w:t>承</w:t>
      </w:r>
      <w:r w:rsidRPr="00C2243A">
        <w:rPr>
          <w:rFonts w:ascii="SimSun" w:eastAsia="SimSun" w:hAnsi="SimSun" w:hint="eastAsia"/>
          <w:sz w:val="20"/>
          <w:szCs w:val="20"/>
        </w:rPr>
        <w:t>优</w:t>
      </w:r>
      <w:r w:rsidRPr="00C2243A">
        <w:rPr>
          <w:rFonts w:ascii="SimSun" w:eastAsia="SimSun" w:hAnsi="SimSun" w:cs="ＭＳ Ｐゴシック" w:hint="eastAsia"/>
          <w:sz w:val="20"/>
          <w:szCs w:val="20"/>
        </w:rPr>
        <w:t>化</w:t>
      </w:r>
      <w:r w:rsidRPr="00C2243A">
        <w:rPr>
          <w:rFonts w:ascii="SimSun" w:eastAsia="SimSun" w:hAnsi="SimSun"/>
          <w:sz w:val="20"/>
          <w:szCs w:val="20"/>
        </w:rPr>
        <w:t>2</w:t>
      </w:r>
      <w:commentRangeEnd w:id="130"/>
      <w:r w:rsidRPr="00C2243A">
        <w:rPr>
          <w:rStyle w:val="affc"/>
          <w:rFonts w:ascii="SimSun" w:eastAsia="SimSun" w:hAnsi="SimSun"/>
          <w:sz w:val="20"/>
          <w:szCs w:val="20"/>
        </w:rPr>
        <w:commentReference w:id="130"/>
      </w:r>
      <w:bookmarkEnd w:id="129"/>
    </w:p>
    <w:p w14:paraId="3AC220F4" w14:textId="77777777" w:rsidR="00065F44" w:rsidRPr="00C2243A" w:rsidRDefault="00065F44" w:rsidP="00872DF2">
      <w:pPr>
        <w:pStyle w:val="40"/>
        <w:rPr>
          <w:rFonts w:ascii="SimSun" w:eastAsia="SimSun" w:hAnsi="SimSun"/>
          <w:i/>
          <w:iCs/>
          <w:sz w:val="20"/>
          <w:szCs w:val="20"/>
        </w:rPr>
      </w:pPr>
      <w:bookmarkStart w:id="131" w:name="_Toc99709235"/>
      <w:commentRangeStart w:id="132"/>
      <w:r w:rsidRPr="00C2243A">
        <w:rPr>
          <w:rFonts w:ascii="SimSun" w:eastAsia="SimSun" w:hAnsi="SimSun"/>
          <w:sz w:val="20"/>
          <w:szCs w:val="20"/>
        </w:rPr>
        <w:t>ES6中class的</w:t>
      </w:r>
      <w:r w:rsidRPr="00C2243A">
        <w:rPr>
          <w:rFonts w:ascii="SimSun" w:eastAsia="SimSun" w:hAnsi="SimSun" w:cs="Microsoft YaHei" w:hint="eastAsia"/>
          <w:sz w:val="20"/>
          <w:szCs w:val="20"/>
        </w:rPr>
        <w:t>继</w:t>
      </w:r>
      <w:r w:rsidRPr="00C2243A">
        <w:rPr>
          <w:rFonts w:ascii="SimSun" w:eastAsia="SimSun" w:hAnsi="SimSun"/>
          <w:sz w:val="20"/>
          <w:szCs w:val="20"/>
        </w:rPr>
        <w:t>承</w:t>
      </w:r>
      <w:commentRangeEnd w:id="132"/>
      <w:r w:rsidRPr="00C2243A">
        <w:rPr>
          <w:rStyle w:val="affc"/>
          <w:rFonts w:ascii="SimSun" w:eastAsia="SimSun" w:hAnsi="SimSun"/>
          <w:sz w:val="20"/>
          <w:szCs w:val="20"/>
        </w:rPr>
        <w:commentReference w:id="132"/>
      </w:r>
      <w:bookmarkEnd w:id="131"/>
    </w:p>
    <w:p w14:paraId="693ABF52" w14:textId="187713F7" w:rsidR="00117E3A" w:rsidRPr="00C2243A" w:rsidRDefault="00117E3A" w:rsidP="003A4809">
      <w:pPr>
        <w:pStyle w:val="3"/>
        <w:spacing w:after="60"/>
        <w:rPr>
          <w:rFonts w:ascii="SimSun" w:eastAsia="SimSun" w:hAnsi="SimSun" w:cs="ＭＳ Ｐゴシック"/>
          <w:sz w:val="20"/>
          <w:szCs w:val="20"/>
        </w:rPr>
      </w:pPr>
      <w:bookmarkStart w:id="133" w:name="_Toc109975035"/>
      <w:r w:rsidRPr="00C2243A">
        <w:rPr>
          <w:rFonts w:ascii="SimSun" w:eastAsia="SimSun" w:hAnsi="SimSun" w:hint="eastAsia"/>
          <w:sz w:val="20"/>
          <w:szCs w:val="20"/>
        </w:rPr>
        <w:t>静</w:t>
      </w:r>
      <w:r w:rsidRPr="00C2243A">
        <w:rPr>
          <w:rFonts w:ascii="SimSun" w:eastAsia="SimSun" w:hAnsi="SimSun" w:cs="Microsoft YaHei" w:hint="eastAsia"/>
          <w:sz w:val="20"/>
          <w:szCs w:val="20"/>
        </w:rPr>
        <w:t>态</w:t>
      </w:r>
      <w:r w:rsidRPr="00C2243A">
        <w:rPr>
          <w:rFonts w:ascii="SimSun" w:eastAsia="SimSun" w:hAnsi="SimSun" w:cs="ＭＳ Ｐゴシック" w:hint="eastAsia"/>
          <w:sz w:val="20"/>
          <w:szCs w:val="20"/>
        </w:rPr>
        <w:t>属性和静</w:t>
      </w:r>
      <w:r w:rsidRPr="00C2243A">
        <w:rPr>
          <w:rFonts w:ascii="SimSun" w:eastAsia="SimSun" w:hAnsi="SimSun" w:cs="Microsoft YaHei" w:hint="eastAsia"/>
          <w:sz w:val="20"/>
          <w:szCs w:val="20"/>
        </w:rPr>
        <w:t>态</w:t>
      </w:r>
      <w:r w:rsidRPr="00C2243A">
        <w:rPr>
          <w:rFonts w:ascii="SimSun" w:eastAsia="SimSun" w:hAnsi="SimSun" w:cs="ＭＳ Ｐゴシック" w:hint="eastAsia"/>
          <w:sz w:val="20"/>
          <w:szCs w:val="20"/>
        </w:rPr>
        <w:t>方法</w:t>
      </w:r>
      <w:bookmarkEnd w:id="133"/>
    </w:p>
    <w:p w14:paraId="2B45AC12" w14:textId="6F7FE3B9" w:rsidR="00CD3F3F" w:rsidRPr="00C2243A" w:rsidRDefault="00CD3F3F" w:rsidP="00CD3F3F">
      <w:pPr>
        <w:rPr>
          <w:rFonts w:ascii="SimSun" w:eastAsia="SimSun" w:hAnsi="SimSun"/>
          <w:sz w:val="20"/>
          <w:szCs w:val="20"/>
          <w:lang w:eastAsia="zh-CN"/>
        </w:rPr>
      </w:pPr>
      <w:r w:rsidRPr="00C2243A">
        <w:rPr>
          <w:rFonts w:ascii="SimSun" w:eastAsia="SimSun" w:hAnsi="SimSun" w:hint="eastAsia"/>
          <w:sz w:val="20"/>
          <w:szCs w:val="20"/>
          <w:lang w:eastAsia="zh-CN"/>
        </w:rPr>
        <w:t>通常，静</w:t>
      </w:r>
      <w:r w:rsidRPr="00C2243A">
        <w:rPr>
          <w:rFonts w:ascii="SimSun" w:eastAsia="SimSun" w:hAnsi="SimSun" w:cs="SimSun" w:hint="eastAsia"/>
          <w:sz w:val="20"/>
          <w:szCs w:val="20"/>
          <w:lang w:eastAsia="zh-CN"/>
        </w:rPr>
        <w:t>态</w:t>
      </w:r>
      <w:r w:rsidRPr="00C2243A">
        <w:rPr>
          <w:rFonts w:ascii="SimSun" w:eastAsia="SimSun" w:hAnsi="SimSun" w:cs="ＭＳ 明朝" w:hint="eastAsia"/>
          <w:sz w:val="20"/>
          <w:szCs w:val="20"/>
          <w:lang w:eastAsia="zh-CN"/>
        </w:rPr>
        <w:t>方法用于</w:t>
      </w:r>
      <w:r w:rsidRPr="00C2243A">
        <w:rPr>
          <w:rFonts w:ascii="SimSun" w:eastAsia="SimSun" w:hAnsi="SimSun" w:cs="SimSun" w:hint="eastAsia"/>
          <w:sz w:val="20"/>
          <w:szCs w:val="20"/>
          <w:lang w:eastAsia="zh-CN"/>
        </w:rPr>
        <w:t>实现</w:t>
      </w:r>
      <w:r w:rsidRPr="00C2243A">
        <w:rPr>
          <w:rFonts w:ascii="SimSun" w:eastAsia="SimSun" w:hAnsi="SimSun" w:cs="ＭＳ 明朝" w:hint="eastAsia"/>
          <w:sz w:val="20"/>
          <w:szCs w:val="20"/>
          <w:lang w:eastAsia="zh-CN"/>
        </w:rPr>
        <w:t>属于</w:t>
      </w:r>
      <w:r w:rsidRPr="00C2243A">
        <w:rPr>
          <w:rFonts w:ascii="SimSun" w:eastAsia="SimSun" w:hAnsi="SimSun" w:cs="SimSun" w:hint="eastAsia"/>
          <w:sz w:val="20"/>
          <w:szCs w:val="20"/>
          <w:lang w:eastAsia="zh-CN"/>
        </w:rPr>
        <w:t>该类</w:t>
      </w:r>
      <w:r w:rsidRPr="00C2243A">
        <w:rPr>
          <w:rFonts w:ascii="SimSun" w:eastAsia="SimSun" w:hAnsi="SimSun" w:cs="ＭＳ 明朝" w:hint="eastAsia"/>
          <w:sz w:val="20"/>
          <w:szCs w:val="20"/>
          <w:lang w:eastAsia="zh-CN"/>
        </w:rPr>
        <w:t>但不属于</w:t>
      </w:r>
      <w:r w:rsidRPr="00C2243A">
        <w:rPr>
          <w:rFonts w:ascii="SimSun" w:eastAsia="SimSun" w:hAnsi="SimSun" w:cs="SimSun" w:hint="eastAsia"/>
          <w:sz w:val="20"/>
          <w:szCs w:val="20"/>
          <w:lang w:eastAsia="zh-CN"/>
        </w:rPr>
        <w:t>该类</w:t>
      </w:r>
      <w:r w:rsidRPr="00C2243A">
        <w:rPr>
          <w:rFonts w:ascii="SimSun" w:eastAsia="SimSun" w:hAnsi="SimSun" w:cs="ＭＳ 明朝" w:hint="eastAsia"/>
          <w:sz w:val="20"/>
          <w:szCs w:val="20"/>
          <w:lang w:eastAsia="zh-CN"/>
        </w:rPr>
        <w:t>任何特定</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象的函数。</w:t>
      </w:r>
    </w:p>
    <w:p w14:paraId="5AE57EAE" w14:textId="0CB633B9" w:rsidR="00216C5F" w:rsidRPr="00C2243A" w:rsidRDefault="00216C5F" w:rsidP="003A4809">
      <w:pPr>
        <w:pStyle w:val="20"/>
        <w:spacing w:after="60"/>
        <w:rPr>
          <w:rFonts w:ascii="SimSun" w:eastAsia="SimSun" w:hAnsi="SimSun"/>
          <w:sz w:val="20"/>
          <w:szCs w:val="20"/>
        </w:rPr>
      </w:pPr>
      <w:bookmarkStart w:id="134" w:name="_Toc109975036"/>
      <w:r w:rsidRPr="00C2243A">
        <w:rPr>
          <w:rFonts w:ascii="SimSun" w:eastAsia="SimSun" w:hAnsi="SimSun" w:hint="eastAsia"/>
          <w:sz w:val="20"/>
          <w:szCs w:val="20"/>
          <w:lang w:eastAsia="zh-CN"/>
        </w:rPr>
        <w:t>对象</w:t>
      </w:r>
      <w:r w:rsidRPr="00C2243A">
        <w:rPr>
          <w:rFonts w:ascii="SimSun" w:eastAsia="SimSun" w:hAnsi="SimSun" w:hint="eastAsia"/>
          <w:sz w:val="20"/>
          <w:szCs w:val="20"/>
        </w:rPr>
        <w:t>(</w:t>
      </w:r>
      <w:proofErr w:type="spellStart"/>
      <w:r w:rsidRPr="00C2243A">
        <w:rPr>
          <w:rFonts w:ascii="SimSun" w:eastAsia="SimSun" w:hAnsi="SimSun"/>
          <w:sz w:val="20"/>
          <w:szCs w:val="20"/>
        </w:rPr>
        <w:t>Obejct</w:t>
      </w:r>
      <w:proofErr w:type="spellEnd"/>
      <w:r w:rsidRPr="00C2243A">
        <w:rPr>
          <w:rFonts w:ascii="SimSun" w:eastAsia="SimSun" w:hAnsi="SimSun"/>
          <w:sz w:val="20"/>
          <w:szCs w:val="20"/>
        </w:rPr>
        <w:t>)</w:t>
      </w:r>
      <w:bookmarkEnd w:id="121"/>
      <w:bookmarkEnd w:id="134"/>
    </w:p>
    <w:p w14:paraId="4FD8E146" w14:textId="77777777" w:rsidR="00F03C45" w:rsidRPr="00C2243A" w:rsidRDefault="00F03C45" w:rsidP="003A4809">
      <w:pPr>
        <w:pStyle w:val="3"/>
        <w:spacing w:after="60"/>
        <w:rPr>
          <w:rFonts w:ascii="SimSun" w:eastAsia="SimSun" w:hAnsi="SimSun" w:cs="ＭＳ Ｐゴシック"/>
          <w:sz w:val="20"/>
          <w:szCs w:val="20"/>
        </w:rPr>
      </w:pPr>
      <w:bookmarkStart w:id="135" w:name="_Toc99709156"/>
      <w:bookmarkStart w:id="136" w:name="_Toc109975037"/>
      <w:bookmarkStart w:id="137" w:name="_Toc99709208"/>
      <w:r w:rsidRPr="00C2243A">
        <w:rPr>
          <w:rFonts w:ascii="SimSun" w:eastAsia="SimSun" w:hAnsi="SimSun" w:cs="Microsoft YaHei" w:hint="eastAsia"/>
          <w:sz w:val="20"/>
          <w:szCs w:val="20"/>
        </w:rPr>
        <w:t>对</w:t>
      </w:r>
      <w:r w:rsidRPr="00C2243A">
        <w:rPr>
          <w:rFonts w:ascii="SimSun" w:eastAsia="SimSun" w:hAnsi="SimSun" w:cs="ＭＳ Ｐゴシック" w:hint="eastAsia"/>
          <w:sz w:val="20"/>
          <w:szCs w:val="20"/>
        </w:rPr>
        <w:t>象数据</w:t>
      </w:r>
      <w:r w:rsidRPr="00C2243A">
        <w:rPr>
          <w:rFonts w:ascii="SimSun" w:eastAsia="SimSun" w:hAnsi="SimSun" w:cs="Microsoft YaHei" w:hint="eastAsia"/>
          <w:sz w:val="20"/>
          <w:szCs w:val="20"/>
        </w:rPr>
        <w:t>类</w:t>
      </w:r>
      <w:r w:rsidRPr="00C2243A">
        <w:rPr>
          <w:rFonts w:ascii="SimSun" w:eastAsia="SimSun" w:hAnsi="SimSun" w:cs="ＭＳ Ｐゴシック" w:hint="eastAsia"/>
          <w:sz w:val="20"/>
          <w:szCs w:val="20"/>
        </w:rPr>
        <w:t>型</w:t>
      </w:r>
      <w:bookmarkEnd w:id="135"/>
      <w:bookmarkEnd w:id="136"/>
    </w:p>
    <w:p w14:paraId="4E47195D" w14:textId="11F2C63C" w:rsidR="00F03C45" w:rsidRPr="00C2243A" w:rsidRDefault="00F03C45" w:rsidP="00F03C45">
      <w:pPr>
        <w:rPr>
          <w:rFonts w:ascii="SimSun" w:eastAsia="SimSun" w:hAnsi="SimSun" w:cs="SimSun"/>
          <w:sz w:val="20"/>
          <w:szCs w:val="20"/>
          <w:lang w:eastAsia="zh-CN"/>
        </w:rPr>
      </w:pP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象数据</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型比原生数据</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型</w:t>
      </w:r>
      <w:r w:rsidRPr="00C2243A">
        <w:rPr>
          <w:rFonts w:ascii="SimSun" w:eastAsia="SimSun" w:hAnsi="SimSun" w:cs="SimSun" w:hint="eastAsia"/>
          <w:sz w:val="20"/>
          <w:szCs w:val="20"/>
          <w:lang w:eastAsia="zh-CN"/>
        </w:rPr>
        <w:t>强</w:t>
      </w:r>
      <w:r w:rsidRPr="00C2243A">
        <w:rPr>
          <w:rFonts w:ascii="SimSun" w:eastAsia="SimSun" w:hAnsi="SimSun" w:cs="ＭＳ 明朝" w:hint="eastAsia"/>
          <w:sz w:val="20"/>
          <w:szCs w:val="20"/>
          <w:lang w:eastAsia="zh-CN"/>
        </w:rPr>
        <w:t>大了</w:t>
      </w:r>
      <w:r w:rsidRPr="00C2243A">
        <w:rPr>
          <w:rFonts w:ascii="SimSun" w:eastAsia="SimSun" w:hAnsi="SimSun" w:hint="eastAsia"/>
          <w:sz w:val="20"/>
          <w:szCs w:val="20"/>
          <w:lang w:eastAsia="zh-CN"/>
        </w:rPr>
        <w:t>不少，原生数据</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型，比如数</w:t>
      </w:r>
      <w:r w:rsidRPr="00C2243A">
        <w:rPr>
          <w:rFonts w:ascii="SimSun" w:eastAsia="SimSun" w:hAnsi="SimSun" w:cs="SimSun" w:hint="eastAsia"/>
          <w:sz w:val="20"/>
          <w:szCs w:val="20"/>
          <w:lang w:eastAsia="zh-CN"/>
        </w:rPr>
        <w:t>值</w:t>
      </w:r>
      <w:r w:rsidRPr="00C2243A">
        <w:rPr>
          <w:rFonts w:ascii="SimSun" w:eastAsia="SimSun" w:hAnsi="SimSun" w:cs="ＭＳ 明朝" w:hint="eastAsia"/>
          <w:sz w:val="20"/>
          <w:szCs w:val="20"/>
          <w:lang w:eastAsia="zh-CN"/>
        </w:rPr>
        <w:t>型、浮点型、布</w:t>
      </w:r>
      <w:r w:rsidRPr="00C2243A">
        <w:rPr>
          <w:rFonts w:ascii="SimSun" w:eastAsia="SimSun" w:hAnsi="SimSun" w:cs="SimSun" w:hint="eastAsia"/>
          <w:sz w:val="20"/>
          <w:szCs w:val="20"/>
          <w:lang w:eastAsia="zh-CN"/>
        </w:rPr>
        <w:t>尔</w:t>
      </w:r>
      <w:r w:rsidRPr="00C2243A">
        <w:rPr>
          <w:rFonts w:ascii="SimSun" w:eastAsia="SimSun" w:hAnsi="SimSun" w:cs="ＭＳ 明朝" w:hint="eastAsia"/>
          <w:sz w:val="20"/>
          <w:szCs w:val="20"/>
          <w:lang w:eastAsia="zh-CN"/>
        </w:rPr>
        <w:t>型等都只能存放一些</w:t>
      </w:r>
      <w:r w:rsidRPr="00C2243A">
        <w:rPr>
          <w:rFonts w:ascii="SimSun" w:eastAsia="SimSun" w:hAnsi="SimSun" w:hint="eastAsia"/>
          <w:sz w:val="20"/>
          <w:szCs w:val="20"/>
          <w:lang w:eastAsia="zh-CN"/>
        </w:rPr>
        <w:t>直接量，也就是</w:t>
      </w:r>
      <w:r w:rsidRPr="00C2243A">
        <w:rPr>
          <w:rFonts w:ascii="SimSun" w:eastAsia="SimSun" w:hAnsi="SimSun" w:cs="SimSun" w:hint="eastAsia"/>
          <w:sz w:val="20"/>
          <w:szCs w:val="20"/>
          <w:lang w:eastAsia="zh-CN"/>
        </w:rPr>
        <w:t>说单</w:t>
      </w:r>
      <w:r w:rsidRPr="00C2243A">
        <w:rPr>
          <w:rFonts w:ascii="SimSun" w:eastAsia="SimSun" w:hAnsi="SimSun" w:cs="ＭＳ 明朝" w:hint="eastAsia"/>
          <w:sz w:val="20"/>
          <w:szCs w:val="20"/>
          <w:lang w:eastAsia="zh-CN"/>
        </w:rPr>
        <w:t>一的数据。而</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象数据</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型却是可以存放一大堆数</w:t>
      </w:r>
      <w:r w:rsidRPr="00C2243A">
        <w:rPr>
          <w:rFonts w:ascii="SimSun" w:eastAsia="SimSun" w:hAnsi="SimSun" w:hint="eastAsia"/>
          <w:sz w:val="20"/>
          <w:szCs w:val="20"/>
          <w:lang w:eastAsia="zh-CN"/>
        </w:rPr>
        <w:t>据的集合，是以</w:t>
      </w:r>
      <w:r w:rsidRPr="00C2243A">
        <w:rPr>
          <w:rFonts w:ascii="SimSun" w:eastAsia="SimSun" w:hAnsi="SimSun" w:cs="SimSun" w:hint="eastAsia"/>
          <w:sz w:val="20"/>
          <w:szCs w:val="20"/>
          <w:lang w:eastAsia="zh-CN"/>
        </w:rPr>
        <w:t>键值对的方式集合。</w:t>
      </w:r>
    </w:p>
    <w:p w14:paraId="29AB9768" w14:textId="77777777" w:rsidR="00AD03A9" w:rsidRPr="00C2243A" w:rsidRDefault="00AD03A9" w:rsidP="00F03C45">
      <w:pPr>
        <w:rPr>
          <w:rFonts w:ascii="SimSun" w:eastAsia="SimSun" w:hAnsi="SimSun" w:cs="SimSun"/>
          <w:sz w:val="20"/>
          <w:szCs w:val="20"/>
          <w:lang w:eastAsia="zh-CN"/>
        </w:rPr>
      </w:pPr>
    </w:p>
    <w:tbl>
      <w:tblPr>
        <w:tblStyle w:val="aff9"/>
        <w:tblW w:w="0" w:type="auto"/>
        <w:tblLook w:val="04A0" w:firstRow="1" w:lastRow="0" w:firstColumn="1" w:lastColumn="0" w:noHBand="0" w:noVBand="1"/>
      </w:tblPr>
      <w:tblGrid>
        <w:gridCol w:w="4963"/>
        <w:gridCol w:w="4963"/>
      </w:tblGrid>
      <w:tr w:rsidR="00F03C45" w:rsidRPr="00C2243A" w14:paraId="368AD6BD" w14:textId="77777777" w:rsidTr="003342F3">
        <w:trPr>
          <w:cnfStyle w:val="100000000000" w:firstRow="1" w:lastRow="0" w:firstColumn="0" w:lastColumn="0" w:oddVBand="0" w:evenVBand="0" w:oddHBand="0" w:evenHBand="0" w:firstRowFirstColumn="0" w:firstRowLastColumn="0" w:lastRowFirstColumn="0" w:lastRowLastColumn="0"/>
        </w:trPr>
        <w:tc>
          <w:tcPr>
            <w:tcW w:w="4963" w:type="dxa"/>
          </w:tcPr>
          <w:p w14:paraId="18A4E3F2" w14:textId="459ADB8A" w:rsidR="00F03C45" w:rsidRPr="00C2243A" w:rsidRDefault="00FA650C" w:rsidP="003342F3">
            <w:pPr>
              <w:rPr>
                <w:rFonts w:ascii="SimSun" w:eastAsia="SimSun" w:hAnsi="SimSun"/>
                <w:lang w:eastAsia="zh-CN"/>
              </w:rPr>
            </w:pPr>
            <w:bookmarkStart w:id="138" w:name="_Hlk100482961"/>
            <w:r w:rsidRPr="00C2243A">
              <w:rPr>
                <w:rFonts w:ascii="SimSun" w:eastAsia="SimSun" w:hAnsi="SimSun"/>
                <w:lang w:eastAsia="zh-CN"/>
              </w:rPr>
              <w:t>V</w:t>
            </w:r>
            <w:r w:rsidR="00F03C45" w:rsidRPr="00C2243A">
              <w:rPr>
                <w:rFonts w:ascii="SimSun" w:eastAsia="SimSun" w:hAnsi="SimSun"/>
                <w:lang w:eastAsia="zh-CN"/>
              </w:rPr>
              <w:t>ar</w:t>
            </w:r>
            <w:r w:rsidRPr="00C2243A">
              <w:rPr>
                <w:rFonts w:ascii="SimSun" w:eastAsia="SimSun" w:hAnsi="SimSun"/>
                <w:lang w:eastAsia="zh-CN"/>
              </w:rPr>
              <w:t xml:space="preserve"> </w:t>
            </w:r>
            <w:r w:rsidR="00F03C45" w:rsidRPr="00C2243A">
              <w:rPr>
                <w:rFonts w:ascii="SimSun" w:eastAsia="SimSun" w:hAnsi="SimSun"/>
                <w:lang w:eastAsia="zh-CN"/>
              </w:rPr>
              <w:t>obj</w:t>
            </w:r>
            <w:proofErr w:type="gramStart"/>
            <w:r w:rsidR="00F03C45" w:rsidRPr="00C2243A">
              <w:rPr>
                <w:rFonts w:ascii="SimSun" w:eastAsia="SimSun" w:hAnsi="SimSun"/>
                <w:lang w:eastAsia="zh-CN"/>
              </w:rPr>
              <w:t>={</w:t>
            </w:r>
            <w:proofErr w:type="gramEnd"/>
            <w:r w:rsidR="00F03C45" w:rsidRPr="00C2243A">
              <w:rPr>
                <w:rFonts w:ascii="SimSun" w:eastAsia="SimSun" w:hAnsi="SimSun"/>
                <w:lang w:eastAsia="zh-CN"/>
              </w:rPr>
              <w:t>};</w:t>
            </w:r>
          </w:p>
        </w:tc>
        <w:tc>
          <w:tcPr>
            <w:tcW w:w="4963" w:type="dxa"/>
          </w:tcPr>
          <w:p w14:paraId="08C9889E" w14:textId="42F02BE2" w:rsidR="00F03C45" w:rsidRPr="00C2243A" w:rsidRDefault="00F03C45" w:rsidP="003342F3">
            <w:pPr>
              <w:rPr>
                <w:rFonts w:ascii="SimSun" w:eastAsia="SimSun" w:hAnsi="SimSun"/>
                <w:lang w:eastAsia="zh-CN"/>
              </w:rPr>
            </w:pPr>
            <w:r w:rsidRPr="00C2243A">
              <w:rPr>
                <w:rFonts w:ascii="SimSun" w:eastAsia="SimSun" w:hAnsi="SimSun" w:hint="eastAsia"/>
                <w:lang w:eastAsia="zh-CN"/>
              </w:rPr>
              <w:t>空对象</w:t>
            </w:r>
            <w:r w:rsidR="00B34364" w:rsidRPr="00C2243A">
              <w:rPr>
                <w:rFonts w:ascii="SimSun" w:eastAsia="SimSun" w:hAnsi="SimSun" w:hint="eastAsia"/>
                <w:lang w:eastAsia="zh-CN"/>
              </w:rPr>
              <w:t>，字面量对象</w:t>
            </w:r>
          </w:p>
        </w:tc>
      </w:tr>
      <w:tr w:rsidR="00F03C45" w:rsidRPr="00C2243A" w14:paraId="3D6A17E7" w14:textId="77777777" w:rsidTr="003342F3">
        <w:tc>
          <w:tcPr>
            <w:tcW w:w="4963" w:type="dxa"/>
          </w:tcPr>
          <w:p w14:paraId="508EAF21" w14:textId="77777777" w:rsidR="00F03C45" w:rsidRPr="00C2243A" w:rsidRDefault="00F03C45" w:rsidP="003342F3">
            <w:pPr>
              <w:rPr>
                <w:rFonts w:ascii="SimSun" w:eastAsia="SimSun" w:hAnsi="SimSun"/>
                <w:lang w:eastAsia="zh-CN"/>
              </w:rPr>
            </w:pPr>
            <w:r w:rsidRPr="00C2243A">
              <w:rPr>
                <w:rFonts w:ascii="SimSun" w:eastAsia="SimSun" w:hAnsi="SimSun"/>
                <w:lang w:eastAsia="zh-CN"/>
              </w:rPr>
              <w:t xml:space="preserve">Var obj=new </w:t>
            </w:r>
            <w:proofErr w:type="gramStart"/>
            <w:r w:rsidRPr="00C2243A">
              <w:rPr>
                <w:rFonts w:ascii="SimSun" w:eastAsia="SimSun" w:hAnsi="SimSun"/>
                <w:lang w:eastAsia="zh-CN"/>
              </w:rPr>
              <w:t>Object(</w:t>
            </w:r>
            <w:proofErr w:type="gramEnd"/>
            <w:r w:rsidRPr="00C2243A">
              <w:rPr>
                <w:rFonts w:ascii="SimSun" w:eastAsia="SimSun" w:hAnsi="SimSun"/>
                <w:lang w:eastAsia="zh-CN"/>
              </w:rPr>
              <w:t>);</w:t>
            </w:r>
          </w:p>
        </w:tc>
        <w:tc>
          <w:tcPr>
            <w:tcW w:w="4963" w:type="dxa"/>
          </w:tcPr>
          <w:p w14:paraId="0CE1619A" w14:textId="77777777" w:rsidR="00F03C45" w:rsidRPr="00C2243A" w:rsidRDefault="00F03C45" w:rsidP="003342F3">
            <w:pPr>
              <w:rPr>
                <w:rFonts w:ascii="SimSun" w:eastAsia="SimSun" w:hAnsi="SimSun"/>
                <w:lang w:eastAsia="zh-CN"/>
              </w:rPr>
            </w:pPr>
            <w:r w:rsidRPr="00C2243A">
              <w:rPr>
                <w:rFonts w:ascii="SimSun" w:eastAsia="SimSun" w:hAnsi="SimSun" w:hint="eastAsia"/>
                <w:lang w:eastAsia="zh-CN"/>
              </w:rPr>
              <w:t>空构造对象</w:t>
            </w:r>
          </w:p>
        </w:tc>
      </w:tr>
      <w:tr w:rsidR="00F03C45" w:rsidRPr="00C2243A" w14:paraId="6B39266D" w14:textId="77777777" w:rsidTr="003342F3">
        <w:tc>
          <w:tcPr>
            <w:tcW w:w="4963" w:type="dxa"/>
          </w:tcPr>
          <w:p w14:paraId="2A23D348" w14:textId="77777777" w:rsidR="00F03C45" w:rsidRPr="00C2243A" w:rsidRDefault="00F03C45" w:rsidP="003342F3">
            <w:pPr>
              <w:rPr>
                <w:rFonts w:ascii="SimSun" w:eastAsia="SimSun" w:hAnsi="SimSun"/>
                <w:lang w:eastAsia="zh-CN"/>
              </w:rPr>
            </w:pPr>
            <w:r w:rsidRPr="00C2243A">
              <w:rPr>
                <w:rFonts w:ascii="SimSun" w:eastAsia="SimSun" w:hAnsi="SimSun"/>
                <w:lang w:eastAsia="zh-CN"/>
              </w:rPr>
              <w:t xml:space="preserve">Var </w:t>
            </w:r>
            <w:proofErr w:type="spellStart"/>
            <w:r w:rsidRPr="00C2243A">
              <w:rPr>
                <w:rFonts w:ascii="SimSun" w:eastAsia="SimSun" w:hAnsi="SimSun"/>
                <w:lang w:eastAsia="zh-CN"/>
              </w:rPr>
              <w:t>fon</w:t>
            </w:r>
            <w:proofErr w:type="spellEnd"/>
            <w:r w:rsidRPr="00C2243A">
              <w:rPr>
                <w:rFonts w:ascii="SimSun" w:eastAsia="SimSun" w:hAnsi="SimSun"/>
                <w:lang w:eastAsia="zh-CN"/>
              </w:rPr>
              <w:t xml:space="preserve">=new </w:t>
            </w:r>
            <w:proofErr w:type="gramStart"/>
            <w:r w:rsidRPr="00C2243A">
              <w:rPr>
                <w:rFonts w:ascii="SimSun" w:eastAsia="SimSun" w:hAnsi="SimSun"/>
                <w:lang w:eastAsia="zh-CN"/>
              </w:rPr>
              <w:t>Function(</w:t>
            </w:r>
            <w:proofErr w:type="gramEnd"/>
            <w:r w:rsidRPr="00C2243A">
              <w:rPr>
                <w:rFonts w:ascii="SimSun" w:eastAsia="SimSun" w:hAnsi="SimSun"/>
                <w:lang w:eastAsia="zh-CN"/>
              </w:rPr>
              <w:t>);</w:t>
            </w:r>
          </w:p>
        </w:tc>
        <w:tc>
          <w:tcPr>
            <w:tcW w:w="4963" w:type="dxa"/>
          </w:tcPr>
          <w:p w14:paraId="3B6D4D3E" w14:textId="77777777" w:rsidR="00F03C45" w:rsidRPr="00C2243A" w:rsidRDefault="00F03C45" w:rsidP="003342F3">
            <w:pPr>
              <w:rPr>
                <w:rFonts w:ascii="SimSun" w:eastAsia="SimSun" w:hAnsi="SimSun"/>
                <w:lang w:eastAsia="zh-CN"/>
              </w:rPr>
            </w:pPr>
            <w:r w:rsidRPr="00C2243A">
              <w:rPr>
                <w:rFonts w:ascii="SimSun" w:eastAsia="SimSun" w:hAnsi="SimSun" w:hint="eastAsia"/>
                <w:lang w:eastAsia="zh-CN"/>
              </w:rPr>
              <w:t>空构造函数</w:t>
            </w:r>
          </w:p>
        </w:tc>
      </w:tr>
      <w:tr w:rsidR="00F03C45" w:rsidRPr="00C2243A" w14:paraId="2BF73ED3" w14:textId="77777777" w:rsidTr="003342F3">
        <w:tc>
          <w:tcPr>
            <w:tcW w:w="4963" w:type="dxa"/>
          </w:tcPr>
          <w:p w14:paraId="0A841AD0" w14:textId="77777777" w:rsidR="00F03C45" w:rsidRPr="00C2243A" w:rsidRDefault="00F03C45" w:rsidP="003342F3">
            <w:pPr>
              <w:rPr>
                <w:rFonts w:ascii="SimSun" w:eastAsia="SimSun" w:hAnsi="SimSun"/>
              </w:rPr>
            </w:pPr>
            <w:r w:rsidRPr="00C2243A">
              <w:rPr>
                <w:rFonts w:ascii="SimSun" w:eastAsia="SimSun" w:hAnsi="SimSun"/>
                <w:lang w:eastAsia="zh-CN"/>
              </w:rPr>
              <w:t xml:space="preserve">Function </w:t>
            </w:r>
            <w:proofErr w:type="gramStart"/>
            <w:r w:rsidRPr="00C2243A">
              <w:rPr>
                <w:rFonts w:ascii="SimSun" w:eastAsia="SimSun" w:hAnsi="SimSun"/>
                <w:lang w:eastAsia="zh-CN"/>
              </w:rPr>
              <w:t>name(</w:t>
            </w:r>
            <w:proofErr w:type="gramEnd"/>
            <w:r w:rsidRPr="00C2243A">
              <w:rPr>
                <w:rFonts w:ascii="SimSun" w:eastAsia="SimSun" w:hAnsi="SimSun"/>
                <w:lang w:eastAsia="zh-CN"/>
              </w:rPr>
              <w:t>){}</w:t>
            </w:r>
          </w:p>
        </w:tc>
        <w:tc>
          <w:tcPr>
            <w:tcW w:w="4963" w:type="dxa"/>
          </w:tcPr>
          <w:p w14:paraId="090550BE" w14:textId="77777777" w:rsidR="00F03C45" w:rsidRPr="00C2243A" w:rsidRDefault="00F03C45" w:rsidP="003342F3">
            <w:pPr>
              <w:rPr>
                <w:rFonts w:ascii="SimSun" w:eastAsia="SimSun" w:hAnsi="SimSun"/>
                <w:lang w:eastAsia="zh-CN"/>
              </w:rPr>
            </w:pPr>
            <w:r w:rsidRPr="00C2243A">
              <w:rPr>
                <w:rFonts w:ascii="SimSun" w:eastAsia="SimSun" w:hAnsi="SimSun" w:hint="eastAsia"/>
                <w:lang w:eastAsia="zh-CN"/>
              </w:rPr>
              <w:t>声明式全局函数</w:t>
            </w:r>
          </w:p>
        </w:tc>
      </w:tr>
      <w:tr w:rsidR="00F03C45" w:rsidRPr="00C2243A" w14:paraId="1D032063" w14:textId="77777777" w:rsidTr="003342F3">
        <w:tc>
          <w:tcPr>
            <w:tcW w:w="4963" w:type="dxa"/>
          </w:tcPr>
          <w:p w14:paraId="4731E82A" w14:textId="77777777" w:rsidR="00F03C45" w:rsidRPr="00C2243A" w:rsidRDefault="00F03C45" w:rsidP="003342F3">
            <w:pPr>
              <w:rPr>
                <w:rFonts w:ascii="SimSun" w:eastAsia="SimSun" w:hAnsi="SimSun"/>
              </w:rPr>
            </w:pPr>
            <w:r w:rsidRPr="00C2243A">
              <w:rPr>
                <w:rFonts w:ascii="SimSun" w:eastAsia="SimSun" w:hAnsi="SimSun"/>
              </w:rPr>
              <w:t xml:space="preserve">Var name = </w:t>
            </w:r>
            <w:proofErr w:type="gramStart"/>
            <w:r w:rsidRPr="00C2243A">
              <w:rPr>
                <w:rFonts w:ascii="SimSun" w:eastAsia="SimSun" w:hAnsi="SimSun"/>
              </w:rPr>
              <w:t>function(</w:t>
            </w:r>
            <w:proofErr w:type="gramEnd"/>
            <w:r w:rsidRPr="00C2243A">
              <w:rPr>
                <w:rFonts w:ascii="SimSun" w:eastAsia="SimSun" w:hAnsi="SimSun"/>
              </w:rPr>
              <w:t>){}</w:t>
            </w:r>
          </w:p>
        </w:tc>
        <w:tc>
          <w:tcPr>
            <w:tcW w:w="4963" w:type="dxa"/>
          </w:tcPr>
          <w:p w14:paraId="60A45FFC" w14:textId="77777777" w:rsidR="00F03C45" w:rsidRPr="00C2243A" w:rsidRDefault="00F03C45" w:rsidP="003342F3">
            <w:pPr>
              <w:rPr>
                <w:rFonts w:ascii="SimSun" w:eastAsia="SimSun" w:hAnsi="SimSun"/>
              </w:rPr>
            </w:pPr>
            <w:r w:rsidRPr="00C2243A">
              <w:rPr>
                <w:rFonts w:ascii="SimSun" w:eastAsia="SimSun" w:hAnsi="SimSun" w:hint="eastAsia"/>
                <w:lang w:eastAsia="zh-CN"/>
              </w:rPr>
              <w:t>表达式函数</w:t>
            </w:r>
            <w:r w:rsidRPr="00C2243A">
              <w:rPr>
                <w:rFonts w:ascii="SimSun" w:eastAsia="SimSun" w:hAnsi="SimSun" w:hint="eastAsia"/>
              </w:rPr>
              <w:t>(</w:t>
            </w:r>
            <w:r w:rsidRPr="00C2243A">
              <w:rPr>
                <w:rFonts w:ascii="SimSun" w:eastAsia="SimSun" w:hAnsi="SimSun" w:hint="eastAsia"/>
                <w:lang w:eastAsia="zh-CN"/>
              </w:rPr>
              <w:t>匿名函数</w:t>
            </w:r>
            <w:r w:rsidRPr="00C2243A">
              <w:rPr>
                <w:rFonts w:ascii="SimSun" w:eastAsia="SimSun" w:hAnsi="SimSun"/>
              </w:rPr>
              <w:t>)</w:t>
            </w:r>
          </w:p>
        </w:tc>
      </w:tr>
      <w:bookmarkEnd w:id="138"/>
    </w:tbl>
    <w:p w14:paraId="17C99486" w14:textId="77777777" w:rsidR="00F03C45" w:rsidRPr="00C2243A" w:rsidRDefault="00F03C45" w:rsidP="00F03C45">
      <w:pPr>
        <w:rPr>
          <w:rFonts w:ascii="SimSun" w:eastAsia="SimSun" w:hAnsi="SimSun"/>
          <w:sz w:val="20"/>
          <w:szCs w:val="20"/>
          <w:lang w:eastAsia="zh-CN"/>
        </w:rPr>
      </w:pPr>
    </w:p>
    <w:p w14:paraId="179BBF6A" w14:textId="71DFF404" w:rsidR="001A3C50" w:rsidRPr="00C2243A" w:rsidRDefault="001A3C50">
      <w:pPr>
        <w:pStyle w:val="3"/>
        <w:spacing w:after="60"/>
        <w:rPr>
          <w:rFonts w:ascii="SimSun" w:eastAsia="SimSun" w:hAnsi="SimSun" w:cs="ＭＳ Ｐゴシック"/>
          <w:sz w:val="20"/>
          <w:szCs w:val="20"/>
        </w:rPr>
      </w:pPr>
      <w:bookmarkStart w:id="139" w:name="_Toc109975038"/>
      <w:commentRangeStart w:id="140"/>
      <w:r w:rsidRPr="00C2243A">
        <w:rPr>
          <w:rFonts w:ascii="SimSun" w:eastAsia="SimSun" w:hAnsi="SimSun" w:cs="Microsoft YaHei" w:hint="eastAsia"/>
          <w:sz w:val="20"/>
          <w:szCs w:val="20"/>
        </w:rPr>
        <w:lastRenderedPageBreak/>
        <w:t>对</w:t>
      </w:r>
      <w:r w:rsidRPr="00C2243A">
        <w:rPr>
          <w:rFonts w:ascii="SimSun" w:eastAsia="SimSun" w:hAnsi="SimSun" w:cs="ＭＳ Ｐゴシック" w:hint="eastAsia"/>
          <w:sz w:val="20"/>
          <w:szCs w:val="20"/>
        </w:rPr>
        <w:t>象字面量</w:t>
      </w:r>
      <w:commentRangeEnd w:id="140"/>
      <w:r w:rsidR="00D01DC3" w:rsidRPr="00C2243A">
        <w:rPr>
          <w:rStyle w:val="affc"/>
          <w:rFonts w:ascii="SimSun" w:eastAsia="SimSun" w:hAnsi="SimSun"/>
          <w:b w:val="0"/>
          <w:color w:val="auto"/>
          <w:sz w:val="20"/>
          <w:szCs w:val="20"/>
        </w:rPr>
        <w:commentReference w:id="140"/>
      </w:r>
    </w:p>
    <w:p w14:paraId="067FC4E1" w14:textId="244C8A46" w:rsidR="00631E0C" w:rsidRPr="00C2243A" w:rsidRDefault="00AC2B75" w:rsidP="00AC2B75">
      <w:pPr>
        <w:rPr>
          <w:rFonts w:ascii="SimSun" w:eastAsia="SimSun" w:hAnsi="SimSun"/>
          <w:sz w:val="20"/>
          <w:szCs w:val="20"/>
          <w:lang w:eastAsia="zh-CN"/>
        </w:rPr>
      </w:pPr>
      <w:r w:rsidRPr="00C2243A">
        <w:rPr>
          <w:rFonts w:ascii="SimSun" w:eastAsia="SimSun" w:hAnsi="SimSun"/>
          <w:sz w:val="20"/>
          <w:szCs w:val="20"/>
          <w:lang w:eastAsia="zh-CN"/>
        </w:rPr>
        <w:t>对象字面量是对象定义的简写形式，目的是为了简化包含大量属性的对象的创建。</w:t>
      </w:r>
    </w:p>
    <w:p w14:paraId="6981666B" w14:textId="3139B1C7" w:rsidR="007A149F" w:rsidRPr="00C2243A" w:rsidRDefault="00216C5F" w:rsidP="003A4809">
      <w:pPr>
        <w:pStyle w:val="20"/>
        <w:spacing w:after="60"/>
        <w:rPr>
          <w:rFonts w:ascii="SimSun" w:eastAsia="SimSun" w:hAnsi="SimSun"/>
          <w:b w:val="0"/>
          <w:bCs/>
          <w:color w:val="000000" w:themeColor="text1"/>
          <w:sz w:val="20"/>
          <w:szCs w:val="20"/>
          <w:lang w:eastAsia="zh-CN"/>
        </w:rPr>
      </w:pPr>
      <w:r w:rsidRPr="00C2243A">
        <w:rPr>
          <w:rFonts w:ascii="SimSun" w:eastAsia="SimSun" w:hAnsi="SimSun" w:hint="eastAsia"/>
          <w:b w:val="0"/>
          <w:color w:val="000000" w:themeColor="text1"/>
          <w:sz w:val="20"/>
          <w:szCs w:val="20"/>
          <w:lang w:eastAsia="zh-CN"/>
        </w:rPr>
        <w:t>函数</w:t>
      </w:r>
      <w:r w:rsidRPr="00C2243A">
        <w:rPr>
          <w:rFonts w:ascii="SimSun" w:eastAsia="SimSun" w:hAnsi="SimSun"/>
          <w:b w:val="0"/>
          <w:color w:val="000000" w:themeColor="text1"/>
          <w:sz w:val="20"/>
          <w:szCs w:val="20"/>
        </w:rPr>
        <w:t>(</w:t>
      </w:r>
      <w:r w:rsidRPr="00C2243A">
        <w:rPr>
          <w:rFonts w:ascii="SimSun" w:eastAsia="SimSun" w:hAnsi="SimSun" w:hint="eastAsia"/>
          <w:b w:val="0"/>
          <w:color w:val="000000" w:themeColor="text1"/>
          <w:sz w:val="20"/>
          <w:szCs w:val="20"/>
          <w:lang w:eastAsia="zh-CN"/>
        </w:rPr>
        <w:t>Function</w:t>
      </w:r>
      <w:r w:rsidRPr="00C2243A">
        <w:rPr>
          <w:rFonts w:ascii="SimSun" w:eastAsia="SimSun" w:hAnsi="SimSun"/>
          <w:b w:val="0"/>
          <w:color w:val="000000" w:themeColor="text1"/>
          <w:sz w:val="20"/>
          <w:szCs w:val="20"/>
          <w:lang w:eastAsia="zh-CN"/>
        </w:rPr>
        <w:t>)</w:t>
      </w:r>
      <w:bookmarkEnd w:id="137"/>
      <w:bookmarkEnd w:id="139"/>
    </w:p>
    <w:p w14:paraId="3DB72EA2" w14:textId="77777777" w:rsidR="00D35161" w:rsidRPr="00C2243A" w:rsidRDefault="00D35161"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函数声明：可以在函数声明之前去调用该函数。它会在所有代码执行之前就创建好了。</w:t>
      </w:r>
    </w:p>
    <w:p w14:paraId="260DDC3D" w14:textId="7FA0D518" w:rsidR="00D35161" w:rsidRPr="00C2243A" w:rsidRDefault="00D35161"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函数表达式：不允许在函数声明之前去调用。变量会声明提前，但是没有赋值，把函数赋值给变量。</w:t>
      </w:r>
    </w:p>
    <w:p w14:paraId="56DF385D" w14:textId="58D08CE0" w:rsidR="00FD343A" w:rsidRPr="00C2243A" w:rsidRDefault="00FE74F0" w:rsidP="00FD343A">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函数是一种叫做</w:t>
      </w:r>
      <w:r w:rsidRPr="00C2243A">
        <w:rPr>
          <w:rFonts w:ascii="SimSun" w:eastAsia="SimSun" w:hAnsi="SimSun"/>
          <w:bCs/>
          <w:color w:val="000000" w:themeColor="text1"/>
          <w:sz w:val="20"/>
          <w:szCs w:val="20"/>
          <w:lang w:eastAsia="zh-CN"/>
        </w:rPr>
        <w:t>function</w:t>
      </w:r>
      <w:r w:rsidR="005042F5" w:rsidRPr="00C2243A">
        <w:rPr>
          <w:rFonts w:ascii="SimSun" w:eastAsia="SimSun" w:hAnsi="SimSun"/>
          <w:bCs/>
          <w:color w:val="000000" w:themeColor="text1"/>
          <w:sz w:val="20"/>
          <w:szCs w:val="20"/>
          <w:lang w:eastAsia="zh-CN"/>
        </w:rPr>
        <w:t>引用值</w:t>
      </w:r>
      <w:r w:rsidRPr="00C2243A">
        <w:rPr>
          <w:rFonts w:ascii="SimSun" w:eastAsia="SimSun" w:hAnsi="SimSun"/>
          <w:bCs/>
          <w:color w:val="000000" w:themeColor="text1"/>
          <w:sz w:val="20"/>
          <w:szCs w:val="20"/>
          <w:lang w:eastAsia="zh-CN"/>
        </w:rPr>
        <w:t>的实例，因此函数是一个对象。对象是保存在内存中的，函数名则是指向这个对象的指针。</w:t>
      </w:r>
      <w:r w:rsidR="00FD343A" w:rsidRPr="00C2243A">
        <w:rPr>
          <w:rFonts w:ascii="SimSun" w:eastAsia="SimSun" w:hAnsi="SimSun" w:hint="eastAsia"/>
          <w:bCs/>
          <w:color w:val="000000" w:themeColor="text1"/>
          <w:sz w:val="20"/>
          <w:szCs w:val="20"/>
          <w:lang w:eastAsia="zh-CN"/>
        </w:rPr>
        <w:t>如果函数名后面加上圆括号就表示立即调用（执行）这个函数里面的代码（花括号部分的代码）。</w:t>
      </w:r>
    </w:p>
    <w:p w14:paraId="4C823C00" w14:textId="77777777" w:rsidR="00FD343A" w:rsidRPr="00C2243A" w:rsidRDefault="00FD343A" w:rsidP="00FD343A">
      <w:pPr>
        <w:rPr>
          <w:rFonts w:ascii="SimSun" w:eastAsia="SimSun" w:hAnsi="SimSun"/>
          <w:bCs/>
          <w:color w:val="000000" w:themeColor="text1"/>
          <w:sz w:val="20"/>
          <w:szCs w:val="20"/>
          <w:lang w:eastAsia="zh-CN"/>
        </w:rPr>
      </w:pPr>
    </w:p>
    <w:p w14:paraId="581BE70A" w14:textId="3B449B46" w:rsidR="00FE74F0" w:rsidRPr="00C2243A" w:rsidRDefault="00FD343A" w:rsidP="00FD343A">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73020AC6"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41" w:name="_Toc94045422"/>
      <w:bookmarkStart w:id="142" w:name="_Toc99709209"/>
      <w:bookmarkStart w:id="143" w:name="_Toc109975039"/>
      <w:bookmarkStart w:id="144" w:name="_Toc94045420"/>
      <w:r w:rsidRPr="00C2243A">
        <w:rPr>
          <w:rFonts w:ascii="SimSun" w:eastAsia="SimSun" w:hAnsi="SimSun" w:hint="eastAsia"/>
          <w:b w:val="0"/>
          <w:bCs/>
          <w:color w:val="000000" w:themeColor="text1"/>
          <w:sz w:val="20"/>
          <w:szCs w:val="20"/>
        </w:rPr>
        <w:t>函数声明</w:t>
      </w:r>
      <w:bookmarkEnd w:id="141"/>
      <w:bookmarkEnd w:id="142"/>
      <w:bookmarkEnd w:id="143"/>
    </w:p>
    <w:p w14:paraId="2734567C" w14:textId="29633611" w:rsidR="007A149F" w:rsidRPr="00C2243A" w:rsidRDefault="007A149F" w:rsidP="00872DF2">
      <w:pPr>
        <w:pStyle w:val="40"/>
        <w:rPr>
          <w:rFonts w:ascii="SimSun" w:eastAsia="SimSun" w:hAnsi="SimSun"/>
          <w:b/>
          <w:i/>
          <w:iCs/>
          <w:sz w:val="20"/>
          <w:szCs w:val="20"/>
          <w:lang w:eastAsia="ja-JP"/>
        </w:rPr>
      </w:pPr>
      <w:bookmarkStart w:id="145" w:name="_Toc99709210"/>
      <w:r w:rsidRPr="00C2243A">
        <w:rPr>
          <w:rFonts w:ascii="SimSun" w:eastAsia="SimSun" w:hAnsi="SimSun" w:hint="eastAsia"/>
          <w:sz w:val="20"/>
          <w:szCs w:val="20"/>
        </w:rPr>
        <w:t>声明式</w:t>
      </w:r>
      <w:bookmarkEnd w:id="145"/>
      <w:r w:rsidR="002408EE" w:rsidRPr="00C2243A">
        <w:rPr>
          <w:rFonts w:ascii="SimSun" w:eastAsia="SimSun" w:hAnsi="SimSun" w:hint="eastAsia"/>
          <w:sz w:val="20"/>
          <w:szCs w:val="20"/>
        </w:rPr>
        <w:t>函数</w:t>
      </w:r>
      <w:r w:rsidR="00402035" w:rsidRPr="00C2243A">
        <w:rPr>
          <w:rFonts w:ascii="SimSun" w:eastAsia="SimSun" w:hAnsi="SimSun" w:hint="eastAsia"/>
          <w:sz w:val="20"/>
          <w:szCs w:val="20"/>
          <w:lang w:eastAsia="ja-JP"/>
        </w:rPr>
        <w:t>(</w:t>
      </w:r>
      <w:r w:rsidR="00402035" w:rsidRPr="00C2243A">
        <w:rPr>
          <w:rFonts w:ascii="SimSun" w:eastAsia="SimSun" w:hAnsi="SimSun" w:hint="eastAsia"/>
          <w:sz w:val="20"/>
          <w:szCs w:val="20"/>
        </w:rPr>
        <w:t>具名函数</w:t>
      </w:r>
      <w:r w:rsidR="00402035" w:rsidRPr="00C2243A">
        <w:rPr>
          <w:rFonts w:ascii="SimSun" w:eastAsia="SimSun" w:hAnsi="SimSun" w:hint="eastAsia"/>
          <w:sz w:val="20"/>
          <w:szCs w:val="20"/>
          <w:lang w:eastAsia="ja-JP"/>
        </w:rPr>
        <w:t>)</w:t>
      </w:r>
    </w:p>
    <w:tbl>
      <w:tblPr>
        <w:tblStyle w:val="aff9"/>
        <w:tblW w:w="0" w:type="auto"/>
        <w:tblLook w:val="04A0" w:firstRow="1" w:lastRow="0" w:firstColumn="1" w:lastColumn="0" w:noHBand="0" w:noVBand="1"/>
      </w:tblPr>
      <w:tblGrid>
        <w:gridCol w:w="4963"/>
        <w:gridCol w:w="4963"/>
      </w:tblGrid>
      <w:tr w:rsidR="002F272B" w:rsidRPr="00C2243A" w14:paraId="7C626B2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170B087" w14:textId="62278764" w:rsidR="002F272B" w:rsidRPr="00C2243A" w:rsidRDefault="0032679E" w:rsidP="003A4809">
            <w:pPr>
              <w:rPr>
                <w:rFonts w:ascii="SimSun" w:eastAsia="SimSun" w:hAnsi="SimSun"/>
                <w:bCs/>
              </w:rPr>
            </w:pPr>
            <w:r w:rsidRPr="00C2243A">
              <w:rPr>
                <w:rFonts w:ascii="SimSun" w:eastAsia="SimSun" w:hAnsi="SimSun"/>
                <w:bCs/>
              </w:rPr>
              <w:t>f</w:t>
            </w:r>
            <w:r w:rsidR="002408EE" w:rsidRPr="00C2243A">
              <w:rPr>
                <w:rFonts w:ascii="SimSun" w:eastAsia="SimSun" w:hAnsi="SimSun"/>
                <w:bCs/>
              </w:rPr>
              <w:t xml:space="preserve">unction </w:t>
            </w:r>
            <w:proofErr w:type="gramStart"/>
            <w:r w:rsidR="002408EE" w:rsidRPr="00C2243A">
              <w:rPr>
                <w:rFonts w:ascii="SimSun" w:eastAsia="SimSun" w:hAnsi="SimSun"/>
                <w:bCs/>
              </w:rPr>
              <w:t>name(</w:t>
            </w:r>
            <w:proofErr w:type="gramEnd"/>
            <w:r w:rsidR="002408EE" w:rsidRPr="00C2243A">
              <w:rPr>
                <w:rFonts w:ascii="SimSun" w:eastAsia="SimSun" w:hAnsi="SimSun"/>
                <w:bCs/>
              </w:rPr>
              <w:t>){}</w:t>
            </w:r>
          </w:p>
        </w:tc>
        <w:tc>
          <w:tcPr>
            <w:tcW w:w="4963" w:type="dxa"/>
          </w:tcPr>
          <w:p w14:paraId="5B30DB85" w14:textId="78F61B09" w:rsidR="002F272B" w:rsidRPr="00C2243A" w:rsidRDefault="002408EE" w:rsidP="003A4809">
            <w:pPr>
              <w:rPr>
                <w:rFonts w:ascii="SimSun" w:eastAsia="SimSun" w:hAnsi="SimSun"/>
                <w:bCs/>
                <w:lang w:eastAsia="zh-CN"/>
              </w:rPr>
            </w:pPr>
            <w:r w:rsidRPr="00C2243A">
              <w:rPr>
                <w:rFonts w:ascii="SimSun" w:eastAsia="SimSun" w:hAnsi="SimSun" w:hint="eastAsia"/>
                <w:bCs/>
                <w:lang w:eastAsia="zh-CN"/>
              </w:rPr>
              <w:t>全局函数</w:t>
            </w:r>
          </w:p>
        </w:tc>
      </w:tr>
    </w:tbl>
    <w:p w14:paraId="60F83E78" w14:textId="190E79DB" w:rsidR="002F272B" w:rsidRPr="00C2243A" w:rsidRDefault="002F272B" w:rsidP="003A4809">
      <w:pPr>
        <w:rPr>
          <w:rFonts w:ascii="SimSun" w:eastAsia="SimSun" w:hAnsi="SimSun"/>
          <w:bCs/>
          <w:sz w:val="20"/>
          <w:szCs w:val="20"/>
          <w:lang w:eastAsia="zh-CN"/>
        </w:rPr>
      </w:pPr>
    </w:p>
    <w:p w14:paraId="5B65875F" w14:textId="3A0DD1EC" w:rsidR="00835C10" w:rsidRPr="00C2243A" w:rsidRDefault="00835C10"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代码执行前被加载到作用域中，函数声明会给函数一个指定的名字。</w:t>
      </w:r>
    </w:p>
    <w:p w14:paraId="1DE6A64B" w14:textId="77777777" w:rsidR="007A149F" w:rsidRPr="00C2243A" w:rsidRDefault="007A149F" w:rsidP="00872DF2">
      <w:pPr>
        <w:pStyle w:val="40"/>
        <w:rPr>
          <w:rFonts w:ascii="SimSun" w:eastAsia="SimSun" w:hAnsi="SimSun"/>
          <w:b/>
          <w:i/>
          <w:iCs/>
          <w:sz w:val="20"/>
          <w:szCs w:val="20"/>
        </w:rPr>
      </w:pPr>
      <w:bookmarkStart w:id="146" w:name="_Toc99709211"/>
      <w:r w:rsidRPr="00C2243A">
        <w:rPr>
          <w:rFonts w:ascii="SimSun" w:eastAsia="SimSun" w:hAnsi="SimSun" w:hint="eastAsia"/>
          <w:sz w:val="20"/>
          <w:szCs w:val="20"/>
        </w:rPr>
        <w:t>表达式</w:t>
      </w:r>
      <w:r w:rsidRPr="00C2243A">
        <w:rPr>
          <w:rFonts w:ascii="SimSun" w:eastAsia="SimSun" w:hAnsi="SimSun"/>
          <w:sz w:val="20"/>
          <w:szCs w:val="20"/>
        </w:rPr>
        <w:t>(</w:t>
      </w:r>
      <w:r w:rsidRPr="00C2243A">
        <w:rPr>
          <w:rFonts w:ascii="SimSun" w:eastAsia="SimSun" w:hAnsi="SimSun" w:hint="eastAsia"/>
          <w:sz w:val="20"/>
          <w:szCs w:val="20"/>
        </w:rPr>
        <w:t>字面量</w:t>
      </w:r>
      <w:r w:rsidRPr="00C2243A">
        <w:rPr>
          <w:rFonts w:ascii="ＭＳ 明朝" w:eastAsia="ＭＳ 明朝" w:hAnsi="ＭＳ 明朝" w:cs="ＭＳ 明朝" w:hint="eastAsia"/>
          <w:sz w:val="20"/>
          <w:szCs w:val="20"/>
        </w:rPr>
        <w:t>⇒</w:t>
      </w:r>
      <w:r w:rsidRPr="00C2243A">
        <w:rPr>
          <w:rFonts w:ascii="SimSun" w:eastAsia="SimSun" w:hAnsi="SimSun" w:hint="eastAsia"/>
          <w:sz w:val="20"/>
          <w:szCs w:val="20"/>
        </w:rPr>
        <w:t>匿名函数</w:t>
      </w:r>
      <w:r w:rsidRPr="00C2243A">
        <w:rPr>
          <w:rFonts w:ascii="SimSun" w:eastAsia="SimSun" w:hAnsi="SimSun"/>
          <w:sz w:val="20"/>
          <w:szCs w:val="20"/>
        </w:rPr>
        <w:t>)</w:t>
      </w:r>
      <w:bookmarkEnd w:id="146"/>
    </w:p>
    <w:tbl>
      <w:tblPr>
        <w:tblStyle w:val="aff9"/>
        <w:tblW w:w="0" w:type="auto"/>
        <w:tblLook w:val="04A0" w:firstRow="1" w:lastRow="0" w:firstColumn="1" w:lastColumn="0" w:noHBand="0" w:noVBand="1"/>
      </w:tblPr>
      <w:tblGrid>
        <w:gridCol w:w="4963"/>
        <w:gridCol w:w="4963"/>
      </w:tblGrid>
      <w:tr w:rsidR="002F272B" w:rsidRPr="00C2243A" w14:paraId="7604E1C9"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0EAAB118" w14:textId="5480A595" w:rsidR="002F272B" w:rsidRPr="00C2243A" w:rsidRDefault="00E4334A" w:rsidP="003A4809">
            <w:pPr>
              <w:rPr>
                <w:rFonts w:ascii="SimSun" w:eastAsia="SimSun" w:hAnsi="SimSun"/>
                <w:bCs/>
              </w:rPr>
            </w:pPr>
            <w:r w:rsidRPr="00C2243A">
              <w:rPr>
                <w:rFonts w:ascii="SimSun" w:eastAsia="SimSun" w:hAnsi="SimSun"/>
                <w:bCs/>
              </w:rPr>
              <w:t xml:space="preserve">Var name = </w:t>
            </w:r>
            <w:proofErr w:type="gramStart"/>
            <w:r w:rsidRPr="00C2243A">
              <w:rPr>
                <w:rFonts w:ascii="SimSun" w:eastAsia="SimSun" w:hAnsi="SimSun"/>
                <w:bCs/>
              </w:rPr>
              <w:t>function(</w:t>
            </w:r>
            <w:proofErr w:type="gramEnd"/>
            <w:r w:rsidRPr="00C2243A">
              <w:rPr>
                <w:rFonts w:ascii="SimSun" w:eastAsia="SimSun" w:hAnsi="SimSun"/>
                <w:bCs/>
              </w:rPr>
              <w:t>){}</w:t>
            </w:r>
          </w:p>
        </w:tc>
        <w:tc>
          <w:tcPr>
            <w:tcW w:w="4963" w:type="dxa"/>
          </w:tcPr>
          <w:p w14:paraId="4558AD80" w14:textId="1C026530" w:rsidR="002F272B" w:rsidRPr="00C2243A" w:rsidRDefault="00811202" w:rsidP="003A4809">
            <w:pPr>
              <w:rPr>
                <w:rFonts w:ascii="SimSun" w:eastAsia="SimSun" w:hAnsi="SimSun"/>
                <w:bCs/>
                <w:lang w:eastAsia="zh-CN"/>
              </w:rPr>
            </w:pPr>
            <w:r w:rsidRPr="00C2243A">
              <w:rPr>
                <w:rFonts w:ascii="SimSun" w:eastAsia="SimSun" w:hAnsi="SimSun"/>
                <w:bCs/>
                <w:lang w:eastAsia="zh-CN"/>
              </w:rPr>
              <w:t>调用只能</w:t>
            </w:r>
            <w:r w:rsidRPr="00C2243A">
              <w:rPr>
                <w:rFonts w:ascii="SimSun" w:eastAsia="SimSun" w:hAnsi="SimSun" w:hint="eastAsia"/>
                <w:bCs/>
                <w:lang w:eastAsia="zh-CN"/>
              </w:rPr>
              <w:t>写</w:t>
            </w:r>
            <w:r w:rsidRPr="00C2243A">
              <w:rPr>
                <w:rFonts w:ascii="SimSun" w:eastAsia="SimSun" w:hAnsi="SimSun"/>
                <w:bCs/>
                <w:lang w:eastAsia="zh-CN"/>
              </w:rPr>
              <w:t>在</w:t>
            </w:r>
            <w:r w:rsidRPr="00C2243A">
              <w:rPr>
                <w:rFonts w:ascii="SimSun" w:eastAsia="SimSun" w:hAnsi="SimSun" w:hint="eastAsia"/>
                <w:bCs/>
                <w:lang w:eastAsia="zh-CN"/>
              </w:rPr>
              <w:t>函数创建后面</w:t>
            </w:r>
          </w:p>
        </w:tc>
      </w:tr>
    </w:tbl>
    <w:p w14:paraId="1638B303" w14:textId="77777777" w:rsidR="007F626E" w:rsidRPr="00C2243A" w:rsidRDefault="007F626E" w:rsidP="003A4809">
      <w:pPr>
        <w:rPr>
          <w:rFonts w:ascii="SimSun" w:eastAsia="SimSun" w:hAnsi="SimSun"/>
          <w:bCs/>
          <w:sz w:val="20"/>
          <w:szCs w:val="20"/>
          <w:lang w:eastAsia="zh-CN"/>
        </w:rPr>
      </w:pPr>
    </w:p>
    <w:p w14:paraId="0B024C1B" w14:textId="7F1AEAD3" w:rsidR="002F272B" w:rsidRPr="00C2243A" w:rsidRDefault="007F626E"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代码执行到那一行的时候才会有定义。函数表达式则是：创建一个匿名函数，然后将这个匿名函数赋给一个变量。</w:t>
      </w:r>
    </w:p>
    <w:p w14:paraId="21BE7BBA" w14:textId="4FF77A9E" w:rsidR="007A149F" w:rsidRPr="00C2243A" w:rsidRDefault="000A236B" w:rsidP="00872DF2">
      <w:pPr>
        <w:pStyle w:val="40"/>
        <w:rPr>
          <w:rFonts w:ascii="SimSun" w:eastAsia="SimSun" w:hAnsi="SimSun"/>
          <w:b/>
          <w:i/>
          <w:iCs/>
          <w:sz w:val="20"/>
          <w:szCs w:val="20"/>
        </w:rPr>
      </w:pPr>
      <w:bookmarkStart w:id="147" w:name="_Toc99709212"/>
      <w:r w:rsidRPr="00C2243A">
        <w:rPr>
          <w:rFonts w:ascii="SimSun" w:eastAsia="SimSun" w:hAnsi="SimSun"/>
          <w:sz w:val="20"/>
          <w:szCs w:val="20"/>
        </w:rPr>
        <w:t>N</w:t>
      </w:r>
      <w:r w:rsidR="007A149F" w:rsidRPr="00C2243A">
        <w:rPr>
          <w:rFonts w:ascii="SimSun" w:eastAsia="SimSun" w:hAnsi="SimSun"/>
          <w:sz w:val="20"/>
          <w:szCs w:val="20"/>
        </w:rPr>
        <w:t>ew</w:t>
      </w:r>
      <w:r w:rsidRPr="00C2243A">
        <w:rPr>
          <w:rFonts w:ascii="SimSun" w:eastAsia="SimSun" w:hAnsi="SimSun"/>
          <w:sz w:val="20"/>
          <w:szCs w:val="20"/>
        </w:rPr>
        <w:t xml:space="preserve"> </w:t>
      </w:r>
      <w:r w:rsidR="007A149F" w:rsidRPr="00C2243A">
        <w:rPr>
          <w:rFonts w:ascii="SimSun" w:eastAsia="SimSun" w:hAnsi="SimSun" w:hint="eastAsia"/>
          <w:sz w:val="20"/>
          <w:szCs w:val="20"/>
        </w:rPr>
        <w:t>F</w:t>
      </w:r>
      <w:r w:rsidR="007A149F" w:rsidRPr="00C2243A">
        <w:rPr>
          <w:rFonts w:ascii="SimSun" w:eastAsia="SimSun" w:hAnsi="SimSun"/>
          <w:sz w:val="20"/>
          <w:szCs w:val="20"/>
        </w:rPr>
        <w:t>unction(</w:t>
      </w:r>
      <w:r w:rsidR="007A149F" w:rsidRPr="00C2243A">
        <w:rPr>
          <w:rFonts w:ascii="SimSun" w:eastAsia="SimSun" w:hAnsi="SimSun" w:hint="eastAsia"/>
          <w:sz w:val="20"/>
          <w:szCs w:val="20"/>
        </w:rPr>
        <w:t>构造函数</w:t>
      </w:r>
      <w:r w:rsidR="007A149F" w:rsidRPr="00C2243A">
        <w:rPr>
          <w:rFonts w:ascii="SimSun" w:eastAsia="SimSun" w:hAnsi="SimSun"/>
          <w:sz w:val="20"/>
          <w:szCs w:val="20"/>
        </w:rPr>
        <w:t>)</w:t>
      </w:r>
      <w:bookmarkEnd w:id="147"/>
    </w:p>
    <w:tbl>
      <w:tblPr>
        <w:tblStyle w:val="aff9"/>
        <w:tblW w:w="0" w:type="auto"/>
        <w:tblLook w:val="04A0" w:firstRow="1" w:lastRow="0" w:firstColumn="1" w:lastColumn="0" w:noHBand="0" w:noVBand="1"/>
      </w:tblPr>
      <w:tblGrid>
        <w:gridCol w:w="4963"/>
        <w:gridCol w:w="4963"/>
      </w:tblGrid>
      <w:tr w:rsidR="002F272B" w:rsidRPr="00C2243A" w14:paraId="7D445940" w14:textId="77777777" w:rsidTr="00250C55">
        <w:trPr>
          <w:cnfStyle w:val="100000000000" w:firstRow="1" w:lastRow="0" w:firstColumn="0" w:lastColumn="0" w:oddVBand="0" w:evenVBand="0" w:oddHBand="0" w:evenHBand="0" w:firstRowFirstColumn="0" w:firstRowLastColumn="0" w:lastRowFirstColumn="0" w:lastRowLastColumn="0"/>
        </w:trPr>
        <w:tc>
          <w:tcPr>
            <w:tcW w:w="4963" w:type="dxa"/>
          </w:tcPr>
          <w:p w14:paraId="652882ED" w14:textId="36B7D3A2" w:rsidR="002F272B" w:rsidRPr="00C2243A" w:rsidRDefault="000444E9" w:rsidP="003A4809">
            <w:pPr>
              <w:rPr>
                <w:rFonts w:ascii="SimSun" w:eastAsia="SimSun" w:hAnsi="SimSun"/>
                <w:bCs/>
                <w:color w:val="000000"/>
                <w:lang w:eastAsia="zh-CN"/>
              </w:rPr>
            </w:pPr>
            <w:r w:rsidRPr="00C2243A">
              <w:rPr>
                <w:rFonts w:ascii="SimSun" w:eastAsia="SimSun" w:hAnsi="SimSun"/>
                <w:bCs/>
                <w:color w:val="000000"/>
                <w:lang w:eastAsia="zh-CN"/>
              </w:rPr>
              <w:t xml:space="preserve">Var </w:t>
            </w:r>
            <w:proofErr w:type="spellStart"/>
            <w:r w:rsidR="002F272B" w:rsidRPr="00C2243A">
              <w:rPr>
                <w:rFonts w:ascii="SimSun" w:eastAsia="SimSun" w:hAnsi="SimSun" w:hint="eastAsia"/>
                <w:bCs/>
                <w:color w:val="000000"/>
                <w:lang w:eastAsia="zh-CN"/>
              </w:rPr>
              <w:t>f</w:t>
            </w:r>
            <w:r w:rsidR="002F272B" w:rsidRPr="00C2243A">
              <w:rPr>
                <w:rFonts w:ascii="SimSun" w:eastAsia="SimSun" w:hAnsi="SimSun"/>
                <w:bCs/>
                <w:color w:val="000000"/>
                <w:lang w:eastAsia="zh-CN"/>
              </w:rPr>
              <w:t>y</w:t>
            </w:r>
            <w:proofErr w:type="spellEnd"/>
            <w:r w:rsidR="002F272B" w:rsidRPr="00C2243A">
              <w:rPr>
                <w:rFonts w:ascii="SimSun" w:eastAsia="SimSun" w:hAnsi="SimSun"/>
                <w:bCs/>
                <w:color w:val="000000"/>
                <w:lang w:eastAsia="zh-CN"/>
              </w:rPr>
              <w:t>=new</w:t>
            </w:r>
            <w:r w:rsidR="000C117C" w:rsidRPr="00C2243A">
              <w:rPr>
                <w:rFonts w:ascii="SimSun" w:eastAsia="SimSun" w:hAnsi="SimSun"/>
                <w:bCs/>
                <w:color w:val="000000"/>
                <w:lang w:eastAsia="zh-CN"/>
              </w:rPr>
              <w:t xml:space="preserve"> </w:t>
            </w:r>
            <w:proofErr w:type="gramStart"/>
            <w:r w:rsidR="002F272B" w:rsidRPr="00C2243A">
              <w:rPr>
                <w:rFonts w:ascii="SimSun" w:eastAsia="SimSun" w:hAnsi="SimSun"/>
                <w:bCs/>
                <w:color w:val="000000"/>
                <w:lang w:eastAsia="zh-CN"/>
              </w:rPr>
              <w:t>Function(</w:t>
            </w:r>
            <w:proofErr w:type="gramEnd"/>
            <w:r w:rsidR="002F272B" w:rsidRPr="00C2243A">
              <w:rPr>
                <w:rFonts w:ascii="SimSun" w:eastAsia="SimSun" w:hAnsi="SimSun"/>
                <w:bCs/>
                <w:color w:val="000000"/>
                <w:lang w:eastAsia="zh-CN"/>
              </w:rPr>
              <w:t>);</w:t>
            </w:r>
          </w:p>
        </w:tc>
        <w:tc>
          <w:tcPr>
            <w:tcW w:w="4963" w:type="dxa"/>
          </w:tcPr>
          <w:p w14:paraId="5E339E14" w14:textId="77777777" w:rsidR="002F272B" w:rsidRPr="00C2243A" w:rsidRDefault="002F272B" w:rsidP="003A4809">
            <w:pPr>
              <w:rPr>
                <w:rFonts w:ascii="SimSun" w:eastAsia="SimSun" w:hAnsi="SimSun"/>
                <w:bCs/>
                <w:color w:val="000000"/>
                <w:lang w:eastAsia="zh-CN"/>
              </w:rPr>
            </w:pPr>
            <w:r w:rsidRPr="00C2243A">
              <w:rPr>
                <w:rFonts w:ascii="SimSun" w:eastAsia="SimSun" w:hAnsi="SimSun" w:hint="eastAsia"/>
                <w:bCs/>
                <w:color w:val="000000"/>
                <w:lang w:eastAsia="zh-CN"/>
              </w:rPr>
              <w:t>空构造函数</w:t>
            </w:r>
          </w:p>
        </w:tc>
      </w:tr>
    </w:tbl>
    <w:p w14:paraId="15F908FB" w14:textId="7939ACBD" w:rsidR="007A149F" w:rsidRPr="00C2243A" w:rsidRDefault="007A149F" w:rsidP="003A4809">
      <w:pPr>
        <w:rPr>
          <w:rFonts w:ascii="SimSun" w:eastAsia="SimSun" w:hAnsi="SimSun"/>
          <w:bCs/>
          <w:sz w:val="20"/>
          <w:szCs w:val="20"/>
          <w:lang w:eastAsia="zh-CN"/>
        </w:rPr>
      </w:pPr>
    </w:p>
    <w:p w14:paraId="0DDA3DC2" w14:textId="2A7D4AB5" w:rsidR="007A149F" w:rsidRPr="00C2243A" w:rsidRDefault="007A149F" w:rsidP="003A4809">
      <w:pPr>
        <w:rPr>
          <w:rFonts w:ascii="SimSun" w:eastAsia="SimSun" w:hAnsi="SimSun"/>
          <w:bCs/>
          <w:sz w:val="20"/>
          <w:szCs w:val="20"/>
          <w:lang w:eastAsia="zh-CN"/>
        </w:rPr>
      </w:pPr>
      <w:r w:rsidRPr="00C2243A">
        <w:rPr>
          <w:rFonts w:ascii="SimSun" w:eastAsia="SimSun" w:hAnsi="SimSun"/>
          <w:bCs/>
          <w:sz w:val="20"/>
          <w:szCs w:val="20"/>
          <w:lang w:eastAsia="zh-CN"/>
        </w:rPr>
        <w:t>构造函数中可以添加一些成员，可以在构造函数本身上添加，也可以在构造函数内部的this上添加。通过这两种方式添加的成员，就分别称为静态成员和实例成员。</w:t>
      </w:r>
    </w:p>
    <w:p w14:paraId="087FF447" w14:textId="77777777" w:rsidR="007A149F" w:rsidRPr="00C2243A" w:rsidRDefault="007A149F" w:rsidP="00872DF2">
      <w:pPr>
        <w:pStyle w:val="40"/>
        <w:rPr>
          <w:rFonts w:ascii="SimSun" w:eastAsia="SimSun" w:hAnsi="SimSun"/>
          <w:b/>
          <w:i/>
          <w:iCs/>
          <w:sz w:val="20"/>
          <w:szCs w:val="20"/>
        </w:rPr>
      </w:pPr>
      <w:bookmarkStart w:id="148" w:name="_Toc99709213"/>
      <w:r w:rsidRPr="00C2243A">
        <w:rPr>
          <w:rFonts w:ascii="SimSun" w:eastAsia="SimSun" w:hAnsi="SimSun" w:hint="eastAsia"/>
          <w:sz w:val="20"/>
          <w:szCs w:val="20"/>
        </w:rPr>
        <w:t>静态成员</w:t>
      </w:r>
      <w:bookmarkEnd w:id="148"/>
    </w:p>
    <w:p w14:paraId="2FCAEF22" w14:textId="77777777" w:rsidR="007A149F" w:rsidRPr="00C2243A" w:rsidRDefault="007A149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静态成员：在构造函数本上添加的成员称为静态成员，只能由构造函数本身来访问。</w:t>
      </w:r>
    </w:p>
    <w:p w14:paraId="1744ACB1" w14:textId="0F240DAD" w:rsidR="007A149F" w:rsidRPr="00C2243A" w:rsidRDefault="007A149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静态成员</w:t>
      </w:r>
      <w:r w:rsidRPr="00C2243A">
        <w:rPr>
          <w:rFonts w:ascii="SimSun" w:eastAsia="SimSun" w:hAnsi="SimSun"/>
          <w:bCs/>
          <w:sz w:val="20"/>
          <w:szCs w:val="20"/>
          <w:lang w:eastAsia="zh-CN"/>
        </w:rPr>
        <w:t>在构造函数本身上添加的成员</w:t>
      </w:r>
      <w:r w:rsidRPr="00C2243A">
        <w:rPr>
          <w:rFonts w:ascii="SimSun" w:eastAsia="SimSun" w:hAnsi="SimSun" w:hint="eastAsia"/>
          <w:bCs/>
          <w:sz w:val="20"/>
          <w:szCs w:val="20"/>
          <w:lang w:eastAsia="zh-CN"/>
        </w:rPr>
        <w:t>（函数名.静态成员）</w:t>
      </w:r>
    </w:p>
    <w:p w14:paraId="40A1C4C3" w14:textId="77777777" w:rsidR="007A149F" w:rsidRPr="00C2243A" w:rsidRDefault="007A149F" w:rsidP="00872DF2">
      <w:pPr>
        <w:pStyle w:val="40"/>
        <w:rPr>
          <w:rFonts w:ascii="SimSun" w:eastAsia="SimSun" w:hAnsi="SimSun"/>
          <w:b/>
          <w:i/>
          <w:iCs/>
          <w:sz w:val="20"/>
          <w:szCs w:val="20"/>
        </w:rPr>
      </w:pPr>
      <w:bookmarkStart w:id="149" w:name="_Toc99709214"/>
      <w:r w:rsidRPr="00C2243A">
        <w:rPr>
          <w:rFonts w:ascii="SimSun" w:eastAsia="SimSun" w:hAnsi="SimSun" w:hint="eastAsia"/>
          <w:sz w:val="20"/>
          <w:szCs w:val="20"/>
        </w:rPr>
        <w:t>实例成员</w:t>
      </w:r>
      <w:bookmarkEnd w:id="149"/>
    </w:p>
    <w:p w14:paraId="19064B1A" w14:textId="77777777" w:rsidR="007A149F" w:rsidRPr="00C2243A" w:rsidRDefault="007A149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实例成员：在构造函数内部创建的对象成员称为实例成员，只能由实例化的对象来访问。</w:t>
      </w:r>
    </w:p>
    <w:p w14:paraId="217BEB41" w14:textId="65DD0CF0" w:rsidR="007A149F" w:rsidRPr="00C2243A" w:rsidRDefault="007A149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实例成员就是构造函数内部通过</w:t>
      </w:r>
      <w:r w:rsidRPr="00C2243A">
        <w:rPr>
          <w:rFonts w:ascii="SimSun" w:eastAsia="SimSun" w:hAnsi="SimSun"/>
          <w:bCs/>
          <w:sz w:val="20"/>
          <w:szCs w:val="20"/>
          <w:lang w:eastAsia="zh-CN"/>
        </w:rPr>
        <w:t>this添加的成员</w:t>
      </w:r>
      <w:r w:rsidRPr="00C2243A">
        <w:rPr>
          <w:rFonts w:ascii="SimSun" w:eastAsia="SimSun" w:hAnsi="SimSun" w:hint="eastAsia"/>
          <w:bCs/>
          <w:sz w:val="20"/>
          <w:szCs w:val="20"/>
          <w:lang w:eastAsia="zh-CN"/>
        </w:rPr>
        <w:t>。</w:t>
      </w:r>
    </w:p>
    <w:p w14:paraId="583E95FE" w14:textId="77777777" w:rsidR="007A149F" w:rsidRPr="00C2243A" w:rsidRDefault="007A149F" w:rsidP="003A4809">
      <w:pPr>
        <w:pStyle w:val="3"/>
        <w:spacing w:after="60"/>
        <w:rPr>
          <w:rFonts w:ascii="SimSun" w:eastAsia="SimSun" w:hAnsi="SimSun" w:cs="Microsoft YaHei"/>
          <w:b w:val="0"/>
          <w:bCs/>
          <w:sz w:val="20"/>
          <w:szCs w:val="20"/>
        </w:rPr>
      </w:pPr>
      <w:bookmarkStart w:id="150" w:name="_Toc99709218"/>
      <w:bookmarkStart w:id="151" w:name="_Toc109975040"/>
      <w:bookmarkEnd w:id="144"/>
      <w:r w:rsidRPr="00C2243A">
        <w:rPr>
          <w:rFonts w:ascii="SimSun" w:eastAsia="SimSun" w:hAnsi="SimSun" w:hint="eastAsia"/>
          <w:b w:val="0"/>
          <w:bCs/>
          <w:sz w:val="20"/>
          <w:szCs w:val="20"/>
        </w:rPr>
        <w:t>函数</w:t>
      </w:r>
      <w:r w:rsidRPr="00C2243A">
        <w:rPr>
          <w:rFonts w:ascii="SimSun" w:eastAsia="SimSun" w:hAnsi="SimSun" w:cs="Microsoft YaHei" w:hint="eastAsia"/>
          <w:b w:val="0"/>
          <w:bCs/>
          <w:sz w:val="20"/>
          <w:szCs w:val="20"/>
        </w:rPr>
        <w:t>赋值</w:t>
      </w:r>
      <w:bookmarkEnd w:id="150"/>
      <w:bookmarkEnd w:id="151"/>
    </w:p>
    <w:p w14:paraId="346D1DD4" w14:textId="40396FCF" w:rsidR="007A149F" w:rsidRPr="00C2243A" w:rsidRDefault="007A149F" w:rsidP="003A4809">
      <w:pPr>
        <w:rPr>
          <w:rFonts w:ascii="SimSun" w:eastAsia="SimSun" w:hAnsi="SimSun" w:cs="Times New Roman"/>
          <w:bCs/>
          <w:sz w:val="20"/>
          <w:szCs w:val="20"/>
          <w:lang w:eastAsia="zh-CN"/>
        </w:rPr>
      </w:pPr>
      <w:r w:rsidRPr="00C2243A">
        <w:rPr>
          <w:rFonts w:ascii="SimSun" w:eastAsia="SimSun" w:hAnsi="SimSun" w:cs="Times New Roman" w:hint="eastAsia"/>
          <w:bCs/>
          <w:sz w:val="20"/>
          <w:szCs w:val="20"/>
          <w:lang w:eastAsia="zh-CN"/>
        </w:rPr>
        <w:t>函数赋值就是把函数赋值给变量。一种是函数名</w:t>
      </w:r>
      <w:r w:rsidRPr="00C2243A">
        <w:rPr>
          <w:rFonts w:ascii="SimSun" w:eastAsia="SimSun" w:hAnsi="SimSun" w:cs="Times New Roman"/>
          <w:bCs/>
          <w:sz w:val="20"/>
          <w:szCs w:val="20"/>
          <w:lang w:eastAsia="zh-CN"/>
        </w:rPr>
        <w:t>()</w:t>
      </w:r>
      <w:r w:rsidRPr="00C2243A">
        <w:rPr>
          <w:rFonts w:ascii="SimSun" w:eastAsia="SimSun" w:hAnsi="SimSun" w:cs="Times New Roman" w:hint="eastAsia"/>
          <w:bCs/>
          <w:sz w:val="20"/>
          <w:szCs w:val="20"/>
          <w:lang w:eastAsia="zh-CN"/>
        </w:rPr>
        <w:t>赋值，在没有return返回值的情况下，显示</w:t>
      </w:r>
      <w:proofErr w:type="spellStart"/>
      <w:r w:rsidRPr="00C2243A">
        <w:rPr>
          <w:rFonts w:ascii="SimSun" w:eastAsia="SimSun" w:hAnsi="SimSun" w:cs="Times New Roman" w:hint="eastAsia"/>
          <w:bCs/>
          <w:sz w:val="20"/>
          <w:szCs w:val="20"/>
          <w:lang w:eastAsia="zh-CN"/>
        </w:rPr>
        <w:t>undefind</w:t>
      </w:r>
      <w:proofErr w:type="spellEnd"/>
      <w:r w:rsidRPr="00C2243A">
        <w:rPr>
          <w:rFonts w:ascii="SimSun" w:eastAsia="SimSun" w:hAnsi="SimSun" w:cs="Times New Roman" w:hint="eastAsia"/>
          <w:bCs/>
          <w:sz w:val="20"/>
          <w:szCs w:val="20"/>
          <w:lang w:eastAsia="zh-CN"/>
        </w:rPr>
        <w:t>，在有return的情况下显示的是返回值。另一种是函数名赋值，直接把整个函数赋值给变量，可以理解为变量就是函数本身的对象。</w:t>
      </w:r>
    </w:p>
    <w:p w14:paraId="72456CC0"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52" w:name="_Toc99709219"/>
      <w:bookmarkStart w:id="153" w:name="_Toc109975041"/>
      <w:r w:rsidRPr="00C2243A">
        <w:rPr>
          <w:rFonts w:ascii="SimSun" w:eastAsia="SimSun" w:hAnsi="SimSun" w:hint="eastAsia"/>
          <w:b w:val="0"/>
          <w:bCs/>
          <w:color w:val="000000" w:themeColor="text1"/>
          <w:sz w:val="20"/>
          <w:szCs w:val="20"/>
        </w:rPr>
        <w:t>函数提升</w:t>
      </w:r>
      <w:bookmarkEnd w:id="152"/>
      <w:bookmarkEnd w:id="153"/>
    </w:p>
    <w:p w14:paraId="6C69E8A0" w14:textId="3A231B8C" w:rsidR="007A149F" w:rsidRPr="00C2243A" w:rsidRDefault="007A149F" w:rsidP="003A4809">
      <w:pPr>
        <w:rPr>
          <w:rFonts w:ascii="SimSun" w:eastAsia="SimSun" w:hAnsi="SimSun"/>
          <w:bCs/>
          <w:sz w:val="20"/>
          <w:szCs w:val="20"/>
          <w:lang w:eastAsia="zh-CN"/>
        </w:rPr>
      </w:pPr>
      <w:proofErr w:type="spellStart"/>
      <w:r w:rsidRPr="00C2243A">
        <w:rPr>
          <w:rFonts w:ascii="SimSun" w:eastAsia="SimSun" w:hAnsi="SimSun"/>
          <w:bCs/>
          <w:sz w:val="20"/>
          <w:szCs w:val="20"/>
          <w:lang w:eastAsia="zh-CN"/>
        </w:rPr>
        <w:t>js</w:t>
      </w:r>
      <w:proofErr w:type="spellEnd"/>
      <w:r w:rsidRPr="00C2243A">
        <w:rPr>
          <w:rFonts w:ascii="SimSun" w:eastAsia="SimSun" w:hAnsi="SimSun"/>
          <w:bCs/>
          <w:sz w:val="20"/>
          <w:szCs w:val="20"/>
          <w:lang w:eastAsia="zh-CN"/>
        </w:rPr>
        <w:t>中创建函数有两种方式：函数声明式</w:t>
      </w:r>
      <w:r w:rsidR="002E4A1D" w:rsidRPr="00C2243A">
        <w:rPr>
          <w:rFonts w:ascii="SimSun" w:eastAsia="SimSun" w:hAnsi="SimSun" w:hint="eastAsia"/>
          <w:bCs/>
          <w:sz w:val="20"/>
          <w:szCs w:val="20"/>
          <w:lang w:eastAsia="zh-CN"/>
        </w:rPr>
        <w:t>(具名函数</w:t>
      </w:r>
      <w:r w:rsidR="002E4A1D" w:rsidRPr="00C2243A">
        <w:rPr>
          <w:rFonts w:ascii="SimSun" w:eastAsia="SimSun" w:hAnsi="SimSun"/>
          <w:bCs/>
          <w:sz w:val="20"/>
          <w:szCs w:val="20"/>
          <w:lang w:eastAsia="zh-CN"/>
        </w:rPr>
        <w:t>)</w:t>
      </w:r>
      <w:r w:rsidRPr="00C2243A">
        <w:rPr>
          <w:rFonts w:ascii="SimSun" w:eastAsia="SimSun" w:hAnsi="SimSun"/>
          <w:bCs/>
          <w:sz w:val="20"/>
          <w:szCs w:val="20"/>
          <w:lang w:eastAsia="zh-CN"/>
        </w:rPr>
        <w:t>和函数字面量式</w:t>
      </w:r>
      <w:r w:rsidR="002E4A1D" w:rsidRPr="00C2243A">
        <w:rPr>
          <w:rFonts w:ascii="SimSun" w:eastAsia="SimSun" w:hAnsi="SimSun" w:hint="eastAsia"/>
          <w:bCs/>
          <w:sz w:val="20"/>
          <w:szCs w:val="20"/>
          <w:lang w:eastAsia="zh-CN"/>
        </w:rPr>
        <w:t>(匿名函数)</w:t>
      </w:r>
      <w:r w:rsidRPr="00C2243A">
        <w:rPr>
          <w:rFonts w:ascii="SimSun" w:eastAsia="SimSun" w:hAnsi="SimSun"/>
          <w:bCs/>
          <w:sz w:val="20"/>
          <w:szCs w:val="20"/>
          <w:lang w:eastAsia="zh-CN"/>
        </w:rPr>
        <w:t>。只有函数声明才存在函数提升。</w:t>
      </w:r>
    </w:p>
    <w:p w14:paraId="360E2B1A" w14:textId="3588A8F0" w:rsidR="007A149F" w:rsidRPr="00C2243A" w:rsidRDefault="007A149F"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无论作用域中的声明出现在什么地方，都将在代码本身被执行前首先进行处理。可以将这个过程形象地想象成所有的声明（变量和函数）都会被“移动”到各自作用域的最前端，这个过程被称为</w:t>
      </w:r>
      <w:r w:rsidRPr="00C2243A">
        <w:rPr>
          <w:rFonts w:ascii="SimSun" w:eastAsia="SimSun" w:hAnsi="SimSun"/>
          <w:bCs/>
          <w:sz w:val="20"/>
          <w:szCs w:val="20"/>
          <w:lang w:eastAsia="zh-CN"/>
        </w:rPr>
        <w:t>变量（函数）提升</w:t>
      </w:r>
      <w:r w:rsidRPr="00C2243A">
        <w:rPr>
          <w:rFonts w:ascii="SimSun" w:eastAsia="SimSun" w:hAnsi="SimSun" w:hint="eastAsia"/>
          <w:bCs/>
          <w:sz w:val="20"/>
          <w:szCs w:val="20"/>
          <w:lang w:eastAsia="zh-CN"/>
        </w:rPr>
        <w:t>。</w:t>
      </w:r>
    </w:p>
    <w:p w14:paraId="63ACE449"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54" w:name="_Toc94045426"/>
      <w:bookmarkStart w:id="155" w:name="_Toc99709220"/>
      <w:bookmarkStart w:id="156" w:name="_Toc109975042"/>
      <w:r w:rsidRPr="00C2243A">
        <w:rPr>
          <w:rFonts w:ascii="SimSun" w:eastAsia="SimSun" w:hAnsi="SimSun" w:hint="eastAsia"/>
          <w:b w:val="0"/>
          <w:bCs/>
          <w:color w:val="000000" w:themeColor="text1"/>
          <w:sz w:val="20"/>
          <w:szCs w:val="20"/>
        </w:rPr>
        <w:t>自执行函数</w:t>
      </w:r>
      <w:bookmarkEnd w:id="154"/>
      <w:bookmarkEnd w:id="155"/>
      <w:bookmarkEnd w:id="156"/>
    </w:p>
    <w:p w14:paraId="7ABEC2D8" w14:textId="11FAE4D0" w:rsidR="007A149F" w:rsidRPr="00C2243A" w:rsidRDefault="007A149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自执行函数在调用上与普通函数一样，可以匿名，可以传参。只不过是在声明的时候自调用了一次。在表达式后加上括号会立即执行。</w:t>
      </w:r>
    </w:p>
    <w:tbl>
      <w:tblPr>
        <w:tblStyle w:val="aff9"/>
        <w:tblW w:w="0" w:type="auto"/>
        <w:tblLook w:val="04A0" w:firstRow="1" w:lastRow="0" w:firstColumn="1" w:lastColumn="0" w:noHBand="0" w:noVBand="1"/>
      </w:tblPr>
      <w:tblGrid>
        <w:gridCol w:w="4963"/>
        <w:gridCol w:w="4963"/>
      </w:tblGrid>
      <w:tr w:rsidR="0091261B" w:rsidRPr="00C2243A" w14:paraId="39D98D42" w14:textId="77777777" w:rsidTr="0091261B">
        <w:trPr>
          <w:cnfStyle w:val="100000000000" w:firstRow="1" w:lastRow="0" w:firstColumn="0" w:lastColumn="0" w:oddVBand="0" w:evenVBand="0" w:oddHBand="0" w:evenHBand="0" w:firstRowFirstColumn="0" w:firstRowLastColumn="0" w:lastRowFirstColumn="0" w:lastRowLastColumn="0"/>
        </w:trPr>
        <w:tc>
          <w:tcPr>
            <w:tcW w:w="4963" w:type="dxa"/>
          </w:tcPr>
          <w:p w14:paraId="57513FAB" w14:textId="56C5CA6A" w:rsidR="0091261B" w:rsidRPr="00C2243A" w:rsidRDefault="0091261B" w:rsidP="003A4809">
            <w:pPr>
              <w:rPr>
                <w:rFonts w:ascii="SimSun" w:eastAsia="SimSun" w:hAnsi="SimSun"/>
                <w:bCs/>
                <w:color w:val="000000" w:themeColor="text1"/>
              </w:rPr>
            </w:pPr>
            <w:r w:rsidRPr="00C2243A">
              <w:rPr>
                <w:rFonts w:ascii="SimSun" w:eastAsia="SimSun" w:hAnsi="SimSun"/>
                <w:bCs/>
                <w:color w:val="000000" w:themeColor="text1"/>
              </w:rPr>
              <w:t>(function(</w:t>
            </w:r>
            <w:proofErr w:type="spellStart"/>
            <w:proofErr w:type="gramStart"/>
            <w:r w:rsidRPr="00C2243A">
              <w:rPr>
                <w:rFonts w:ascii="SimSun" w:eastAsia="SimSun" w:hAnsi="SimSun"/>
                <w:bCs/>
                <w:color w:val="000000" w:themeColor="text1"/>
              </w:rPr>
              <w:t>x,y</w:t>
            </w:r>
            <w:proofErr w:type="spellEnd"/>
            <w:proofErr w:type="gramEnd"/>
            <w:r w:rsidRPr="00C2243A">
              <w:rPr>
                <w:rFonts w:ascii="SimSun" w:eastAsia="SimSun" w:hAnsi="SimSun"/>
                <w:bCs/>
                <w:color w:val="000000" w:themeColor="text1"/>
              </w:rPr>
              <w:t>){</w:t>
            </w:r>
            <w:proofErr w:type="spellStart"/>
            <w:r w:rsidRPr="00C2243A">
              <w:rPr>
                <w:rFonts w:ascii="SimSun" w:eastAsia="SimSun" w:hAnsi="SimSun"/>
                <w:bCs/>
                <w:color w:val="000000" w:themeColor="text1"/>
              </w:rPr>
              <w:t>returnx+y</w:t>
            </w:r>
            <w:proofErr w:type="spellEnd"/>
            <w:r w:rsidRPr="00C2243A">
              <w:rPr>
                <w:rFonts w:ascii="SimSun" w:eastAsia="SimSun" w:hAnsi="SimSun"/>
                <w:bCs/>
                <w:color w:val="000000" w:themeColor="text1"/>
              </w:rPr>
              <w:t>;})(3,4);</w:t>
            </w:r>
          </w:p>
        </w:tc>
        <w:tc>
          <w:tcPr>
            <w:tcW w:w="4963" w:type="dxa"/>
          </w:tcPr>
          <w:p w14:paraId="63045FBC" w14:textId="78F1B6DC" w:rsidR="0091261B" w:rsidRPr="00C2243A" w:rsidRDefault="0091261B" w:rsidP="003A4809">
            <w:pPr>
              <w:rPr>
                <w:rFonts w:ascii="SimSun" w:eastAsia="SimSun" w:hAnsi="SimSun"/>
                <w:bCs/>
                <w:color w:val="000000" w:themeColor="text1"/>
              </w:rPr>
            </w:pPr>
            <w:r w:rsidRPr="00C2243A">
              <w:rPr>
                <w:rFonts w:ascii="SimSun" w:eastAsia="SimSun" w:hAnsi="SimSun"/>
                <w:bCs/>
                <w:color w:val="000000" w:themeColor="text1"/>
              </w:rPr>
              <w:t>(</w:t>
            </w:r>
            <w:proofErr w:type="gramStart"/>
            <w:r w:rsidRPr="00C2243A">
              <w:rPr>
                <w:rFonts w:ascii="SimSun" w:eastAsia="SimSun" w:hAnsi="SimSun"/>
                <w:bCs/>
                <w:color w:val="000000" w:themeColor="text1"/>
              </w:rPr>
              <w:t>function(</w:t>
            </w:r>
            <w:proofErr w:type="gramEnd"/>
            <w:r w:rsidRPr="00C2243A">
              <w:rPr>
                <w:rFonts w:ascii="SimSun" w:eastAsia="SimSun" w:hAnsi="SimSun"/>
                <w:bCs/>
                <w:color w:val="000000" w:themeColor="text1"/>
              </w:rPr>
              <w:t>){})();</w:t>
            </w:r>
          </w:p>
        </w:tc>
      </w:tr>
      <w:tr w:rsidR="0091261B" w:rsidRPr="00C2243A" w14:paraId="4BCE7C6F" w14:textId="77777777" w:rsidTr="0091261B">
        <w:tc>
          <w:tcPr>
            <w:tcW w:w="4963" w:type="dxa"/>
          </w:tcPr>
          <w:p w14:paraId="6A0CEE46" w14:textId="7E0A58F2" w:rsidR="0091261B" w:rsidRPr="00C2243A" w:rsidRDefault="0091261B" w:rsidP="003A4809">
            <w:pPr>
              <w:rPr>
                <w:rFonts w:ascii="SimSun" w:eastAsia="SimSun" w:hAnsi="SimSun"/>
                <w:bCs/>
                <w:color w:val="000000" w:themeColor="text1"/>
              </w:rPr>
            </w:pPr>
            <w:r w:rsidRPr="00C2243A">
              <w:rPr>
                <w:rFonts w:ascii="SimSun" w:eastAsia="SimSun" w:hAnsi="SimSun"/>
                <w:bCs/>
                <w:color w:val="000000" w:themeColor="text1"/>
              </w:rPr>
              <w:t>(</w:t>
            </w:r>
            <w:proofErr w:type="gramStart"/>
            <w:r w:rsidRPr="00C2243A">
              <w:rPr>
                <w:rFonts w:ascii="SimSun" w:eastAsia="SimSun" w:hAnsi="SimSun"/>
                <w:bCs/>
                <w:color w:val="000000" w:themeColor="text1"/>
              </w:rPr>
              <w:t>function(</w:t>
            </w:r>
            <w:proofErr w:type="gramEnd"/>
            <w:r w:rsidRPr="00C2243A">
              <w:rPr>
                <w:rFonts w:ascii="SimSun" w:eastAsia="SimSun" w:hAnsi="SimSun"/>
                <w:bCs/>
                <w:color w:val="000000" w:themeColor="text1"/>
              </w:rPr>
              <w:t>){}());</w:t>
            </w:r>
          </w:p>
        </w:tc>
        <w:tc>
          <w:tcPr>
            <w:tcW w:w="4963" w:type="dxa"/>
          </w:tcPr>
          <w:p w14:paraId="0D1DD058" w14:textId="7CF32C6E" w:rsidR="0091261B" w:rsidRPr="00C2243A" w:rsidRDefault="0091261B" w:rsidP="003A4809">
            <w:pPr>
              <w:rPr>
                <w:rFonts w:ascii="SimSun" w:eastAsia="SimSun" w:hAnsi="SimSun"/>
                <w:bCs/>
                <w:color w:val="000000" w:themeColor="text1"/>
              </w:rPr>
            </w:pPr>
            <w:r w:rsidRPr="00C2243A">
              <w:rPr>
                <w:rFonts w:ascii="SimSun" w:eastAsia="SimSun" w:hAnsi="SimSun"/>
                <w:bCs/>
                <w:color w:val="000000" w:themeColor="text1"/>
              </w:rPr>
              <w:t>(</w:t>
            </w:r>
            <w:proofErr w:type="spellStart"/>
            <w:proofErr w:type="gramStart"/>
            <w:r w:rsidRPr="00C2243A">
              <w:rPr>
                <w:rFonts w:ascii="SimSun" w:eastAsia="SimSun" w:hAnsi="SimSun"/>
                <w:bCs/>
                <w:color w:val="000000" w:themeColor="text1"/>
              </w:rPr>
              <w:t>functionfoo</w:t>
            </w:r>
            <w:proofErr w:type="spellEnd"/>
            <w:r w:rsidRPr="00C2243A">
              <w:rPr>
                <w:rFonts w:ascii="SimSun" w:eastAsia="SimSun" w:hAnsi="SimSun"/>
                <w:bCs/>
                <w:color w:val="000000" w:themeColor="text1"/>
              </w:rPr>
              <w:t>(</w:t>
            </w:r>
            <w:proofErr w:type="gramEnd"/>
            <w:r w:rsidRPr="00C2243A">
              <w:rPr>
                <w:rFonts w:ascii="SimSun" w:eastAsia="SimSun" w:hAnsi="SimSun"/>
                <w:bCs/>
                <w:color w:val="000000" w:themeColor="text1"/>
              </w:rPr>
              <w:t>){})();</w:t>
            </w:r>
          </w:p>
        </w:tc>
      </w:tr>
      <w:tr w:rsidR="0091261B" w:rsidRPr="00C2243A" w14:paraId="26222529" w14:textId="77777777" w:rsidTr="0091261B">
        <w:tc>
          <w:tcPr>
            <w:tcW w:w="4963" w:type="dxa"/>
          </w:tcPr>
          <w:p w14:paraId="4B889E91" w14:textId="17FC75B2" w:rsidR="0091261B" w:rsidRPr="00C2243A" w:rsidRDefault="0091261B" w:rsidP="003A4809">
            <w:pPr>
              <w:rPr>
                <w:rFonts w:ascii="SimSun" w:eastAsia="SimSun" w:hAnsi="SimSun"/>
                <w:bCs/>
                <w:color w:val="000000" w:themeColor="text1"/>
              </w:rPr>
            </w:pPr>
            <w:r w:rsidRPr="00C2243A">
              <w:rPr>
                <w:rFonts w:ascii="SimSun" w:eastAsia="SimSun" w:hAnsi="SimSun"/>
                <w:bCs/>
                <w:color w:val="000000" w:themeColor="text1"/>
              </w:rPr>
              <w:t>(</w:t>
            </w:r>
            <w:proofErr w:type="spellStart"/>
            <w:proofErr w:type="gramStart"/>
            <w:r w:rsidRPr="00C2243A">
              <w:rPr>
                <w:rFonts w:ascii="SimSun" w:eastAsia="SimSun" w:hAnsi="SimSun"/>
                <w:bCs/>
                <w:color w:val="000000" w:themeColor="text1"/>
              </w:rPr>
              <w:t>functionfoo</w:t>
            </w:r>
            <w:proofErr w:type="spellEnd"/>
            <w:r w:rsidRPr="00C2243A">
              <w:rPr>
                <w:rFonts w:ascii="SimSun" w:eastAsia="SimSun" w:hAnsi="SimSun"/>
                <w:bCs/>
                <w:color w:val="000000" w:themeColor="text1"/>
              </w:rPr>
              <w:t>(</w:t>
            </w:r>
            <w:proofErr w:type="gramEnd"/>
            <w:r w:rsidRPr="00C2243A">
              <w:rPr>
                <w:rFonts w:ascii="SimSun" w:eastAsia="SimSun" w:hAnsi="SimSun"/>
                <w:bCs/>
                <w:color w:val="000000" w:themeColor="text1"/>
              </w:rPr>
              <w:t>){}());</w:t>
            </w:r>
          </w:p>
        </w:tc>
        <w:tc>
          <w:tcPr>
            <w:tcW w:w="4963" w:type="dxa"/>
          </w:tcPr>
          <w:p w14:paraId="5337FE43" w14:textId="77777777" w:rsidR="0091261B" w:rsidRPr="00C2243A" w:rsidRDefault="0091261B" w:rsidP="003A4809">
            <w:pPr>
              <w:rPr>
                <w:rFonts w:ascii="SimSun" w:eastAsia="SimSun" w:hAnsi="SimSun"/>
                <w:bCs/>
                <w:color w:val="000000" w:themeColor="text1"/>
              </w:rPr>
            </w:pPr>
          </w:p>
        </w:tc>
      </w:tr>
    </w:tbl>
    <w:p w14:paraId="3BF0301D" w14:textId="4ED9FE58" w:rsidR="007A149F" w:rsidRPr="00C2243A" w:rsidRDefault="007A149F" w:rsidP="003A4809">
      <w:pPr>
        <w:rPr>
          <w:rFonts w:ascii="SimSun" w:eastAsia="SimSun" w:hAnsi="SimSun"/>
          <w:bCs/>
          <w:color w:val="000000" w:themeColor="text1"/>
          <w:sz w:val="20"/>
          <w:szCs w:val="20"/>
          <w:lang w:eastAsia="zh-CN"/>
        </w:rPr>
      </w:pPr>
    </w:p>
    <w:p w14:paraId="14D3B20E" w14:textId="20079A6E" w:rsidR="007A149F" w:rsidRPr="00C2243A" w:rsidRDefault="007A149F" w:rsidP="003A4809">
      <w:pPr>
        <w:pStyle w:val="3"/>
        <w:spacing w:after="60"/>
        <w:rPr>
          <w:rFonts w:ascii="SimSun" w:eastAsia="SimSun" w:hAnsi="SimSun"/>
          <w:b w:val="0"/>
          <w:bCs/>
          <w:color w:val="000000" w:themeColor="text1"/>
          <w:sz w:val="20"/>
          <w:szCs w:val="20"/>
        </w:rPr>
      </w:pPr>
      <w:bookmarkStart w:id="157" w:name="_Toc94045427"/>
      <w:bookmarkStart w:id="158" w:name="_Toc99709221"/>
      <w:bookmarkStart w:id="159" w:name="_Toc109975043"/>
      <w:r w:rsidRPr="00C2243A">
        <w:rPr>
          <w:rFonts w:ascii="SimSun" w:eastAsia="SimSun" w:hAnsi="SimSun" w:hint="eastAsia"/>
          <w:b w:val="0"/>
          <w:bCs/>
          <w:color w:val="000000" w:themeColor="text1"/>
          <w:sz w:val="20"/>
          <w:szCs w:val="20"/>
        </w:rPr>
        <w:lastRenderedPageBreak/>
        <w:t>回调函数</w:t>
      </w:r>
      <w:bookmarkEnd w:id="157"/>
      <w:bookmarkEnd w:id="158"/>
      <w:bookmarkEnd w:id="159"/>
    </w:p>
    <w:p w14:paraId="186278D0" w14:textId="77777777" w:rsidR="007A149F" w:rsidRPr="00C2243A" w:rsidRDefault="007A149F" w:rsidP="00872DF2">
      <w:pPr>
        <w:pStyle w:val="40"/>
        <w:rPr>
          <w:rFonts w:ascii="SimSun" w:eastAsia="SimSun" w:hAnsi="SimSun"/>
          <w:b/>
          <w:i/>
          <w:iCs/>
          <w:sz w:val="20"/>
          <w:szCs w:val="20"/>
        </w:rPr>
      </w:pPr>
      <w:bookmarkStart w:id="160" w:name="_Toc99709222"/>
      <w:bookmarkStart w:id="161" w:name="_Toc94045431"/>
      <w:r w:rsidRPr="00C2243A">
        <w:rPr>
          <w:rFonts w:ascii="SimSun" w:eastAsia="SimSun" w:hAnsi="SimSun" w:hint="eastAsia"/>
          <w:sz w:val="20"/>
          <w:szCs w:val="20"/>
        </w:rPr>
        <w:t>同步回调</w:t>
      </w:r>
      <w:bookmarkEnd w:id="160"/>
    </w:p>
    <w:p w14:paraId="14C1801C" w14:textId="77777777" w:rsidR="007A149F" w:rsidRPr="00C2243A" w:rsidRDefault="007A149F" w:rsidP="00872DF2">
      <w:pPr>
        <w:pStyle w:val="40"/>
        <w:rPr>
          <w:rFonts w:ascii="SimSun" w:eastAsia="SimSun" w:hAnsi="SimSun"/>
          <w:b/>
          <w:i/>
          <w:iCs/>
          <w:sz w:val="20"/>
          <w:szCs w:val="20"/>
        </w:rPr>
      </w:pPr>
      <w:bookmarkStart w:id="162" w:name="_Toc99709223"/>
      <w:r w:rsidRPr="00C2243A">
        <w:rPr>
          <w:rFonts w:ascii="SimSun" w:eastAsia="SimSun" w:hAnsi="SimSun" w:hint="eastAsia"/>
          <w:sz w:val="20"/>
          <w:szCs w:val="20"/>
        </w:rPr>
        <w:t>异步回调</w:t>
      </w:r>
      <w:bookmarkEnd w:id="162"/>
    </w:p>
    <w:p w14:paraId="5E5C5CA8"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63" w:name="_Toc99709224"/>
      <w:bookmarkStart w:id="164" w:name="_Toc109975044"/>
      <w:r w:rsidRPr="00C2243A">
        <w:rPr>
          <w:rFonts w:ascii="SimSun" w:eastAsia="SimSun" w:hAnsi="SimSun" w:hint="eastAsia"/>
          <w:b w:val="0"/>
          <w:bCs/>
          <w:color w:val="000000" w:themeColor="text1"/>
          <w:sz w:val="20"/>
          <w:szCs w:val="20"/>
        </w:rPr>
        <w:t>嵌套函数</w:t>
      </w:r>
      <w:bookmarkEnd w:id="161"/>
      <w:bookmarkEnd w:id="163"/>
      <w:bookmarkEnd w:id="164"/>
    </w:p>
    <w:p w14:paraId="185B7280" w14:textId="0520363B" w:rsidR="007A149F" w:rsidRPr="00C2243A" w:rsidRDefault="007A149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即在函数的内部再定义一个函数。优点在于可以使内部函数轻松获得外部函数的参数以及函数的全局变量等。</w:t>
      </w:r>
    </w:p>
    <w:p w14:paraId="07444755"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65" w:name="_Toc94045432"/>
      <w:bookmarkStart w:id="166" w:name="_Toc99709225"/>
      <w:bookmarkStart w:id="167" w:name="_Toc109975045"/>
      <w:r w:rsidRPr="00C2243A">
        <w:rPr>
          <w:rFonts w:ascii="SimSun" w:eastAsia="SimSun" w:hAnsi="SimSun" w:cs="SimSun" w:hint="eastAsia"/>
          <w:b w:val="0"/>
          <w:bCs/>
          <w:color w:val="000000" w:themeColor="text1"/>
          <w:sz w:val="20"/>
          <w:szCs w:val="20"/>
        </w:rPr>
        <w:t>递归函数</w:t>
      </w:r>
      <w:bookmarkEnd w:id="165"/>
      <w:bookmarkEnd w:id="166"/>
      <w:bookmarkEnd w:id="167"/>
    </w:p>
    <w:p w14:paraId="60709AE9" w14:textId="5F65654D" w:rsidR="007A149F" w:rsidRPr="00C2243A" w:rsidRDefault="007A149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递归函数就是函数在自身的函数体内调用自身</w:t>
      </w:r>
      <w:r w:rsidR="00331446" w:rsidRPr="00C2243A">
        <w:rPr>
          <w:rFonts w:ascii="SimSun" w:eastAsia="SimSun" w:hAnsi="SimSun" w:hint="eastAsia"/>
          <w:bCs/>
          <w:color w:val="000000" w:themeColor="text1"/>
          <w:sz w:val="20"/>
          <w:szCs w:val="20"/>
          <w:lang w:eastAsia="zh-CN"/>
        </w:rPr>
        <w:t>。</w:t>
      </w:r>
      <w:r w:rsidRPr="00C2243A">
        <w:rPr>
          <w:rFonts w:ascii="SimSun" w:eastAsia="SimSun" w:hAnsi="SimSun" w:hint="eastAsia"/>
          <w:bCs/>
          <w:color w:val="000000" w:themeColor="text1"/>
          <w:sz w:val="20"/>
          <w:szCs w:val="20"/>
          <w:lang w:eastAsia="zh-CN"/>
        </w:rPr>
        <w:t>在定义递归函数时需要两个必要条件：包括一个结束递归的条件。包括一个递归调用语句，用于实现调用递归函数。</w:t>
      </w:r>
    </w:p>
    <w:p w14:paraId="4BA32129" w14:textId="6822FAE2" w:rsidR="0027690B" w:rsidRPr="00C2243A" w:rsidRDefault="0027690B">
      <w:pPr>
        <w:pStyle w:val="3"/>
        <w:spacing w:after="60"/>
        <w:rPr>
          <w:rFonts w:ascii="SimSun" w:eastAsia="SimSun" w:hAnsi="SimSun" w:cs="ＭＳ Ｐゴシック"/>
          <w:sz w:val="20"/>
          <w:szCs w:val="20"/>
        </w:rPr>
      </w:pPr>
      <w:bookmarkStart w:id="168" w:name="_Toc94045436"/>
      <w:bookmarkStart w:id="169" w:name="_Toc99709226"/>
      <w:bookmarkStart w:id="170" w:name="_Toc109975046"/>
      <w:r w:rsidRPr="00C2243A">
        <w:rPr>
          <w:rFonts w:ascii="SimSun" w:eastAsia="SimSun" w:hAnsi="SimSun" w:cs="Microsoft YaHei" w:hint="eastAsia"/>
          <w:sz w:val="20"/>
          <w:szCs w:val="20"/>
        </w:rPr>
        <w:t>纯</w:t>
      </w:r>
      <w:r w:rsidRPr="00C2243A">
        <w:rPr>
          <w:rFonts w:ascii="SimSun" w:eastAsia="SimSun" w:hAnsi="SimSun" w:cs="ＭＳ Ｐゴシック" w:hint="eastAsia"/>
          <w:sz w:val="20"/>
          <w:szCs w:val="20"/>
        </w:rPr>
        <w:t>函数</w:t>
      </w:r>
    </w:p>
    <w:p w14:paraId="20FF96D5" w14:textId="671B02AD" w:rsidR="0075723D" w:rsidRPr="00C2243A" w:rsidRDefault="0075723D" w:rsidP="0075723D">
      <w:pPr>
        <w:rPr>
          <w:rFonts w:ascii="SimSun" w:eastAsia="SimSun" w:hAnsi="SimSun"/>
          <w:sz w:val="20"/>
          <w:szCs w:val="20"/>
        </w:rPr>
      </w:pPr>
      <w:r w:rsidRPr="00C2243A">
        <w:rPr>
          <w:rFonts w:ascii="SimSun" w:eastAsia="SimSun" w:hAnsi="SimSun" w:cs="SimSun" w:hint="eastAsia"/>
          <w:sz w:val="20"/>
          <w:szCs w:val="20"/>
          <w:lang w:eastAsia="zh-CN"/>
        </w:rPr>
        <w:t>纯</w:t>
      </w:r>
      <w:r w:rsidRPr="00C2243A">
        <w:rPr>
          <w:rFonts w:ascii="SimSun" w:eastAsia="SimSun" w:hAnsi="SimSun" w:cs="ＭＳ 明朝" w:hint="eastAsia"/>
          <w:sz w:val="20"/>
          <w:szCs w:val="20"/>
          <w:lang w:eastAsia="zh-CN"/>
        </w:rPr>
        <w:t>函数不改</w:t>
      </w:r>
      <w:r w:rsidRPr="00C2243A">
        <w:rPr>
          <w:rFonts w:ascii="SimSun" w:eastAsia="SimSun" w:hAnsi="SimSun" w:cs="SimSun" w:hint="eastAsia"/>
          <w:sz w:val="20"/>
          <w:szCs w:val="20"/>
          <w:lang w:eastAsia="zh-CN"/>
        </w:rPr>
        <w:t>变</w:t>
      </w:r>
      <w:r w:rsidRPr="00C2243A">
        <w:rPr>
          <w:rFonts w:ascii="SimSun" w:eastAsia="SimSun" w:hAnsi="SimSun" w:cs="ＭＳ 明朝" w:hint="eastAsia"/>
          <w:sz w:val="20"/>
          <w:szCs w:val="20"/>
          <w:lang w:eastAsia="zh-CN"/>
        </w:rPr>
        <w:t>原始的</w:t>
      </w:r>
      <w:r w:rsidRPr="00C2243A">
        <w:rPr>
          <w:rFonts w:ascii="SimSun" w:eastAsia="SimSun" w:hAnsi="SimSun" w:cs="SimSun" w:hint="eastAsia"/>
          <w:sz w:val="20"/>
          <w:szCs w:val="20"/>
          <w:lang w:eastAsia="zh-CN"/>
        </w:rPr>
        <w:t>输</w:t>
      </w:r>
      <w:r w:rsidRPr="00C2243A">
        <w:rPr>
          <w:rFonts w:ascii="SimSun" w:eastAsia="SimSun" w:hAnsi="SimSun" w:cs="ＭＳ 明朝" w:hint="eastAsia"/>
          <w:sz w:val="20"/>
          <w:szCs w:val="20"/>
          <w:lang w:eastAsia="zh-CN"/>
        </w:rPr>
        <w:t>入</w:t>
      </w:r>
      <w:r w:rsidRPr="00C2243A">
        <w:rPr>
          <w:rFonts w:ascii="SimSun" w:eastAsia="SimSun" w:hAnsi="SimSun" w:cs="SimSun" w:hint="eastAsia"/>
          <w:sz w:val="20"/>
          <w:szCs w:val="20"/>
          <w:lang w:eastAsia="zh-CN"/>
        </w:rPr>
        <w:t>值</w:t>
      </w:r>
      <w:r w:rsidRPr="00C2243A">
        <w:rPr>
          <w:rFonts w:ascii="SimSun" w:eastAsia="SimSun" w:hAnsi="SimSun" w:cs="ＭＳ 明朝" w:hint="eastAsia"/>
          <w:sz w:val="20"/>
          <w:szCs w:val="20"/>
          <w:lang w:eastAsia="zh-CN"/>
        </w:rPr>
        <w:t>。</w:t>
      </w:r>
      <w:r w:rsidRPr="00C2243A">
        <w:rPr>
          <w:rFonts w:ascii="SimSun" w:eastAsia="SimSun" w:hAnsi="SimSun" w:cs="ＭＳ 明朝" w:hint="eastAsia"/>
          <w:sz w:val="20"/>
          <w:szCs w:val="20"/>
        </w:rPr>
        <w:t>避免无用的副作用</w:t>
      </w:r>
      <w:r w:rsidR="006134A2" w:rsidRPr="00C2243A">
        <w:rPr>
          <w:rFonts w:ascii="SimSun" w:eastAsia="SimSun" w:hAnsi="SimSun" w:cs="ＭＳ 明朝" w:hint="eastAsia"/>
          <w:sz w:val="20"/>
          <w:szCs w:val="20"/>
          <w:lang w:eastAsia="zh-CN"/>
        </w:rPr>
        <w:t>。</w:t>
      </w:r>
    </w:p>
    <w:p w14:paraId="037A5288" w14:textId="0AB57446" w:rsidR="00931349" w:rsidRPr="00C2243A" w:rsidRDefault="00504179">
      <w:pPr>
        <w:pStyle w:val="3"/>
        <w:spacing w:after="60"/>
        <w:rPr>
          <w:rFonts w:ascii="SimSun" w:eastAsia="SimSun" w:hAnsi="SimSun"/>
          <w:b w:val="0"/>
          <w:bCs/>
          <w:sz w:val="20"/>
          <w:szCs w:val="20"/>
        </w:rPr>
      </w:pPr>
      <w:r w:rsidRPr="00C2243A">
        <w:rPr>
          <w:rFonts w:ascii="SimSun" w:eastAsia="SimSun" w:hAnsi="SimSun" w:hint="eastAsia"/>
          <w:b w:val="0"/>
          <w:bCs/>
          <w:sz w:val="20"/>
          <w:szCs w:val="20"/>
        </w:rPr>
        <w:t>构造函数</w:t>
      </w:r>
    </w:p>
    <w:p w14:paraId="6E3A4FE2" w14:textId="20D371EB" w:rsidR="00703918" w:rsidRPr="00C2243A" w:rsidRDefault="00703918" w:rsidP="003230B8">
      <w:pPr>
        <w:jc w:val="left"/>
        <w:rPr>
          <w:rFonts w:ascii="SimSun" w:eastAsia="SimSun" w:hAnsi="SimSun"/>
          <w:sz w:val="20"/>
          <w:szCs w:val="20"/>
          <w:lang w:eastAsia="zh-CN"/>
        </w:rPr>
      </w:pPr>
      <w:commentRangeStart w:id="171"/>
      <w:r w:rsidRPr="00C2243A">
        <w:rPr>
          <w:rFonts w:ascii="SimSun" w:eastAsia="SimSun" w:hAnsi="SimSun" w:hint="eastAsia"/>
          <w:sz w:val="20"/>
          <w:szCs w:val="20"/>
          <w:lang w:eastAsia="zh-CN"/>
        </w:rPr>
        <w:t>自定</w:t>
      </w:r>
      <w:r w:rsidRPr="00C2243A">
        <w:rPr>
          <w:rFonts w:ascii="SimSun" w:eastAsia="SimSun" w:hAnsi="SimSun" w:cs="SimSun" w:hint="eastAsia"/>
          <w:sz w:val="20"/>
          <w:szCs w:val="20"/>
          <w:lang w:eastAsia="zh-CN"/>
        </w:rPr>
        <w:t>义</w:t>
      </w:r>
      <w:r w:rsidRPr="00C2243A">
        <w:rPr>
          <w:rFonts w:ascii="SimSun" w:eastAsia="SimSun" w:hAnsi="SimSun" w:cs="ＭＳ 明朝" w:hint="eastAsia"/>
          <w:sz w:val="20"/>
          <w:szCs w:val="20"/>
          <w:lang w:eastAsia="zh-CN"/>
        </w:rPr>
        <w:t>构造函数，以函数的形式</w:t>
      </w:r>
      <w:r w:rsidRPr="00C2243A">
        <w:rPr>
          <w:rFonts w:ascii="SimSun" w:eastAsia="SimSun" w:hAnsi="SimSun" w:cs="SimSun" w:hint="eastAsia"/>
          <w:sz w:val="20"/>
          <w:szCs w:val="20"/>
          <w:lang w:eastAsia="zh-CN"/>
        </w:rPr>
        <w:t>为</w:t>
      </w:r>
      <w:r w:rsidRPr="00C2243A">
        <w:rPr>
          <w:rFonts w:ascii="SimSun" w:eastAsia="SimSun" w:hAnsi="SimSun" w:hint="eastAsia"/>
          <w:sz w:val="20"/>
          <w:szCs w:val="20"/>
          <w:lang w:eastAsia="zh-CN"/>
        </w:rPr>
        <w:t>自己的</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型定</w:t>
      </w:r>
      <w:r w:rsidRPr="00C2243A">
        <w:rPr>
          <w:rFonts w:ascii="SimSun" w:eastAsia="SimSun" w:hAnsi="SimSun" w:cs="SimSun" w:hint="eastAsia"/>
          <w:sz w:val="20"/>
          <w:szCs w:val="20"/>
          <w:lang w:eastAsia="zh-CN"/>
        </w:rPr>
        <w:t>义</w:t>
      </w:r>
      <w:r w:rsidRPr="00C2243A">
        <w:rPr>
          <w:rFonts w:ascii="SimSun" w:eastAsia="SimSun" w:hAnsi="SimSun" w:cs="ＭＳ 明朝" w:hint="eastAsia"/>
          <w:sz w:val="20"/>
          <w:szCs w:val="20"/>
          <w:lang w:eastAsia="zh-CN"/>
        </w:rPr>
        <w:t>属性和方法</w:t>
      </w:r>
      <w:r w:rsidRPr="00C2243A">
        <w:rPr>
          <w:rFonts w:ascii="SimSun" w:eastAsia="SimSun" w:hAnsi="SimSun" w:hint="eastAsia"/>
          <w:sz w:val="20"/>
          <w:szCs w:val="20"/>
          <w:lang w:eastAsia="zh-CN"/>
        </w:rPr>
        <w:t>。</w:t>
      </w:r>
      <w:commentRangeEnd w:id="171"/>
      <w:r w:rsidR="00777007" w:rsidRPr="00C2243A">
        <w:rPr>
          <w:rStyle w:val="affc"/>
          <w:rFonts w:ascii="SimSun" w:eastAsia="SimSun" w:hAnsi="SimSun" w:cs="Times New Roman"/>
          <w:sz w:val="20"/>
          <w:szCs w:val="20"/>
        </w:rPr>
        <w:commentReference w:id="171"/>
      </w:r>
    </w:p>
    <w:p w14:paraId="6AC616DD" w14:textId="0D10ECAE" w:rsidR="00857D8F" w:rsidRPr="00C2243A" w:rsidRDefault="00857D8F" w:rsidP="003230B8">
      <w:pPr>
        <w:jc w:val="left"/>
        <w:rPr>
          <w:rFonts w:ascii="SimSun" w:eastAsia="SimSun" w:hAnsi="SimSun"/>
          <w:sz w:val="20"/>
          <w:szCs w:val="20"/>
          <w:lang w:eastAsia="zh-CN"/>
        </w:rPr>
      </w:pPr>
      <w:r w:rsidRPr="00C2243A">
        <w:rPr>
          <w:rFonts w:ascii="SimSun" w:eastAsia="SimSun" w:hAnsi="SimSun"/>
          <w:sz w:val="20"/>
          <w:szCs w:val="20"/>
          <w:lang w:eastAsia="zh-CN"/>
        </w:rPr>
        <w:t>构造函数</w:t>
      </w:r>
      <w:r w:rsidRPr="00C2243A">
        <w:rPr>
          <w:rFonts w:ascii="SimSun" w:eastAsia="SimSun" w:hAnsi="SimSun" w:hint="eastAsia"/>
          <w:sz w:val="20"/>
          <w:szCs w:val="20"/>
          <w:lang w:eastAsia="zh-CN"/>
        </w:rPr>
        <w:t>和工厂模式区别：</w:t>
      </w:r>
      <w:r w:rsidR="00390BF9" w:rsidRPr="00C2243A">
        <w:rPr>
          <w:rFonts w:ascii="SimSun" w:eastAsia="SimSun" w:hAnsi="SimSun" w:hint="eastAsia"/>
          <w:sz w:val="20"/>
          <w:szCs w:val="20"/>
          <w:lang w:eastAsia="zh-CN"/>
        </w:rPr>
        <w:t>没有显式地创建对象。属性和方法直接赋值给了</w:t>
      </w:r>
      <w:r w:rsidR="00390BF9" w:rsidRPr="00C2243A">
        <w:rPr>
          <w:rFonts w:ascii="SimSun" w:eastAsia="SimSun" w:hAnsi="SimSun"/>
          <w:sz w:val="20"/>
          <w:szCs w:val="20"/>
          <w:lang w:eastAsia="zh-CN"/>
        </w:rPr>
        <w:t xml:space="preserve"> this。</w:t>
      </w:r>
      <w:r w:rsidR="00755676" w:rsidRPr="00C2243A">
        <w:rPr>
          <w:rFonts w:ascii="SimSun" w:eastAsia="SimSun" w:hAnsi="SimSun"/>
          <w:sz w:val="20"/>
          <w:szCs w:val="20"/>
          <w:lang w:eastAsia="zh-CN"/>
        </w:rPr>
        <w:t>没有 return。</w:t>
      </w:r>
    </w:p>
    <w:p w14:paraId="5D548A41" w14:textId="2C47E467" w:rsidR="008D3D39" w:rsidRPr="00C2243A" w:rsidRDefault="008D3D39" w:rsidP="003230B8">
      <w:pPr>
        <w:jc w:val="left"/>
        <w:rPr>
          <w:rFonts w:ascii="SimSun" w:eastAsia="SimSun" w:hAnsi="SimSun"/>
          <w:sz w:val="20"/>
          <w:szCs w:val="20"/>
          <w:lang w:eastAsia="zh-CN"/>
        </w:rPr>
      </w:pPr>
      <w:r w:rsidRPr="00C2243A">
        <w:rPr>
          <w:rFonts w:ascii="SimSun" w:eastAsia="SimSun" w:hAnsi="SimSun" w:hint="eastAsia"/>
          <w:sz w:val="20"/>
          <w:szCs w:val="20"/>
          <w:lang w:eastAsia="zh-CN"/>
        </w:rPr>
        <w:t>要创建</w:t>
      </w:r>
      <w:r w:rsidRPr="00C2243A">
        <w:rPr>
          <w:rFonts w:ascii="SimSun" w:eastAsia="SimSun" w:hAnsi="SimSun"/>
          <w:sz w:val="20"/>
          <w:szCs w:val="20"/>
          <w:lang w:eastAsia="zh-CN"/>
        </w:rPr>
        <w:t xml:space="preserve"> 构造函数的实例，应使用 new 操作符。以这种方式调用构造函数会执行如下操作</w:t>
      </w:r>
      <w:r w:rsidR="00F45438" w:rsidRPr="00C2243A">
        <w:rPr>
          <w:rFonts w:ascii="SimSun" w:eastAsia="SimSun" w:hAnsi="SimSun"/>
          <w:sz w:val="20"/>
          <w:szCs w:val="20"/>
          <w:lang w:eastAsia="zh-CN"/>
        </w:rPr>
        <w:t>: 在内存中创建一个新对象。</w:t>
      </w:r>
      <w:r w:rsidR="00014410" w:rsidRPr="00C2243A">
        <w:rPr>
          <w:rFonts w:ascii="SimSun" w:eastAsia="SimSun" w:hAnsi="SimSun"/>
          <w:sz w:val="20"/>
          <w:szCs w:val="20"/>
          <w:lang w:eastAsia="zh-CN"/>
        </w:rPr>
        <w:t>这个新对象内部的[[Prototype]]特性被赋值为构造函数的 prototype 属性。</w:t>
      </w:r>
    </w:p>
    <w:p w14:paraId="5D1202F5" w14:textId="01788546" w:rsidR="00B13089" w:rsidRPr="00C2243A" w:rsidRDefault="00B13089" w:rsidP="003230B8">
      <w:pPr>
        <w:jc w:val="left"/>
        <w:rPr>
          <w:rFonts w:ascii="SimSun" w:eastAsia="SimSun" w:hAnsi="SimSun"/>
          <w:sz w:val="20"/>
          <w:szCs w:val="20"/>
          <w:lang w:eastAsia="zh-CN"/>
        </w:rPr>
      </w:pPr>
      <w:r w:rsidRPr="00C2243A">
        <w:rPr>
          <w:rFonts w:ascii="SimSun" w:eastAsia="SimSun" w:hAnsi="SimSun"/>
          <w:sz w:val="20"/>
          <w:szCs w:val="20"/>
          <w:lang w:eastAsia="zh-CN"/>
        </w:rPr>
        <w:t>构造函数内部的 this 被赋值为这个新对象（即 this 指向新对象）。</w:t>
      </w:r>
    </w:p>
    <w:p w14:paraId="079D70C0" w14:textId="1E935EEC" w:rsidR="00B13089" w:rsidRPr="00C2243A" w:rsidRDefault="006B5985" w:rsidP="003230B8">
      <w:pPr>
        <w:jc w:val="left"/>
        <w:rPr>
          <w:rFonts w:ascii="SimSun" w:eastAsia="SimSun" w:hAnsi="SimSun"/>
          <w:sz w:val="20"/>
          <w:szCs w:val="20"/>
          <w:lang w:eastAsia="zh-CN"/>
        </w:rPr>
      </w:pPr>
      <w:r w:rsidRPr="00C2243A">
        <w:rPr>
          <w:rFonts w:ascii="SimSun" w:eastAsia="SimSun" w:hAnsi="SimSun" w:cs="SimSun" w:hint="eastAsia"/>
          <w:sz w:val="20"/>
          <w:szCs w:val="20"/>
          <w:lang w:eastAsia="zh-CN"/>
        </w:rPr>
        <w:t>执</w:t>
      </w:r>
      <w:r w:rsidRPr="00C2243A">
        <w:rPr>
          <w:rFonts w:ascii="SimSun" w:eastAsia="SimSun" w:hAnsi="SimSun" w:cs="ＭＳ 明朝" w:hint="eastAsia"/>
          <w:sz w:val="20"/>
          <w:szCs w:val="20"/>
          <w:lang w:eastAsia="zh-CN"/>
        </w:rPr>
        <w:t>行构造函数内部的代</w:t>
      </w:r>
      <w:r w:rsidRPr="00C2243A">
        <w:rPr>
          <w:rFonts w:ascii="SimSun" w:eastAsia="SimSun" w:hAnsi="SimSun" w:cs="SimSun" w:hint="eastAsia"/>
          <w:sz w:val="20"/>
          <w:szCs w:val="20"/>
          <w:lang w:eastAsia="zh-CN"/>
        </w:rPr>
        <w:t>码</w:t>
      </w:r>
      <w:r w:rsidRPr="00C2243A">
        <w:rPr>
          <w:rFonts w:ascii="SimSun" w:eastAsia="SimSun" w:hAnsi="SimSun" w:cs="ＭＳ 明朝" w:hint="eastAsia"/>
          <w:sz w:val="20"/>
          <w:szCs w:val="20"/>
          <w:lang w:eastAsia="zh-CN"/>
        </w:rPr>
        <w:t>（</w:t>
      </w:r>
      <w:r w:rsidRPr="00C2243A">
        <w:rPr>
          <w:rFonts w:ascii="SimSun" w:eastAsia="SimSun" w:hAnsi="SimSun" w:cs="SimSun" w:hint="eastAsia"/>
          <w:sz w:val="20"/>
          <w:szCs w:val="20"/>
          <w:lang w:eastAsia="zh-CN"/>
        </w:rPr>
        <w:t>给</w:t>
      </w:r>
      <w:r w:rsidRPr="00C2243A">
        <w:rPr>
          <w:rFonts w:ascii="SimSun" w:eastAsia="SimSun" w:hAnsi="SimSun" w:cs="ＭＳ 明朝" w:hint="eastAsia"/>
          <w:sz w:val="20"/>
          <w:szCs w:val="20"/>
          <w:lang w:eastAsia="zh-CN"/>
        </w:rPr>
        <w:t>新</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象添加属性）。如果构造函数返回非空</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w:t>
      </w:r>
      <w:r w:rsidRPr="00C2243A">
        <w:rPr>
          <w:rFonts w:ascii="SimSun" w:eastAsia="SimSun" w:hAnsi="SimSun" w:cs="SimSun" w:hint="eastAsia"/>
          <w:sz w:val="20"/>
          <w:szCs w:val="20"/>
          <w:lang w:eastAsia="zh-CN"/>
        </w:rPr>
        <w:t>则</w:t>
      </w:r>
      <w:r w:rsidRPr="00C2243A">
        <w:rPr>
          <w:rFonts w:ascii="SimSun" w:eastAsia="SimSun" w:hAnsi="SimSun" w:cs="ＭＳ 明朝" w:hint="eastAsia"/>
          <w:sz w:val="20"/>
          <w:szCs w:val="20"/>
          <w:lang w:eastAsia="zh-CN"/>
        </w:rPr>
        <w:t>返回</w:t>
      </w:r>
      <w:r w:rsidRPr="00C2243A">
        <w:rPr>
          <w:rFonts w:ascii="SimSun" w:eastAsia="SimSun" w:hAnsi="SimSun" w:cs="SimSun" w:hint="eastAsia"/>
          <w:sz w:val="20"/>
          <w:szCs w:val="20"/>
          <w:lang w:eastAsia="zh-CN"/>
        </w:rPr>
        <w:t>该对</w:t>
      </w:r>
      <w:r w:rsidRPr="00C2243A">
        <w:rPr>
          <w:rFonts w:ascii="SimSun" w:eastAsia="SimSun" w:hAnsi="SimSun" w:cs="ＭＳ 明朝" w:hint="eastAsia"/>
          <w:sz w:val="20"/>
          <w:szCs w:val="20"/>
          <w:lang w:eastAsia="zh-CN"/>
        </w:rPr>
        <w:t>象；否</w:t>
      </w:r>
      <w:r w:rsidRPr="00C2243A">
        <w:rPr>
          <w:rFonts w:ascii="SimSun" w:eastAsia="SimSun" w:hAnsi="SimSun" w:cs="SimSun" w:hint="eastAsia"/>
          <w:sz w:val="20"/>
          <w:szCs w:val="20"/>
          <w:lang w:eastAsia="zh-CN"/>
        </w:rPr>
        <w:t>则</w:t>
      </w:r>
      <w:r w:rsidRPr="00C2243A">
        <w:rPr>
          <w:rFonts w:ascii="SimSun" w:eastAsia="SimSun" w:hAnsi="SimSun" w:cs="ＭＳ 明朝" w:hint="eastAsia"/>
          <w:sz w:val="20"/>
          <w:szCs w:val="20"/>
          <w:lang w:eastAsia="zh-CN"/>
        </w:rPr>
        <w:t>，返回</w:t>
      </w:r>
      <w:r w:rsidRPr="00C2243A">
        <w:rPr>
          <w:rFonts w:ascii="SimSun" w:eastAsia="SimSun" w:hAnsi="SimSun" w:cs="SimSun" w:hint="eastAsia"/>
          <w:sz w:val="20"/>
          <w:szCs w:val="20"/>
          <w:lang w:eastAsia="zh-CN"/>
        </w:rPr>
        <w:t>刚创</w:t>
      </w:r>
      <w:r w:rsidRPr="00C2243A">
        <w:rPr>
          <w:rFonts w:ascii="SimSun" w:eastAsia="SimSun" w:hAnsi="SimSun" w:cs="ＭＳ 明朝" w:hint="eastAsia"/>
          <w:sz w:val="20"/>
          <w:szCs w:val="20"/>
          <w:lang w:eastAsia="zh-CN"/>
        </w:rPr>
        <w:t>建的新</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w:t>
      </w:r>
    </w:p>
    <w:p w14:paraId="6DDD87FB" w14:textId="77777777" w:rsidR="007A149F" w:rsidRPr="00C2243A" w:rsidRDefault="007A149F" w:rsidP="003A4809">
      <w:pPr>
        <w:pStyle w:val="3"/>
        <w:spacing w:after="60"/>
        <w:rPr>
          <w:rFonts w:ascii="SimSun" w:eastAsia="SimSun" w:hAnsi="SimSun"/>
          <w:b w:val="0"/>
          <w:bCs/>
          <w:color w:val="000000" w:themeColor="text1"/>
          <w:sz w:val="20"/>
          <w:szCs w:val="20"/>
        </w:rPr>
      </w:pPr>
      <w:bookmarkStart w:id="172" w:name="_Toc94045437"/>
      <w:bookmarkStart w:id="173" w:name="_Toc99709227"/>
      <w:bookmarkStart w:id="174" w:name="_Toc109975047"/>
      <w:bookmarkEnd w:id="168"/>
      <w:bookmarkEnd w:id="169"/>
      <w:bookmarkEnd w:id="170"/>
      <w:r w:rsidRPr="00C2243A">
        <w:rPr>
          <w:rFonts w:ascii="SimSun" w:eastAsia="SimSun" w:hAnsi="SimSun" w:hint="eastAsia"/>
          <w:b w:val="0"/>
          <w:bCs/>
          <w:color w:val="000000" w:themeColor="text1"/>
          <w:sz w:val="20"/>
          <w:szCs w:val="20"/>
        </w:rPr>
        <w:t>默认参数</w:t>
      </w:r>
      <w:bookmarkEnd w:id="172"/>
      <w:bookmarkEnd w:id="173"/>
      <w:bookmarkEnd w:id="174"/>
    </w:p>
    <w:p w14:paraId="66B698A6" w14:textId="290A0FF1" w:rsidR="007A149F" w:rsidRPr="00C2243A" w:rsidRDefault="007A149F" w:rsidP="003A4809">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函数默认参数允许在没有值或</w:t>
      </w:r>
      <w:r w:rsidRPr="00C2243A">
        <w:rPr>
          <w:rFonts w:ascii="SimSun" w:eastAsia="SimSun" w:hAnsi="SimSun"/>
          <w:bCs/>
          <w:color w:val="000000" w:themeColor="text1"/>
          <w:sz w:val="20"/>
          <w:szCs w:val="20"/>
          <w:lang w:eastAsia="zh-CN"/>
        </w:rPr>
        <w:t>undefined</w:t>
      </w:r>
      <w:r w:rsidRPr="00C2243A">
        <w:rPr>
          <w:rFonts w:ascii="SimSun" w:eastAsia="SimSun" w:hAnsi="SimSun" w:hint="eastAsia"/>
          <w:bCs/>
          <w:color w:val="000000" w:themeColor="text1"/>
          <w:sz w:val="20"/>
          <w:szCs w:val="20"/>
          <w:lang w:eastAsia="zh-CN"/>
        </w:rPr>
        <w:t>被传入时使用默认形参</w:t>
      </w:r>
      <w:r w:rsidR="00DC4965" w:rsidRPr="00C2243A">
        <w:rPr>
          <w:rFonts w:ascii="SimSun" w:eastAsia="SimSun" w:hAnsi="SimSun"/>
          <w:bCs/>
          <w:color w:val="000000" w:themeColor="text1"/>
          <w:sz w:val="20"/>
          <w:szCs w:val="20"/>
          <w:lang w:eastAsia="zh-CN"/>
        </w:rPr>
        <w:t>;</w:t>
      </w:r>
    </w:p>
    <w:p w14:paraId="060B0AE0" w14:textId="4EC70DA1" w:rsidR="007A149F" w:rsidRPr="00C2243A" w:rsidRDefault="00ED57AF" w:rsidP="003A4809">
      <w:pPr>
        <w:pStyle w:val="3"/>
        <w:spacing w:after="60"/>
        <w:rPr>
          <w:rFonts w:ascii="SimSun" w:eastAsia="SimSun" w:hAnsi="SimSun"/>
          <w:b w:val="0"/>
          <w:bCs/>
          <w:color w:val="000000" w:themeColor="text1"/>
          <w:sz w:val="20"/>
          <w:szCs w:val="20"/>
        </w:rPr>
      </w:pPr>
      <w:bookmarkStart w:id="175" w:name="_Toc94045438"/>
      <w:bookmarkStart w:id="176" w:name="_Toc99709228"/>
      <w:bookmarkStart w:id="177" w:name="_Toc109975048"/>
      <w:r w:rsidRPr="00C2243A">
        <w:rPr>
          <w:rFonts w:ascii="SimSun" w:eastAsia="SimSun" w:hAnsi="SimSun"/>
          <w:b w:val="0"/>
          <w:bCs/>
          <w:color w:val="000000" w:themeColor="text1"/>
          <w:sz w:val="20"/>
          <w:szCs w:val="20"/>
        </w:rPr>
        <w:t>…</w:t>
      </w:r>
      <w:r w:rsidR="007A149F" w:rsidRPr="00C2243A">
        <w:rPr>
          <w:rFonts w:ascii="SimSun" w:eastAsia="SimSun" w:hAnsi="SimSun" w:hint="eastAsia"/>
          <w:b w:val="0"/>
          <w:bCs/>
          <w:color w:val="000000" w:themeColor="text1"/>
          <w:sz w:val="20"/>
          <w:szCs w:val="20"/>
        </w:rPr>
        <w:t>剩余参数</w:t>
      </w:r>
      <w:bookmarkEnd w:id="175"/>
      <w:bookmarkEnd w:id="176"/>
      <w:bookmarkEnd w:id="177"/>
    </w:p>
    <w:p w14:paraId="70ACDC6F" w14:textId="77777777" w:rsidR="007A149F" w:rsidRPr="00C2243A" w:rsidRDefault="007A149F" w:rsidP="00B946C7">
      <w:pPr>
        <w:rPr>
          <w:rFonts w:ascii="SimSun" w:eastAsia="SimSun" w:hAnsi="SimSun"/>
          <w:bCs/>
          <w:color w:val="000000" w:themeColor="text1"/>
          <w:sz w:val="20"/>
          <w:szCs w:val="20"/>
          <w:lang w:eastAsia="zh-CN"/>
        </w:rPr>
      </w:pPr>
      <w:r w:rsidRPr="00C2243A">
        <w:rPr>
          <w:rFonts w:ascii="SimSun" w:eastAsia="SimSun" w:hAnsi="SimSun" w:hint="eastAsia"/>
          <w:bCs/>
          <w:color w:val="000000" w:themeColor="text1"/>
          <w:sz w:val="20"/>
          <w:szCs w:val="20"/>
          <w:lang w:eastAsia="zh-CN"/>
        </w:rPr>
        <w:t>剩余参数语法允许我们将一个不定数量的参数表示为一个数组。</w:t>
      </w:r>
    </w:p>
    <w:p w14:paraId="5E75E984" w14:textId="69091DE4" w:rsidR="00607EB3" w:rsidRPr="00C2243A" w:rsidRDefault="00607EB3">
      <w:pPr>
        <w:pStyle w:val="3"/>
        <w:spacing w:after="60"/>
        <w:rPr>
          <w:rFonts w:ascii="SimSun" w:eastAsia="SimSun" w:hAnsi="SimSun"/>
          <w:sz w:val="20"/>
          <w:szCs w:val="20"/>
          <w:lang w:eastAsia="zh-CN"/>
        </w:rPr>
      </w:pPr>
      <w:bookmarkStart w:id="178" w:name="_Toc99709236"/>
      <w:bookmarkStart w:id="179" w:name="_Toc109975049"/>
      <w:r w:rsidRPr="00C2243A">
        <w:rPr>
          <w:rFonts w:ascii="SimSun" w:eastAsia="SimSun" w:hAnsi="SimSun" w:hint="eastAsia"/>
          <w:sz w:val="20"/>
          <w:szCs w:val="20"/>
          <w:lang w:eastAsia="zh-CN"/>
        </w:rPr>
        <w:t>函数调用</w:t>
      </w:r>
    </w:p>
    <w:p w14:paraId="28C7B729" w14:textId="69ADC5BF" w:rsidR="000C27A4" w:rsidRPr="00C2243A" w:rsidRDefault="000C27A4" w:rsidP="000C27A4">
      <w:pPr>
        <w:rPr>
          <w:rFonts w:ascii="SimSun" w:eastAsia="SimSun" w:hAnsi="SimSun"/>
          <w:sz w:val="20"/>
          <w:szCs w:val="20"/>
          <w:lang w:eastAsia="zh-CN"/>
        </w:rPr>
      </w:pPr>
      <w:r w:rsidRPr="00C2243A">
        <w:rPr>
          <w:rFonts w:ascii="SimSun" w:eastAsia="SimSun" w:hAnsi="SimSun" w:hint="eastAsia"/>
          <w:sz w:val="20"/>
          <w:szCs w:val="20"/>
          <w:lang w:eastAsia="zh-CN"/>
        </w:rPr>
        <w:t>在</w:t>
      </w:r>
      <w:r w:rsidRPr="00C2243A">
        <w:rPr>
          <w:rFonts w:ascii="SimSun" w:eastAsia="SimSun" w:hAnsi="SimSun"/>
          <w:sz w:val="20"/>
          <w:szCs w:val="20"/>
          <w:lang w:eastAsia="zh-CN"/>
        </w:rPr>
        <w:t xml:space="preserve"> </w:t>
      </w:r>
      <w:proofErr w:type="spellStart"/>
      <w:r w:rsidRPr="00C2243A">
        <w:rPr>
          <w:rFonts w:ascii="SimSun" w:eastAsia="SimSun" w:hAnsi="SimSun"/>
          <w:sz w:val="20"/>
          <w:szCs w:val="20"/>
          <w:lang w:eastAsia="zh-CN"/>
        </w:rPr>
        <w:t>js</w:t>
      </w:r>
      <w:proofErr w:type="spellEnd"/>
      <w:r w:rsidRPr="00C2243A">
        <w:rPr>
          <w:rFonts w:ascii="SimSun" w:eastAsia="SimSun" w:hAnsi="SimSun"/>
          <w:sz w:val="20"/>
          <w:szCs w:val="20"/>
          <w:lang w:eastAsia="zh-CN"/>
        </w:rPr>
        <w:t>中，调用函数的过程中</w:t>
      </w:r>
      <w:r w:rsidR="00E31A05" w:rsidRPr="00C2243A">
        <w:rPr>
          <w:rFonts w:ascii="SimSun" w:eastAsia="SimSun" w:hAnsi="SimSun" w:hint="eastAsia"/>
          <w:sz w:val="20"/>
          <w:szCs w:val="20"/>
          <w:lang w:eastAsia="zh-CN"/>
        </w:rPr>
        <w:t>;</w:t>
      </w:r>
      <w:r w:rsidRPr="00C2243A">
        <w:rPr>
          <w:rFonts w:ascii="SimSun" w:eastAsia="SimSun" w:hAnsi="SimSun" w:hint="eastAsia"/>
          <w:sz w:val="20"/>
          <w:szCs w:val="20"/>
          <w:lang w:eastAsia="zh-CN"/>
        </w:rPr>
        <w:t>加括号：表示想要得到函数的执行结果，此时在调用的时候函数体已经执行，返回函数值。此时表示重新开了一个线程，实现多线程的运行。</w:t>
      </w:r>
    </w:p>
    <w:p w14:paraId="1DCC95FD" w14:textId="10CA595E" w:rsidR="000C27A4" w:rsidRPr="00C2243A" w:rsidRDefault="000C27A4" w:rsidP="000C27A4">
      <w:pPr>
        <w:rPr>
          <w:rFonts w:ascii="SimSun" w:eastAsia="SimSun" w:hAnsi="SimSun"/>
          <w:sz w:val="20"/>
          <w:szCs w:val="20"/>
          <w:lang w:eastAsia="zh-CN"/>
        </w:rPr>
      </w:pPr>
      <w:r w:rsidRPr="00C2243A">
        <w:rPr>
          <w:rFonts w:ascii="SimSun" w:eastAsia="SimSun" w:hAnsi="SimSun" w:hint="eastAsia"/>
          <w:sz w:val="20"/>
          <w:szCs w:val="20"/>
          <w:lang w:eastAsia="zh-CN"/>
        </w:rPr>
        <w:t>不加括号：表示得到函数的指针，转到函数定义的位置去执行这个函数，仍然是单线程。</w:t>
      </w:r>
    </w:p>
    <w:p w14:paraId="0A08DACD" w14:textId="75F3AE11" w:rsidR="0076019B" w:rsidRPr="00C2243A" w:rsidRDefault="00EF64EC">
      <w:pPr>
        <w:pStyle w:val="3"/>
        <w:spacing w:after="60"/>
        <w:rPr>
          <w:rFonts w:ascii="SimSun" w:eastAsia="SimSun" w:hAnsi="SimSun"/>
          <w:sz w:val="20"/>
          <w:szCs w:val="20"/>
        </w:rPr>
      </w:pPr>
      <w:r w:rsidRPr="00C2243A">
        <w:rPr>
          <w:rFonts w:ascii="SimSun" w:eastAsia="SimSun" w:hAnsi="SimSun"/>
          <w:sz w:val="20"/>
          <w:szCs w:val="20"/>
        </w:rPr>
        <w:t>S</w:t>
      </w:r>
      <w:r w:rsidR="0076019B" w:rsidRPr="00C2243A">
        <w:rPr>
          <w:rFonts w:ascii="SimSun" w:eastAsia="SimSun" w:hAnsi="SimSun"/>
          <w:sz w:val="20"/>
          <w:szCs w:val="20"/>
        </w:rPr>
        <w:t>uper</w:t>
      </w:r>
    </w:p>
    <w:p w14:paraId="22C8FA56" w14:textId="6E3FAA64" w:rsidR="00EF64EC" w:rsidRPr="00C2243A" w:rsidRDefault="00EF64EC" w:rsidP="00EF64EC">
      <w:pPr>
        <w:rPr>
          <w:rFonts w:ascii="SimSun" w:eastAsia="SimSun" w:hAnsi="SimSun"/>
          <w:sz w:val="20"/>
          <w:szCs w:val="20"/>
          <w:lang w:eastAsia="zh-CN"/>
        </w:rPr>
      </w:pPr>
      <w:r w:rsidRPr="00C2243A">
        <w:rPr>
          <w:rFonts w:ascii="SimSun" w:eastAsia="SimSun" w:hAnsi="SimSun" w:cs="ＭＳ 明朝" w:hint="eastAsia"/>
          <w:sz w:val="20"/>
          <w:szCs w:val="20"/>
          <w:lang w:eastAsia="zh-CN"/>
        </w:rPr>
        <w:t>用于</w:t>
      </w:r>
      <w:r w:rsidRPr="00C2243A">
        <w:rPr>
          <w:rFonts w:ascii="SimSun" w:eastAsia="SimSun" w:hAnsi="SimSun" w:cs="SimSun" w:hint="eastAsia"/>
          <w:sz w:val="20"/>
          <w:szCs w:val="20"/>
          <w:lang w:eastAsia="zh-CN"/>
        </w:rPr>
        <w:t>访问对</w:t>
      </w:r>
      <w:r w:rsidRPr="00C2243A">
        <w:rPr>
          <w:rFonts w:ascii="SimSun" w:eastAsia="SimSun" w:hAnsi="SimSun" w:cs="ＭＳ 明朝" w:hint="eastAsia"/>
          <w:sz w:val="20"/>
          <w:szCs w:val="20"/>
          <w:lang w:eastAsia="zh-CN"/>
        </w:rPr>
        <w:t>象字面量或</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的原型（</w:t>
      </w:r>
      <w:r w:rsidRPr="00C2243A">
        <w:rPr>
          <w:rFonts w:ascii="SimSun" w:eastAsia="SimSun" w:hAnsi="SimSun"/>
          <w:sz w:val="20"/>
          <w:szCs w:val="20"/>
          <w:lang w:eastAsia="zh-CN"/>
        </w:rPr>
        <w:t>[[Prototype]]）上的属性，或</w:t>
      </w:r>
      <w:r w:rsidRPr="00C2243A">
        <w:rPr>
          <w:rFonts w:ascii="SimSun" w:eastAsia="SimSun" w:hAnsi="SimSun" w:cs="SimSun" w:hint="eastAsia"/>
          <w:sz w:val="20"/>
          <w:szCs w:val="20"/>
          <w:lang w:eastAsia="zh-CN"/>
        </w:rPr>
        <w:t>调</w:t>
      </w:r>
      <w:r w:rsidRPr="00C2243A">
        <w:rPr>
          <w:rFonts w:ascii="SimSun" w:eastAsia="SimSun" w:hAnsi="SimSun" w:cs="ＭＳ 明朝" w:hint="eastAsia"/>
          <w:sz w:val="20"/>
          <w:szCs w:val="20"/>
          <w:lang w:eastAsia="zh-CN"/>
        </w:rPr>
        <w:t>用父</w:t>
      </w:r>
      <w:r w:rsidRPr="00C2243A">
        <w:rPr>
          <w:rFonts w:ascii="SimSun" w:eastAsia="SimSun" w:hAnsi="SimSun" w:cs="SimSun" w:hint="eastAsia"/>
          <w:sz w:val="20"/>
          <w:szCs w:val="20"/>
          <w:lang w:eastAsia="zh-CN"/>
        </w:rPr>
        <w:t>类</w:t>
      </w:r>
      <w:r w:rsidRPr="00C2243A">
        <w:rPr>
          <w:rFonts w:ascii="SimSun" w:eastAsia="SimSun" w:hAnsi="SimSun" w:cs="ＭＳ 明朝" w:hint="eastAsia"/>
          <w:sz w:val="20"/>
          <w:szCs w:val="20"/>
          <w:lang w:eastAsia="zh-CN"/>
        </w:rPr>
        <w:t>的构造函数。</w:t>
      </w:r>
    </w:p>
    <w:p w14:paraId="3665D11B" w14:textId="6C1B59A6" w:rsidR="00D12537" w:rsidRPr="00C2243A" w:rsidRDefault="00D12537" w:rsidP="00D12537">
      <w:pPr>
        <w:pStyle w:val="3"/>
        <w:spacing w:after="60"/>
        <w:rPr>
          <w:rFonts w:ascii="SimSun" w:eastAsia="SimSun" w:hAnsi="SimSun"/>
          <w:sz w:val="20"/>
          <w:szCs w:val="20"/>
          <w:lang w:eastAsia="zh-CN"/>
        </w:rPr>
      </w:pPr>
      <w:r w:rsidRPr="00C2243A">
        <w:rPr>
          <w:rFonts w:ascii="SimSun" w:eastAsia="SimSun" w:hAnsi="SimSun"/>
          <w:sz w:val="20"/>
          <w:szCs w:val="20"/>
          <w:lang w:eastAsia="zh-CN"/>
        </w:rPr>
        <w:t>T</w:t>
      </w:r>
      <w:r w:rsidR="001F475F" w:rsidRPr="00C2243A">
        <w:rPr>
          <w:rFonts w:ascii="SimSun" w:eastAsia="SimSun" w:hAnsi="SimSun"/>
          <w:sz w:val="20"/>
          <w:szCs w:val="20"/>
          <w:lang w:eastAsia="zh-CN"/>
        </w:rPr>
        <w:t>his</w:t>
      </w:r>
    </w:p>
    <w:p w14:paraId="35CEF5EC" w14:textId="3C32159B" w:rsidR="009467C1" w:rsidRPr="00C2243A" w:rsidRDefault="009467C1" w:rsidP="009467C1">
      <w:pPr>
        <w:pStyle w:val="40"/>
        <w:rPr>
          <w:rFonts w:ascii="SimSun" w:eastAsia="SimSun" w:hAnsi="SimSun"/>
          <w:sz w:val="20"/>
          <w:szCs w:val="20"/>
        </w:rPr>
      </w:pPr>
      <w:r w:rsidRPr="00C2243A">
        <w:rPr>
          <w:rFonts w:ascii="SimSun" w:eastAsia="SimSun" w:hAnsi="SimSun" w:hint="eastAsia"/>
          <w:sz w:val="20"/>
          <w:szCs w:val="20"/>
        </w:rPr>
        <w:t>副作用</w:t>
      </w:r>
    </w:p>
    <w:p w14:paraId="6142E664" w14:textId="0FBE80F4" w:rsidR="00694683" w:rsidRPr="00C2243A" w:rsidRDefault="002722B0" w:rsidP="00694683">
      <w:pPr>
        <w:rPr>
          <w:rFonts w:ascii="SimSun" w:eastAsia="SimSun" w:hAnsi="SimSun"/>
          <w:sz w:val="20"/>
          <w:szCs w:val="20"/>
          <w:lang w:eastAsia="zh-CN"/>
        </w:rPr>
      </w:pPr>
      <w:r w:rsidRPr="00C2243A">
        <w:rPr>
          <w:rFonts w:ascii="SimSun" w:eastAsia="SimSun" w:hAnsi="SimSun" w:hint="eastAsia"/>
          <w:sz w:val="20"/>
          <w:szCs w:val="20"/>
          <w:lang w:eastAsia="zh-CN"/>
        </w:rPr>
        <w:t>使用</w:t>
      </w:r>
      <w:r w:rsidRPr="00C2243A">
        <w:rPr>
          <w:rFonts w:ascii="SimSun" w:eastAsia="SimSun" w:hAnsi="SimSun"/>
          <w:sz w:val="20"/>
          <w:szCs w:val="20"/>
          <w:lang w:eastAsia="zh-CN"/>
        </w:rPr>
        <w:t>this的缺点是它给予了超出方法作用域的实例层级的数据访问能力，从而可能导致副作用。</w:t>
      </w:r>
      <w:r w:rsidR="00694683" w:rsidRPr="00C2243A">
        <w:rPr>
          <w:rFonts w:ascii="SimSun" w:eastAsia="SimSun" w:hAnsi="SimSun" w:hint="eastAsia"/>
          <w:sz w:val="20"/>
          <w:szCs w:val="20"/>
          <w:lang w:eastAsia="zh-CN"/>
        </w:rPr>
        <w:t>只要和外部环境发生一定交互的都是副作用。更改文件系统，往数据库插入记录，发送一个</w:t>
      </w:r>
      <w:r w:rsidR="00694683" w:rsidRPr="00C2243A">
        <w:rPr>
          <w:rFonts w:ascii="SimSun" w:eastAsia="SimSun" w:hAnsi="SimSun"/>
          <w:sz w:val="20"/>
          <w:szCs w:val="20"/>
          <w:lang w:eastAsia="zh-CN"/>
        </w:rPr>
        <w:t xml:space="preserve"> http 请求</w:t>
      </w:r>
      <w:r w:rsidR="00694683" w:rsidRPr="00C2243A">
        <w:rPr>
          <w:rFonts w:ascii="SimSun" w:eastAsia="SimSun" w:hAnsi="SimSun" w:hint="eastAsia"/>
          <w:sz w:val="20"/>
          <w:szCs w:val="20"/>
          <w:lang w:eastAsia="zh-CN"/>
        </w:rPr>
        <w:t>，可变数据，</w:t>
      </w:r>
    </w:p>
    <w:p w14:paraId="6873A9D5" w14:textId="4FD71D84" w:rsidR="002722B0" w:rsidRPr="00C2243A" w:rsidRDefault="00694683" w:rsidP="00694683">
      <w:pPr>
        <w:rPr>
          <w:rFonts w:ascii="SimSun" w:eastAsia="SimSun" w:hAnsi="SimSun"/>
          <w:sz w:val="20"/>
          <w:szCs w:val="20"/>
          <w:lang w:eastAsia="zh-CN"/>
        </w:rPr>
      </w:pPr>
      <w:r w:rsidRPr="00C2243A">
        <w:rPr>
          <w:rFonts w:ascii="SimSun" w:eastAsia="SimSun" w:hAnsi="SimSun" w:hint="eastAsia"/>
          <w:sz w:val="20"/>
          <w:szCs w:val="20"/>
          <w:lang w:eastAsia="zh-CN"/>
        </w:rPr>
        <w:t>打印</w:t>
      </w:r>
      <w:r w:rsidRPr="00C2243A">
        <w:rPr>
          <w:rFonts w:ascii="SimSun" w:eastAsia="SimSun" w:hAnsi="SimSun"/>
          <w:sz w:val="20"/>
          <w:szCs w:val="20"/>
          <w:lang w:eastAsia="zh-CN"/>
        </w:rPr>
        <w:t>/log</w:t>
      </w:r>
      <w:r w:rsidRPr="00C2243A">
        <w:rPr>
          <w:rFonts w:ascii="SimSun" w:eastAsia="SimSun" w:hAnsi="SimSun" w:hint="eastAsia"/>
          <w:sz w:val="20"/>
          <w:szCs w:val="20"/>
          <w:lang w:eastAsia="zh-CN"/>
        </w:rPr>
        <w:t>，获取用户输入，</w:t>
      </w:r>
      <w:r w:rsidRPr="00C2243A">
        <w:rPr>
          <w:rFonts w:ascii="SimSun" w:eastAsia="SimSun" w:hAnsi="SimSun"/>
          <w:sz w:val="20"/>
          <w:szCs w:val="20"/>
          <w:lang w:eastAsia="zh-CN"/>
        </w:rPr>
        <w:t>DOM 查询</w:t>
      </w:r>
      <w:r w:rsidRPr="00C2243A">
        <w:rPr>
          <w:rFonts w:ascii="SimSun" w:eastAsia="SimSun" w:hAnsi="SimSun" w:hint="eastAsia"/>
          <w:sz w:val="20"/>
          <w:szCs w:val="20"/>
          <w:lang w:eastAsia="zh-CN"/>
        </w:rPr>
        <w:t>，访问系统状态</w:t>
      </w:r>
    </w:p>
    <w:p w14:paraId="6DE27006" w14:textId="040E1C84" w:rsidR="00935423" w:rsidRPr="00C2243A" w:rsidRDefault="00935423">
      <w:pPr>
        <w:pStyle w:val="3"/>
        <w:spacing w:after="60"/>
        <w:rPr>
          <w:rFonts w:ascii="SimSun" w:eastAsia="SimSun" w:hAnsi="SimSun"/>
          <w:sz w:val="20"/>
          <w:szCs w:val="20"/>
          <w:lang w:eastAsia="zh-CN"/>
        </w:rPr>
      </w:pPr>
      <w:r w:rsidRPr="00C2243A">
        <w:rPr>
          <w:rFonts w:ascii="SimSun" w:eastAsia="SimSun" w:hAnsi="SimSun" w:hint="eastAsia"/>
          <w:sz w:val="20"/>
          <w:szCs w:val="20"/>
          <w:lang w:eastAsia="zh-CN"/>
        </w:rPr>
        <w:t>参数</w:t>
      </w:r>
    </w:p>
    <w:p w14:paraId="4E534450" w14:textId="60DD2851" w:rsidR="000F0F38" w:rsidRPr="00C2243A" w:rsidRDefault="00435F27" w:rsidP="000F0F38">
      <w:pPr>
        <w:rPr>
          <w:rFonts w:ascii="SimSun" w:eastAsia="SimSun" w:hAnsi="SimSun"/>
          <w:sz w:val="20"/>
          <w:szCs w:val="20"/>
          <w:lang w:eastAsia="zh-CN"/>
        </w:rPr>
      </w:pPr>
      <w:proofErr w:type="spellStart"/>
      <w:r w:rsidRPr="00C2243A">
        <w:rPr>
          <w:rFonts w:ascii="SimSun" w:eastAsia="SimSun" w:hAnsi="SimSun"/>
          <w:sz w:val="20"/>
          <w:szCs w:val="20"/>
          <w:lang w:eastAsia="zh-CN"/>
        </w:rPr>
        <w:t>js</w:t>
      </w:r>
      <w:proofErr w:type="spellEnd"/>
      <w:r w:rsidR="000F0F38" w:rsidRPr="00C2243A">
        <w:rPr>
          <w:rFonts w:ascii="SimSun" w:eastAsia="SimSun" w:hAnsi="SimSun"/>
          <w:sz w:val="20"/>
          <w:szCs w:val="20"/>
          <w:lang w:eastAsia="zh-CN"/>
        </w:rPr>
        <w:t>中所有函数的参数都是按值传递的</w:t>
      </w:r>
      <w:r w:rsidR="004D74AA" w:rsidRPr="00C2243A">
        <w:rPr>
          <w:rFonts w:ascii="SimSun" w:eastAsia="SimSun" w:hAnsi="SimSun" w:hint="eastAsia"/>
          <w:sz w:val="20"/>
          <w:szCs w:val="20"/>
          <w:lang w:eastAsia="zh-CN"/>
        </w:rPr>
        <w:t>，函数参数是局部变量</w:t>
      </w:r>
      <w:r w:rsidR="000F0F38" w:rsidRPr="00C2243A">
        <w:rPr>
          <w:rFonts w:ascii="SimSun" w:eastAsia="SimSun" w:hAnsi="SimSun"/>
          <w:sz w:val="20"/>
          <w:szCs w:val="20"/>
          <w:lang w:eastAsia="zh-CN"/>
        </w:rPr>
        <w:t>。这意味着函数外的值会被复制到函数内部的参数</w:t>
      </w:r>
      <w:r w:rsidR="000F0F38" w:rsidRPr="00C2243A">
        <w:rPr>
          <w:rFonts w:ascii="SimSun" w:eastAsia="SimSun" w:hAnsi="SimSun" w:hint="eastAsia"/>
          <w:sz w:val="20"/>
          <w:szCs w:val="20"/>
          <w:lang w:eastAsia="zh-CN"/>
        </w:rPr>
        <w:t>中，就像从一个变量复制到另一个变量一样。如果是原始值，那么就跟原始值变量的复制一样，如果是</w:t>
      </w:r>
    </w:p>
    <w:p w14:paraId="2C68B225" w14:textId="398859ED" w:rsidR="000F0F38" w:rsidRPr="00C2243A" w:rsidRDefault="000F0F38" w:rsidP="000F0F38">
      <w:pPr>
        <w:rPr>
          <w:rFonts w:ascii="SimSun" w:eastAsia="SimSun" w:hAnsi="SimSun"/>
          <w:sz w:val="20"/>
          <w:szCs w:val="20"/>
          <w:lang w:eastAsia="zh-CN"/>
        </w:rPr>
      </w:pPr>
      <w:r w:rsidRPr="00C2243A">
        <w:rPr>
          <w:rFonts w:ascii="SimSun" w:eastAsia="SimSun" w:hAnsi="SimSun" w:hint="eastAsia"/>
          <w:sz w:val="20"/>
          <w:szCs w:val="20"/>
          <w:lang w:eastAsia="zh-CN"/>
        </w:rPr>
        <w:t>引用值，那么就跟引用值变量的复制一样。</w:t>
      </w:r>
    </w:p>
    <w:p w14:paraId="3EEEBE07" w14:textId="4812C39E" w:rsidR="00294C34" w:rsidRPr="00C2243A" w:rsidRDefault="00294C34" w:rsidP="000F0F38">
      <w:pPr>
        <w:rPr>
          <w:rFonts w:ascii="SimSun" w:eastAsia="SimSun" w:hAnsi="SimSun"/>
          <w:sz w:val="20"/>
          <w:szCs w:val="20"/>
          <w:lang w:eastAsia="zh-CN"/>
        </w:rPr>
      </w:pPr>
      <w:commentRangeStart w:id="180"/>
      <w:r w:rsidRPr="00C2243A">
        <w:rPr>
          <w:rFonts w:ascii="SimSun" w:eastAsia="SimSun" w:hAnsi="SimSun"/>
          <w:sz w:val="20"/>
          <w:szCs w:val="20"/>
          <w:lang w:eastAsia="zh-CN"/>
        </w:rPr>
        <w:t>在按值传递参数时，值会被复制到一个局部变量</w:t>
      </w:r>
      <w:r w:rsidRPr="00C2243A">
        <w:rPr>
          <w:rFonts w:ascii="SimSun" w:eastAsia="SimSun" w:hAnsi="SimSun" w:hint="eastAsia"/>
          <w:sz w:val="20"/>
          <w:szCs w:val="20"/>
          <w:lang w:eastAsia="zh-CN"/>
        </w:rPr>
        <w:t>。</w:t>
      </w:r>
      <w:commentRangeEnd w:id="180"/>
      <w:r w:rsidRPr="00C2243A">
        <w:rPr>
          <w:rStyle w:val="affc"/>
          <w:rFonts w:ascii="SimSun" w:eastAsia="SimSun" w:hAnsi="SimSun" w:cs="Times New Roman"/>
          <w:sz w:val="20"/>
          <w:szCs w:val="20"/>
        </w:rPr>
        <w:commentReference w:id="180"/>
      </w:r>
    </w:p>
    <w:p w14:paraId="5BC3F1A4" w14:textId="70F1AC3D" w:rsidR="005E1063" w:rsidRPr="00C2243A" w:rsidRDefault="005E1063">
      <w:pPr>
        <w:pStyle w:val="3"/>
        <w:spacing w:after="60"/>
        <w:rPr>
          <w:rFonts w:ascii="SimSun" w:eastAsia="SimSun" w:hAnsi="SimSun"/>
          <w:sz w:val="20"/>
          <w:szCs w:val="20"/>
          <w:lang w:eastAsia="zh-CN"/>
        </w:rPr>
      </w:pPr>
      <w:r w:rsidRPr="00C2243A">
        <w:rPr>
          <w:rFonts w:ascii="SimSun" w:eastAsia="SimSun" w:hAnsi="SimSun" w:hint="eastAsia"/>
          <w:sz w:val="20"/>
          <w:szCs w:val="20"/>
          <w:lang w:eastAsia="zh-CN"/>
        </w:rPr>
        <w:t>上下文</w:t>
      </w:r>
    </w:p>
    <w:p w14:paraId="0884787F" w14:textId="221EAC6B" w:rsidR="00E00104" w:rsidRPr="00C2243A" w:rsidRDefault="00E00104" w:rsidP="00E00104">
      <w:pPr>
        <w:pStyle w:val="40"/>
        <w:rPr>
          <w:rFonts w:ascii="SimSun" w:eastAsia="SimSun" w:hAnsi="SimSun"/>
          <w:sz w:val="20"/>
          <w:szCs w:val="20"/>
        </w:rPr>
      </w:pPr>
      <w:r w:rsidRPr="00C2243A">
        <w:rPr>
          <w:rFonts w:ascii="SimSun" w:eastAsia="SimSun" w:hAnsi="SimSun" w:hint="eastAsia"/>
          <w:sz w:val="20"/>
          <w:szCs w:val="20"/>
        </w:rPr>
        <w:t>有全局上下文</w:t>
      </w:r>
    </w:p>
    <w:p w14:paraId="0DC9513A" w14:textId="71049636" w:rsidR="00E00104" w:rsidRPr="00C2243A" w:rsidRDefault="00E00104">
      <w:pPr>
        <w:pStyle w:val="40"/>
        <w:rPr>
          <w:rFonts w:ascii="SimSun" w:eastAsia="SimSun" w:hAnsi="SimSun"/>
          <w:sz w:val="20"/>
          <w:szCs w:val="20"/>
        </w:rPr>
      </w:pPr>
      <w:r w:rsidRPr="00C2243A">
        <w:rPr>
          <w:rFonts w:ascii="SimSun" w:eastAsia="SimSun" w:hAnsi="SimSun" w:hint="eastAsia"/>
          <w:sz w:val="20"/>
          <w:szCs w:val="20"/>
        </w:rPr>
        <w:t>函数上下文</w:t>
      </w:r>
    </w:p>
    <w:p w14:paraId="53FF65FF" w14:textId="226DC39E" w:rsidR="00365E29" w:rsidRPr="00C2243A" w:rsidRDefault="00365E29" w:rsidP="00365E29">
      <w:pPr>
        <w:pStyle w:val="3"/>
        <w:spacing w:after="60"/>
        <w:rPr>
          <w:rFonts w:ascii="SimSun" w:eastAsia="SimSun" w:hAnsi="SimSun" w:cs="Microsoft YaHei"/>
          <w:sz w:val="20"/>
          <w:szCs w:val="20"/>
        </w:rPr>
      </w:pPr>
      <w:r w:rsidRPr="00C2243A">
        <w:rPr>
          <w:rFonts w:ascii="SimSun" w:eastAsia="SimSun" w:hAnsi="SimSun" w:hint="eastAsia"/>
          <w:sz w:val="20"/>
          <w:szCs w:val="20"/>
          <w:lang w:eastAsia="zh-CN"/>
        </w:rPr>
        <w:t>函数</w:t>
      </w:r>
      <w:r w:rsidRPr="00C2243A">
        <w:rPr>
          <w:rFonts w:ascii="SimSun" w:eastAsia="SimSun" w:hAnsi="SimSun" w:cs="Microsoft YaHei" w:hint="eastAsia"/>
          <w:sz w:val="20"/>
          <w:szCs w:val="20"/>
          <w:lang w:eastAsia="zh-CN"/>
        </w:rPr>
        <w:t>签名</w:t>
      </w:r>
    </w:p>
    <w:p w14:paraId="67F64339" w14:textId="3B218894" w:rsidR="0092151D" w:rsidRPr="00C2243A" w:rsidRDefault="0092151D" w:rsidP="0092151D">
      <w:pPr>
        <w:rPr>
          <w:rFonts w:ascii="SimSun" w:eastAsia="SimSun" w:hAnsi="SimSun"/>
          <w:sz w:val="20"/>
          <w:szCs w:val="20"/>
          <w:lang w:eastAsia="zh-CN"/>
        </w:rPr>
      </w:pPr>
      <w:r w:rsidRPr="00C2243A">
        <w:rPr>
          <w:rFonts w:ascii="SimSun" w:eastAsia="SimSun" w:hAnsi="SimSun" w:cs="Arial"/>
          <w:color w:val="4D4D4D"/>
          <w:sz w:val="20"/>
          <w:szCs w:val="20"/>
          <w:shd w:val="clear" w:color="auto" w:fill="FFFFFF"/>
          <w:lang w:eastAsia="zh-CN"/>
        </w:rPr>
        <w:t>重载方法之间的方法名是相同的，那么我们势必要从构成方法的其他几个要素中找到另一个要素与方法名组成能够</w:t>
      </w:r>
      <w:r w:rsidRPr="00C2243A">
        <w:rPr>
          <w:rFonts w:ascii="SimSun" w:eastAsia="SimSun" w:hAnsi="SimSun" w:cs="Arial"/>
          <w:color w:val="4D4D4D"/>
          <w:sz w:val="20"/>
          <w:szCs w:val="20"/>
          <w:shd w:val="clear" w:color="auto" w:fill="FFFFFF"/>
          <w:lang w:eastAsia="zh-CN"/>
        </w:rPr>
        <w:lastRenderedPageBreak/>
        <w:t>唯一标示方法的签名，方法体当然不予考虑。那么就是形参列表和返回值了，但是由于对于调用方法的人来说，方法的形参数据类型列表的重要程度要远远高于返回值，所以方法签名就由方法名+形参列表构成，也就是说，</w:t>
      </w:r>
      <w:r w:rsidRPr="00C2243A">
        <w:rPr>
          <w:rFonts w:ascii="SimSun" w:eastAsia="SimSun" w:hAnsi="SimSun" w:cs="Arial"/>
          <w:color w:val="FF0000"/>
          <w:sz w:val="20"/>
          <w:szCs w:val="20"/>
          <w:shd w:val="clear" w:color="auto" w:fill="FFFFFF"/>
          <w:lang w:eastAsia="zh-CN"/>
        </w:rPr>
        <w:t>方法名和形参数据类型列表可以唯一的确定一个方法，与方法的返回值一点关系都没有，这是判断重载重要依据</w:t>
      </w:r>
    </w:p>
    <w:p w14:paraId="46184138" w14:textId="306FD0E5" w:rsidR="007530F5" w:rsidRPr="00C2243A" w:rsidRDefault="00AF5FBE" w:rsidP="003A4809">
      <w:pPr>
        <w:pStyle w:val="20"/>
        <w:spacing w:after="60"/>
        <w:rPr>
          <w:rFonts w:ascii="SimSun" w:eastAsia="SimSun" w:hAnsi="SimSun"/>
          <w:b w:val="0"/>
          <w:bCs/>
          <w:sz w:val="20"/>
          <w:szCs w:val="20"/>
          <w:lang w:eastAsia="zh-CN"/>
        </w:rPr>
      </w:pPr>
      <w:r w:rsidRPr="00C2243A">
        <w:rPr>
          <w:rFonts w:ascii="SimSun" w:eastAsia="SimSun" w:hAnsi="SimSun" w:hint="eastAsia"/>
          <w:b w:val="0"/>
          <w:sz w:val="20"/>
          <w:szCs w:val="20"/>
          <w:lang w:eastAsia="zh-CN"/>
        </w:rPr>
        <w:t>数组</w:t>
      </w:r>
      <w:r w:rsidRPr="00C2243A">
        <w:rPr>
          <w:rFonts w:ascii="SimSun" w:eastAsia="SimSun" w:hAnsi="SimSun"/>
          <w:b w:val="0"/>
          <w:sz w:val="20"/>
          <w:szCs w:val="20"/>
          <w:lang w:eastAsia="zh-CN"/>
        </w:rPr>
        <w:t>(</w:t>
      </w:r>
      <w:r w:rsidRPr="00C2243A">
        <w:rPr>
          <w:rFonts w:ascii="SimSun" w:eastAsia="SimSun" w:hAnsi="SimSun" w:hint="eastAsia"/>
          <w:b w:val="0"/>
          <w:sz w:val="20"/>
          <w:szCs w:val="20"/>
          <w:lang w:eastAsia="zh-CN"/>
        </w:rPr>
        <w:t>Array</w:t>
      </w:r>
      <w:r w:rsidRPr="00C2243A">
        <w:rPr>
          <w:rFonts w:ascii="SimSun" w:eastAsia="SimSun" w:hAnsi="SimSun"/>
          <w:b w:val="0"/>
          <w:sz w:val="20"/>
          <w:szCs w:val="20"/>
          <w:lang w:eastAsia="zh-CN"/>
        </w:rPr>
        <w:t>)</w:t>
      </w:r>
      <w:bookmarkEnd w:id="178"/>
      <w:bookmarkEnd w:id="179"/>
    </w:p>
    <w:p w14:paraId="2B8AEE24" w14:textId="77777777" w:rsidR="007530F5" w:rsidRPr="00C2243A" w:rsidRDefault="007530F5"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数组时内置对象，数组可以保存复数的值。调用时通过索引调用。数组可以添加任意值。使用逗号分隔。</w:t>
      </w:r>
    </w:p>
    <w:p w14:paraId="0BDEAB08" w14:textId="14A7981D" w:rsidR="007530F5" w:rsidRPr="00C2243A" w:rsidRDefault="007530F5" w:rsidP="003A4809">
      <w:pPr>
        <w:rPr>
          <w:rFonts w:ascii="SimSun" w:eastAsia="SimSun" w:hAnsi="SimSun"/>
          <w:bCs/>
          <w:sz w:val="20"/>
          <w:szCs w:val="20"/>
          <w:lang w:eastAsia="zh-CN"/>
        </w:rPr>
      </w:pPr>
      <w:r w:rsidRPr="00C2243A">
        <w:rPr>
          <w:rFonts w:ascii="SimSun" w:eastAsia="SimSun" w:hAnsi="SimSun" w:hint="eastAsia"/>
          <w:bCs/>
          <w:sz w:val="20"/>
          <w:szCs w:val="20"/>
          <w:lang w:eastAsia="zh-CN"/>
        </w:rPr>
        <w:t>有中括号的是</w:t>
      </w:r>
      <w:r w:rsidR="00D33D45" w:rsidRPr="00C2243A">
        <w:rPr>
          <w:rFonts w:ascii="SimSun" w:eastAsia="SimSun" w:hAnsi="SimSun" w:hint="eastAsia"/>
          <w:bCs/>
          <w:sz w:val="20"/>
          <w:szCs w:val="20"/>
          <w:lang w:eastAsia="zh-CN"/>
        </w:rPr>
        <w:t>索引器运算符</w:t>
      </w:r>
      <w:r w:rsidRPr="00C2243A">
        <w:rPr>
          <w:rFonts w:ascii="SimSun" w:eastAsia="SimSun" w:hAnsi="SimSun" w:hint="eastAsia"/>
          <w:bCs/>
          <w:sz w:val="20"/>
          <w:szCs w:val="20"/>
          <w:lang w:eastAsia="zh-CN"/>
        </w:rPr>
        <w:t>【[</w:t>
      </w:r>
      <w:r w:rsidRPr="00C2243A">
        <w:rPr>
          <w:rFonts w:ascii="SimSun" w:eastAsia="SimSun" w:hAnsi="SimSun"/>
          <w:bCs/>
          <w:sz w:val="20"/>
          <w:szCs w:val="20"/>
          <w:lang w:eastAsia="zh-CN"/>
        </w:rPr>
        <w:t>]</w:t>
      </w:r>
      <w:r w:rsidRPr="00C2243A">
        <w:rPr>
          <w:rFonts w:ascii="SimSun" w:eastAsia="SimSun" w:hAnsi="SimSun" w:hint="eastAsia"/>
          <w:bCs/>
          <w:sz w:val="20"/>
          <w:szCs w:val="20"/>
          <w:lang w:eastAsia="zh-CN"/>
        </w:rPr>
        <w:t>】。数组初始化</w:t>
      </w:r>
      <w:r w:rsidRPr="00C2243A">
        <w:rPr>
          <w:rFonts w:ascii="SimSun" w:eastAsia="SimSun" w:hAnsi="SimSun"/>
          <w:bCs/>
          <w:sz w:val="20"/>
          <w:szCs w:val="20"/>
          <w:lang w:eastAsia="zh-CN"/>
        </w:rPr>
        <w:t>/字面量语法。</w:t>
      </w:r>
      <w:r w:rsidR="0021494A" w:rsidRPr="00C2243A">
        <w:rPr>
          <w:rFonts w:ascii="SimSun" w:eastAsia="SimSun" w:hAnsi="SimSun"/>
          <w:bCs/>
          <w:sz w:val="20"/>
          <w:szCs w:val="20"/>
          <w:lang w:eastAsia="zh-CN"/>
        </w:rPr>
        <w:t>[]</w:t>
      </w:r>
      <w:r w:rsidR="0021494A" w:rsidRPr="00C2243A">
        <w:rPr>
          <w:rFonts w:ascii="SimSun" w:eastAsia="SimSun" w:hAnsi="SimSun" w:hint="eastAsia"/>
          <w:bCs/>
          <w:sz w:val="20"/>
          <w:szCs w:val="20"/>
          <w:lang w:eastAsia="zh-CN"/>
        </w:rPr>
        <w:t>元素访问操作符。</w:t>
      </w:r>
      <w:r w:rsidR="00602369" w:rsidRPr="00C2243A">
        <w:rPr>
          <w:rFonts w:ascii="SimSun" w:eastAsia="SimSun" w:hAnsi="SimSun"/>
          <w:bCs/>
          <w:sz w:val="20"/>
          <w:szCs w:val="20"/>
          <w:lang w:eastAsia="zh-CN"/>
        </w:rPr>
        <w:t>["</w:t>
      </w:r>
      <w:proofErr w:type="gramStart"/>
      <w:r w:rsidR="00602369" w:rsidRPr="00C2243A">
        <w:rPr>
          <w:rFonts w:ascii="SimSun" w:eastAsia="SimSun" w:hAnsi="SimSun"/>
          <w:bCs/>
          <w:sz w:val="20"/>
          <w:szCs w:val="20"/>
          <w:lang w:eastAsia="zh-CN"/>
        </w:rPr>
        <w:t>Symbol(</w:t>
      </w:r>
      <w:proofErr w:type="spellStart"/>
      <w:proofErr w:type="gramEnd"/>
      <w:r w:rsidR="00602369" w:rsidRPr="00C2243A">
        <w:rPr>
          <w:rFonts w:ascii="SimSun" w:eastAsia="SimSun" w:hAnsi="SimSun"/>
          <w:bCs/>
          <w:sz w:val="20"/>
          <w:szCs w:val="20"/>
          <w:lang w:eastAsia="zh-CN"/>
        </w:rPr>
        <w:t>Symbol.iterator</w:t>
      </w:r>
      <w:proofErr w:type="spellEnd"/>
      <w:r w:rsidR="00602369" w:rsidRPr="00C2243A">
        <w:rPr>
          <w:rFonts w:ascii="SimSun" w:eastAsia="SimSun" w:hAnsi="SimSun"/>
          <w:bCs/>
          <w:sz w:val="20"/>
          <w:szCs w:val="20"/>
          <w:lang w:eastAsia="zh-CN"/>
        </w:rPr>
        <w:t>)"]</w:t>
      </w:r>
    </w:p>
    <w:p w14:paraId="7C835AA3" w14:textId="1B0C88BE" w:rsidR="00EB0554" w:rsidRPr="00C2243A" w:rsidRDefault="00EB0554" w:rsidP="003A4809">
      <w:pPr>
        <w:rPr>
          <w:rFonts w:ascii="SimSun" w:eastAsia="SimSun" w:hAnsi="SimSun"/>
          <w:bCs/>
          <w:sz w:val="20"/>
          <w:szCs w:val="20"/>
          <w:lang w:eastAsia="zh-CN"/>
        </w:rPr>
      </w:pPr>
      <w:proofErr w:type="gramStart"/>
      <w:r w:rsidRPr="00C2243A">
        <w:rPr>
          <w:rFonts w:ascii="SimSun" w:eastAsia="SimSun" w:hAnsi="SimSun"/>
          <w:bCs/>
          <w:sz w:val="20"/>
          <w:szCs w:val="20"/>
          <w:lang w:eastAsia="zh-CN"/>
        </w:rPr>
        <w:t>Array[</w:t>
      </w:r>
      <w:proofErr w:type="spellStart"/>
      <w:proofErr w:type="gramEnd"/>
      <w:r w:rsidRPr="00C2243A">
        <w:rPr>
          <w:rFonts w:ascii="SimSun" w:eastAsia="SimSun" w:hAnsi="SimSun"/>
          <w:bCs/>
          <w:sz w:val="20"/>
          <w:szCs w:val="20"/>
        </w:rPr>
        <w:t>Symbol.iterator</w:t>
      </w:r>
      <w:proofErr w:type="spellEnd"/>
      <w:r w:rsidRPr="00C2243A">
        <w:rPr>
          <w:rFonts w:ascii="SimSun" w:eastAsia="SimSun" w:hAnsi="SimSun"/>
          <w:bCs/>
          <w:sz w:val="20"/>
          <w:szCs w:val="20"/>
          <w:lang w:eastAsia="zh-CN"/>
        </w:rPr>
        <w:t>]();</w:t>
      </w:r>
    </w:p>
    <w:p w14:paraId="48D31158" w14:textId="77777777" w:rsidR="00B43E6F" w:rsidRPr="00C2243A" w:rsidRDefault="00B43E6F" w:rsidP="003A4809">
      <w:pPr>
        <w:pStyle w:val="3"/>
        <w:spacing w:after="60"/>
        <w:rPr>
          <w:rFonts w:ascii="SimSun" w:eastAsia="SimSun" w:hAnsi="SimSun"/>
          <w:b w:val="0"/>
          <w:bCs/>
          <w:sz w:val="20"/>
          <w:szCs w:val="20"/>
        </w:rPr>
      </w:pPr>
      <w:bookmarkStart w:id="181" w:name="_Toc109975050"/>
      <w:bookmarkStart w:id="182" w:name="_Toc99709237"/>
      <w:r w:rsidRPr="00C2243A">
        <w:rPr>
          <w:rFonts w:ascii="SimSun" w:eastAsia="SimSun" w:hAnsi="SimSun" w:hint="eastAsia"/>
          <w:b w:val="0"/>
          <w:bCs/>
          <w:sz w:val="20"/>
          <w:szCs w:val="20"/>
        </w:rPr>
        <w:t>数组定义</w:t>
      </w:r>
      <w:bookmarkEnd w:id="181"/>
    </w:p>
    <w:p w14:paraId="644D4B56" w14:textId="77777777" w:rsidR="00B43E6F" w:rsidRPr="00C2243A" w:rsidRDefault="00B43E6F" w:rsidP="003A4809">
      <w:pPr>
        <w:rPr>
          <w:rFonts w:ascii="SimSun" w:eastAsia="SimSun" w:hAnsi="SimSun"/>
          <w:sz w:val="20"/>
          <w:szCs w:val="20"/>
          <w:lang w:eastAsia="zh-CN"/>
        </w:rPr>
      </w:pPr>
      <w:r w:rsidRPr="00C2243A">
        <w:rPr>
          <w:rFonts w:ascii="SimSun" w:eastAsia="SimSun" w:hAnsi="SimSun" w:hint="eastAsia"/>
          <w:sz w:val="20"/>
          <w:szCs w:val="20"/>
          <w:lang w:eastAsia="zh-CN"/>
        </w:rPr>
        <w:t>创建数组时，并不对其进行初始化，l</w:t>
      </w:r>
      <w:r w:rsidRPr="00C2243A">
        <w:rPr>
          <w:rFonts w:ascii="SimSun" w:eastAsia="SimSun" w:hAnsi="SimSun"/>
          <w:sz w:val="20"/>
          <w:szCs w:val="20"/>
          <w:lang w:eastAsia="zh-CN"/>
        </w:rPr>
        <w:t>ength</w:t>
      </w:r>
      <w:r w:rsidRPr="00C2243A">
        <w:rPr>
          <w:rFonts w:ascii="SimSun" w:eastAsia="SimSun" w:hAnsi="SimSun" w:hint="eastAsia"/>
          <w:sz w:val="20"/>
          <w:szCs w:val="20"/>
          <w:lang w:eastAsia="zh-CN"/>
        </w:rPr>
        <w:t>为1。</w:t>
      </w:r>
    </w:p>
    <w:tbl>
      <w:tblPr>
        <w:tblStyle w:val="aff9"/>
        <w:tblW w:w="0" w:type="auto"/>
        <w:tblLook w:val="04A0" w:firstRow="1" w:lastRow="0" w:firstColumn="1" w:lastColumn="0" w:noHBand="0" w:noVBand="1"/>
      </w:tblPr>
      <w:tblGrid>
        <w:gridCol w:w="4963"/>
        <w:gridCol w:w="4963"/>
      </w:tblGrid>
      <w:tr w:rsidR="0023203E" w:rsidRPr="00C2243A" w14:paraId="3F03DB43" w14:textId="77777777" w:rsidTr="002A5951">
        <w:trPr>
          <w:cnfStyle w:val="100000000000" w:firstRow="1" w:lastRow="0" w:firstColumn="0" w:lastColumn="0" w:oddVBand="0" w:evenVBand="0" w:oddHBand="0" w:evenHBand="0" w:firstRowFirstColumn="0" w:firstRowLastColumn="0" w:lastRowFirstColumn="0" w:lastRowLastColumn="0"/>
        </w:trPr>
        <w:tc>
          <w:tcPr>
            <w:tcW w:w="4963" w:type="dxa"/>
          </w:tcPr>
          <w:p w14:paraId="06504B21" w14:textId="72595763" w:rsidR="0023203E" w:rsidRPr="00C2243A" w:rsidRDefault="00373281" w:rsidP="002A5951">
            <w:pPr>
              <w:rPr>
                <w:rFonts w:ascii="SimSun" w:eastAsia="SimSun" w:hAnsi="SimSun"/>
                <w:lang w:eastAsia="zh-CN"/>
              </w:rPr>
            </w:pPr>
            <w:r w:rsidRPr="00C2243A">
              <w:rPr>
                <w:rFonts w:ascii="SimSun" w:eastAsia="SimSun" w:hAnsi="SimSun"/>
                <w:lang w:eastAsia="zh-CN"/>
              </w:rPr>
              <w:t>v</w:t>
            </w:r>
            <w:r w:rsidR="0023203E" w:rsidRPr="00C2243A">
              <w:rPr>
                <w:rFonts w:ascii="SimSun" w:eastAsia="SimSun" w:hAnsi="SimSun"/>
                <w:lang w:eastAsia="zh-CN"/>
              </w:rPr>
              <w:t xml:space="preserve">ar array=new </w:t>
            </w:r>
            <w:proofErr w:type="gramStart"/>
            <w:r w:rsidR="0023203E" w:rsidRPr="00C2243A">
              <w:rPr>
                <w:rFonts w:ascii="SimSun" w:eastAsia="SimSun" w:hAnsi="SimSun"/>
                <w:lang w:eastAsia="zh-CN"/>
              </w:rPr>
              <w:t>Array(</w:t>
            </w:r>
            <w:proofErr w:type="gramEnd"/>
            <w:r w:rsidR="0023203E" w:rsidRPr="00C2243A">
              <w:rPr>
                <w:rFonts w:ascii="SimSun" w:eastAsia="SimSun" w:hAnsi="SimSun"/>
                <w:lang w:eastAsia="zh-CN"/>
              </w:rPr>
              <w:t>);</w:t>
            </w:r>
          </w:p>
        </w:tc>
        <w:tc>
          <w:tcPr>
            <w:tcW w:w="4963" w:type="dxa"/>
          </w:tcPr>
          <w:p w14:paraId="515EDAFC" w14:textId="77777777" w:rsidR="0023203E" w:rsidRPr="00C2243A" w:rsidRDefault="0023203E" w:rsidP="002A5951">
            <w:pPr>
              <w:rPr>
                <w:rFonts w:ascii="SimSun" w:eastAsia="SimSun" w:hAnsi="SimSun"/>
                <w:lang w:eastAsia="zh-CN"/>
              </w:rPr>
            </w:pPr>
            <w:r w:rsidRPr="00C2243A">
              <w:rPr>
                <w:rFonts w:ascii="SimSun" w:eastAsia="SimSun" w:hAnsi="SimSun" w:hint="eastAsia"/>
                <w:lang w:eastAsia="zh-CN"/>
              </w:rPr>
              <w:t>空构造数组</w:t>
            </w:r>
          </w:p>
        </w:tc>
      </w:tr>
      <w:tr w:rsidR="0023203E" w:rsidRPr="00C2243A" w14:paraId="317B13BA" w14:textId="77777777" w:rsidTr="002A5951">
        <w:tc>
          <w:tcPr>
            <w:tcW w:w="4963" w:type="dxa"/>
          </w:tcPr>
          <w:p w14:paraId="11FF761B" w14:textId="3C2092B2" w:rsidR="0023203E" w:rsidRPr="00C2243A" w:rsidRDefault="00373281" w:rsidP="002A5951">
            <w:pPr>
              <w:rPr>
                <w:rFonts w:ascii="SimSun" w:eastAsia="SimSun" w:hAnsi="SimSun"/>
                <w:lang w:eastAsia="zh-CN"/>
              </w:rPr>
            </w:pPr>
            <w:r w:rsidRPr="00C2243A">
              <w:rPr>
                <w:rFonts w:ascii="SimSun" w:eastAsia="SimSun" w:hAnsi="SimSun"/>
                <w:lang w:eastAsia="zh-CN"/>
              </w:rPr>
              <w:t>v</w:t>
            </w:r>
            <w:r w:rsidR="0023203E" w:rsidRPr="00C2243A">
              <w:rPr>
                <w:rFonts w:ascii="SimSun" w:eastAsia="SimSun" w:hAnsi="SimSun"/>
                <w:lang w:eastAsia="zh-CN"/>
              </w:rPr>
              <w:t xml:space="preserve">ar </w:t>
            </w:r>
            <w:proofErr w:type="spellStart"/>
            <w:r w:rsidR="0023203E" w:rsidRPr="00C2243A">
              <w:rPr>
                <w:rFonts w:ascii="SimSun" w:eastAsia="SimSun" w:hAnsi="SimSun"/>
                <w:lang w:eastAsia="zh-CN"/>
              </w:rPr>
              <w:t>arr</w:t>
            </w:r>
            <w:proofErr w:type="spellEnd"/>
            <w:proofErr w:type="gramStart"/>
            <w:r w:rsidR="0023203E" w:rsidRPr="00C2243A">
              <w:rPr>
                <w:rFonts w:ascii="SimSun" w:eastAsia="SimSun" w:hAnsi="SimSun"/>
                <w:lang w:eastAsia="zh-CN"/>
              </w:rPr>
              <w:t>=[</w:t>
            </w:r>
            <w:proofErr w:type="gramEnd"/>
            <w:r w:rsidR="0023203E" w:rsidRPr="00C2243A">
              <w:rPr>
                <w:rFonts w:ascii="SimSun" w:eastAsia="SimSun" w:hAnsi="SimSun"/>
                <w:lang w:eastAsia="zh-CN"/>
              </w:rPr>
              <w:t>];</w:t>
            </w:r>
          </w:p>
        </w:tc>
        <w:tc>
          <w:tcPr>
            <w:tcW w:w="4963" w:type="dxa"/>
          </w:tcPr>
          <w:p w14:paraId="10629858" w14:textId="78EE31A8" w:rsidR="0023203E" w:rsidRPr="00C2243A" w:rsidRDefault="0023203E" w:rsidP="002A5951">
            <w:pPr>
              <w:rPr>
                <w:rFonts w:ascii="SimSun" w:eastAsia="SimSun" w:hAnsi="SimSun"/>
                <w:lang w:eastAsia="zh-CN"/>
              </w:rPr>
            </w:pPr>
            <w:r w:rsidRPr="00C2243A">
              <w:rPr>
                <w:rFonts w:ascii="SimSun" w:eastAsia="SimSun" w:hAnsi="SimSun"/>
                <w:lang w:eastAsia="zh-CN"/>
              </w:rPr>
              <w:t>空数组</w:t>
            </w:r>
            <w:r w:rsidR="00E75B3D" w:rsidRPr="00C2243A">
              <w:rPr>
                <w:rFonts w:ascii="SimSun" w:eastAsia="SimSun" w:hAnsi="SimSun" w:hint="eastAsia"/>
                <w:lang w:eastAsia="zh-CN"/>
              </w:rPr>
              <w:t>，字面量数组</w:t>
            </w:r>
          </w:p>
        </w:tc>
      </w:tr>
      <w:tr w:rsidR="0023203E" w:rsidRPr="00C2243A" w14:paraId="1E478FF2" w14:textId="77777777" w:rsidTr="002A5951">
        <w:tc>
          <w:tcPr>
            <w:tcW w:w="4963" w:type="dxa"/>
          </w:tcPr>
          <w:p w14:paraId="59B0A368" w14:textId="0654CFAF" w:rsidR="0023203E" w:rsidRPr="00C2243A" w:rsidRDefault="00373281" w:rsidP="002A5951">
            <w:pPr>
              <w:rPr>
                <w:rFonts w:ascii="SimSun" w:eastAsia="SimSun" w:hAnsi="SimSun"/>
                <w:lang w:eastAsia="zh-CN"/>
              </w:rPr>
            </w:pPr>
            <w:r w:rsidRPr="00C2243A">
              <w:rPr>
                <w:rFonts w:ascii="SimSun" w:eastAsia="SimSun" w:hAnsi="SimSun"/>
                <w:lang w:eastAsia="zh-CN"/>
              </w:rPr>
              <w:t>v</w:t>
            </w:r>
            <w:r w:rsidR="0023203E" w:rsidRPr="00C2243A">
              <w:rPr>
                <w:rFonts w:ascii="SimSun" w:eastAsia="SimSun" w:hAnsi="SimSun"/>
                <w:lang w:eastAsia="zh-CN"/>
              </w:rPr>
              <w:t xml:space="preserve">ar </w:t>
            </w:r>
            <w:proofErr w:type="spellStart"/>
            <w:r w:rsidR="0023203E" w:rsidRPr="00C2243A">
              <w:rPr>
                <w:rFonts w:ascii="SimSun" w:eastAsia="SimSun" w:hAnsi="SimSun" w:hint="eastAsia"/>
                <w:lang w:eastAsia="zh-CN"/>
              </w:rPr>
              <w:t>arr</w:t>
            </w:r>
            <w:proofErr w:type="spellEnd"/>
            <w:r w:rsidR="0023203E" w:rsidRPr="00C2243A">
              <w:rPr>
                <w:rFonts w:ascii="SimSun" w:eastAsia="SimSun" w:hAnsi="SimSun"/>
                <w:lang w:eastAsia="zh-CN"/>
              </w:rPr>
              <w:t>=new Array;</w:t>
            </w:r>
          </w:p>
        </w:tc>
        <w:tc>
          <w:tcPr>
            <w:tcW w:w="4963" w:type="dxa"/>
          </w:tcPr>
          <w:p w14:paraId="6879A8A4" w14:textId="77777777" w:rsidR="0023203E" w:rsidRPr="00C2243A" w:rsidRDefault="0023203E" w:rsidP="002A5951">
            <w:pPr>
              <w:rPr>
                <w:rFonts w:ascii="SimSun" w:eastAsia="SimSun" w:hAnsi="SimSun"/>
                <w:lang w:eastAsia="zh-CN"/>
              </w:rPr>
            </w:pPr>
            <w:r w:rsidRPr="00C2243A">
              <w:rPr>
                <w:rFonts w:ascii="SimSun" w:eastAsia="SimSun" w:hAnsi="SimSun" w:hint="eastAsia"/>
                <w:lang w:eastAsia="zh-CN"/>
              </w:rPr>
              <w:t>空数组</w:t>
            </w:r>
          </w:p>
        </w:tc>
      </w:tr>
      <w:tr w:rsidR="0023203E" w:rsidRPr="00C2243A" w14:paraId="1C060679" w14:textId="77777777" w:rsidTr="002A5951">
        <w:tc>
          <w:tcPr>
            <w:tcW w:w="4963" w:type="dxa"/>
          </w:tcPr>
          <w:p w14:paraId="3A69EDC3" w14:textId="477C70DE" w:rsidR="0023203E" w:rsidRPr="00C2243A" w:rsidRDefault="00373281" w:rsidP="002A5951">
            <w:pPr>
              <w:rPr>
                <w:rFonts w:ascii="SimSun" w:eastAsia="SimSun" w:hAnsi="SimSun"/>
              </w:rPr>
            </w:pPr>
            <w:r w:rsidRPr="00C2243A">
              <w:rPr>
                <w:rFonts w:ascii="SimSun" w:eastAsia="SimSun" w:hAnsi="SimSun"/>
              </w:rPr>
              <w:t>v</w:t>
            </w:r>
            <w:r w:rsidR="0023203E" w:rsidRPr="00C2243A">
              <w:rPr>
                <w:rFonts w:ascii="SimSun" w:eastAsia="SimSun" w:hAnsi="SimSun"/>
              </w:rPr>
              <w:t xml:space="preserve">ar name </w:t>
            </w:r>
            <w:proofErr w:type="gramStart"/>
            <w:r w:rsidR="0023203E" w:rsidRPr="00C2243A">
              <w:rPr>
                <w:rFonts w:ascii="SimSun" w:eastAsia="SimSun" w:hAnsi="SimSun"/>
              </w:rPr>
              <w:t>=[</w:t>
            </w:r>
            <w:proofErr w:type="gramEnd"/>
            <w:r w:rsidR="0023203E" w:rsidRPr="00C2243A">
              <w:rPr>
                <w:rFonts w:ascii="SimSun" w:eastAsia="SimSun" w:hAnsi="SimSun"/>
              </w:rPr>
              <w:t>[]]</w:t>
            </w:r>
          </w:p>
        </w:tc>
        <w:tc>
          <w:tcPr>
            <w:tcW w:w="4963" w:type="dxa"/>
          </w:tcPr>
          <w:p w14:paraId="0CD32A2F" w14:textId="77777777" w:rsidR="0023203E" w:rsidRPr="00C2243A" w:rsidRDefault="0023203E" w:rsidP="002A5951">
            <w:pPr>
              <w:rPr>
                <w:rFonts w:ascii="SimSun" w:eastAsia="SimSun" w:hAnsi="SimSun"/>
                <w:lang w:eastAsia="zh-CN"/>
              </w:rPr>
            </w:pPr>
            <w:r w:rsidRPr="00C2243A">
              <w:rPr>
                <w:rFonts w:ascii="SimSun" w:eastAsia="SimSun" w:hAnsi="SimSun" w:hint="eastAsia"/>
                <w:lang w:eastAsia="zh-CN"/>
              </w:rPr>
              <w:t>多维数组</w:t>
            </w:r>
          </w:p>
        </w:tc>
      </w:tr>
    </w:tbl>
    <w:p w14:paraId="1C93646B" w14:textId="77777777" w:rsidR="00B43E6F" w:rsidRPr="00C2243A" w:rsidRDefault="00B43E6F" w:rsidP="003A4809">
      <w:pPr>
        <w:rPr>
          <w:rFonts w:ascii="SimSun" w:eastAsia="SimSun" w:hAnsi="SimSun"/>
          <w:sz w:val="20"/>
          <w:szCs w:val="20"/>
        </w:rPr>
      </w:pPr>
    </w:p>
    <w:p w14:paraId="443F6AC8" w14:textId="49BE0958" w:rsidR="00762568" w:rsidRPr="00C2243A" w:rsidRDefault="009F06AC" w:rsidP="003A4809">
      <w:pPr>
        <w:pStyle w:val="20"/>
        <w:spacing w:after="60"/>
        <w:rPr>
          <w:rFonts w:ascii="SimSun" w:eastAsia="SimSun" w:hAnsi="SimSun"/>
          <w:b w:val="0"/>
          <w:bCs/>
          <w:sz w:val="20"/>
          <w:szCs w:val="20"/>
        </w:rPr>
      </w:pPr>
      <w:bookmarkStart w:id="183" w:name="_Toc99709238"/>
      <w:bookmarkStart w:id="184" w:name="_Toc109975052"/>
      <w:bookmarkEnd w:id="182"/>
      <w:r w:rsidRPr="00C2243A">
        <w:rPr>
          <w:rFonts w:ascii="SimSun" w:eastAsia="SimSun" w:hAnsi="SimSun" w:hint="eastAsia"/>
          <w:b w:val="0"/>
          <w:sz w:val="20"/>
          <w:szCs w:val="20"/>
          <w:lang w:eastAsia="zh-CN"/>
        </w:rPr>
        <w:t>正则表达式</w:t>
      </w:r>
      <w:r w:rsidRPr="00C2243A">
        <w:rPr>
          <w:rFonts w:ascii="SimSun" w:eastAsia="SimSun" w:hAnsi="SimSun"/>
          <w:b w:val="0"/>
          <w:sz w:val="20"/>
          <w:szCs w:val="20"/>
        </w:rPr>
        <w:t>(</w:t>
      </w:r>
      <w:proofErr w:type="spellStart"/>
      <w:r w:rsidRPr="00C2243A">
        <w:rPr>
          <w:rFonts w:ascii="SimSun" w:eastAsia="SimSun" w:hAnsi="SimSun"/>
          <w:b w:val="0"/>
          <w:sz w:val="20"/>
          <w:szCs w:val="20"/>
        </w:rPr>
        <w:t>RegExp</w:t>
      </w:r>
      <w:proofErr w:type="spellEnd"/>
      <w:r w:rsidRPr="00C2243A">
        <w:rPr>
          <w:rFonts w:ascii="SimSun" w:eastAsia="SimSun" w:hAnsi="SimSun"/>
          <w:b w:val="0"/>
          <w:sz w:val="20"/>
          <w:szCs w:val="20"/>
        </w:rPr>
        <w:t>)</w:t>
      </w:r>
      <w:bookmarkEnd w:id="183"/>
      <w:bookmarkEnd w:id="184"/>
    </w:p>
    <w:p w14:paraId="4752F326" w14:textId="3EBB545D" w:rsidR="00762568" w:rsidRPr="00C2243A" w:rsidRDefault="00460E2E" w:rsidP="003A4809">
      <w:pPr>
        <w:pStyle w:val="3"/>
        <w:spacing w:after="60"/>
        <w:rPr>
          <w:rFonts w:ascii="SimSun" w:eastAsia="SimSun" w:hAnsi="SimSun"/>
          <w:b w:val="0"/>
          <w:sz w:val="20"/>
          <w:szCs w:val="20"/>
        </w:rPr>
      </w:pPr>
      <w:bookmarkStart w:id="185" w:name="_Toc109975053"/>
      <w:proofErr w:type="spellStart"/>
      <w:r w:rsidRPr="00C2243A">
        <w:rPr>
          <w:rFonts w:ascii="SimSun" w:eastAsia="SimSun" w:hAnsi="SimSun"/>
          <w:b w:val="0"/>
          <w:sz w:val="20"/>
          <w:szCs w:val="20"/>
        </w:rPr>
        <w:t>RegExp</w:t>
      </w:r>
      <w:proofErr w:type="spellEnd"/>
      <w:r w:rsidR="00762568" w:rsidRPr="00C2243A">
        <w:rPr>
          <w:rFonts w:ascii="SimSun" w:eastAsia="SimSun" w:hAnsi="SimSun" w:hint="eastAsia"/>
          <w:b w:val="0"/>
          <w:sz w:val="20"/>
          <w:szCs w:val="20"/>
        </w:rPr>
        <w:t>构造函数</w:t>
      </w:r>
      <w:bookmarkEnd w:id="185"/>
    </w:p>
    <w:tbl>
      <w:tblPr>
        <w:tblStyle w:val="aff9"/>
        <w:tblW w:w="0" w:type="auto"/>
        <w:tblLook w:val="04A0" w:firstRow="1" w:lastRow="0" w:firstColumn="1" w:lastColumn="0" w:noHBand="0" w:noVBand="1"/>
      </w:tblPr>
      <w:tblGrid>
        <w:gridCol w:w="4963"/>
        <w:gridCol w:w="4963"/>
      </w:tblGrid>
      <w:tr w:rsidR="008422D9" w:rsidRPr="00C2243A" w14:paraId="6F890291" w14:textId="77777777" w:rsidTr="008422D9">
        <w:trPr>
          <w:cnfStyle w:val="100000000000" w:firstRow="1" w:lastRow="0" w:firstColumn="0" w:lastColumn="0" w:oddVBand="0" w:evenVBand="0" w:oddHBand="0" w:evenHBand="0" w:firstRowFirstColumn="0" w:firstRowLastColumn="0" w:lastRowFirstColumn="0" w:lastRowLastColumn="0"/>
        </w:trPr>
        <w:tc>
          <w:tcPr>
            <w:tcW w:w="4963" w:type="dxa"/>
          </w:tcPr>
          <w:p w14:paraId="1C35BBD5" w14:textId="1C9AF82B" w:rsidR="008422D9" w:rsidRPr="00C2243A" w:rsidRDefault="00AF426B" w:rsidP="008422D9">
            <w:pPr>
              <w:rPr>
                <w:rFonts w:ascii="SimSun" w:eastAsia="SimSun" w:hAnsi="SimSun"/>
                <w:bCs/>
              </w:rPr>
            </w:pPr>
            <w:r w:rsidRPr="00C2243A">
              <w:rPr>
                <w:rFonts w:ascii="SimSun" w:eastAsia="SimSun" w:hAnsi="SimSun"/>
                <w:bCs/>
              </w:rPr>
              <w:t>v</w:t>
            </w:r>
            <w:r w:rsidR="008422D9" w:rsidRPr="00C2243A">
              <w:rPr>
                <w:rFonts w:ascii="SimSun" w:eastAsia="SimSun" w:hAnsi="SimSun"/>
                <w:bCs/>
              </w:rPr>
              <w:t>ar</w:t>
            </w:r>
            <w:r w:rsidR="00FD436A" w:rsidRPr="00C2243A">
              <w:rPr>
                <w:rFonts w:ascii="SimSun" w:eastAsia="SimSun" w:hAnsi="SimSun"/>
                <w:bCs/>
              </w:rPr>
              <w:t xml:space="preserve"> </w:t>
            </w:r>
            <w:r w:rsidR="008422D9" w:rsidRPr="00C2243A">
              <w:rPr>
                <w:rFonts w:ascii="SimSun" w:eastAsia="SimSun" w:hAnsi="SimSun"/>
                <w:bCs/>
              </w:rPr>
              <w:t>name=new</w:t>
            </w:r>
            <w:r w:rsidR="00FD436A" w:rsidRPr="00C2243A">
              <w:rPr>
                <w:rFonts w:ascii="SimSun" w:eastAsia="SimSun" w:hAnsi="SimSun"/>
                <w:bCs/>
              </w:rPr>
              <w:t xml:space="preserve"> </w:t>
            </w:r>
            <w:proofErr w:type="spellStart"/>
            <w:r w:rsidR="008422D9" w:rsidRPr="00C2243A">
              <w:rPr>
                <w:rFonts w:ascii="SimSun" w:eastAsia="SimSun" w:hAnsi="SimSun"/>
                <w:bCs/>
              </w:rPr>
              <w:t>RegExp</w:t>
            </w:r>
            <w:proofErr w:type="spellEnd"/>
            <w:r w:rsidR="008422D9" w:rsidRPr="00C2243A">
              <w:rPr>
                <w:rFonts w:ascii="SimSun" w:eastAsia="SimSun" w:hAnsi="SimSun"/>
                <w:bCs/>
              </w:rPr>
              <w:t>(</w:t>
            </w:r>
            <w:r w:rsidR="008422D9" w:rsidRPr="00C2243A">
              <w:rPr>
                <w:rFonts w:ascii="SimSun" w:eastAsia="SimSun" w:hAnsi="SimSun" w:hint="eastAsia"/>
                <w:bCs/>
                <w:lang w:eastAsia="zh-CN"/>
              </w:rPr>
              <w:t>字符串</w:t>
            </w:r>
            <w:r w:rsidR="008422D9" w:rsidRPr="00C2243A">
              <w:rPr>
                <w:rFonts w:ascii="SimSun" w:eastAsia="SimSun" w:hAnsi="SimSun"/>
                <w:bCs/>
              </w:rPr>
              <w:t>);</w:t>
            </w:r>
          </w:p>
        </w:tc>
        <w:tc>
          <w:tcPr>
            <w:tcW w:w="4963" w:type="dxa"/>
          </w:tcPr>
          <w:p w14:paraId="54738A2F" w14:textId="426D31CA" w:rsidR="008422D9" w:rsidRPr="00C2243A" w:rsidRDefault="00882C99" w:rsidP="008422D9">
            <w:pPr>
              <w:rPr>
                <w:rFonts w:ascii="SimSun" w:eastAsia="SimSun" w:hAnsi="SimSun"/>
                <w:lang w:eastAsia="zh-CN"/>
              </w:rPr>
            </w:pPr>
            <w:r w:rsidRPr="00C2243A">
              <w:rPr>
                <w:rFonts w:ascii="SimSun" w:eastAsia="SimSun" w:hAnsi="SimSun"/>
                <w:bCs/>
              </w:rPr>
              <w:t>Var name=/at/</w:t>
            </w:r>
            <w:proofErr w:type="spellStart"/>
            <w:r w:rsidRPr="00C2243A">
              <w:rPr>
                <w:rFonts w:ascii="SimSun" w:eastAsia="SimSun" w:hAnsi="SimSun"/>
                <w:bCs/>
              </w:rPr>
              <w:t>i</w:t>
            </w:r>
            <w:proofErr w:type="spellEnd"/>
            <w:r w:rsidRPr="00C2243A">
              <w:rPr>
                <w:rFonts w:ascii="SimSun" w:eastAsia="SimSun" w:hAnsi="SimSun"/>
                <w:bCs/>
              </w:rPr>
              <w:t>;</w:t>
            </w:r>
          </w:p>
        </w:tc>
      </w:tr>
      <w:tr w:rsidR="008422D9" w:rsidRPr="00C2243A" w14:paraId="7CD5027B" w14:textId="77777777" w:rsidTr="008422D9">
        <w:tc>
          <w:tcPr>
            <w:tcW w:w="4963" w:type="dxa"/>
          </w:tcPr>
          <w:p w14:paraId="7634582D" w14:textId="33C865E5" w:rsidR="008422D9" w:rsidRPr="00C2243A" w:rsidRDefault="00AF426B" w:rsidP="008422D9">
            <w:pPr>
              <w:rPr>
                <w:rFonts w:ascii="SimSun" w:eastAsia="SimSun" w:hAnsi="SimSun"/>
                <w:bCs/>
                <w:lang w:eastAsia="zh-CN"/>
              </w:rPr>
            </w:pPr>
            <w:r w:rsidRPr="00C2243A">
              <w:rPr>
                <w:rFonts w:ascii="SimSun" w:eastAsia="SimSun" w:hAnsi="SimSun"/>
                <w:bCs/>
                <w:lang w:eastAsia="zh-CN"/>
              </w:rPr>
              <w:t>v</w:t>
            </w:r>
            <w:r w:rsidR="008422D9" w:rsidRPr="00C2243A">
              <w:rPr>
                <w:rFonts w:ascii="SimSun" w:eastAsia="SimSun" w:hAnsi="SimSun"/>
                <w:bCs/>
                <w:lang w:eastAsia="zh-CN"/>
              </w:rPr>
              <w:t>ar</w:t>
            </w:r>
            <w:r w:rsidR="00FD436A" w:rsidRPr="00C2243A">
              <w:rPr>
                <w:rFonts w:ascii="SimSun" w:eastAsia="SimSun" w:hAnsi="SimSun"/>
                <w:bCs/>
                <w:lang w:eastAsia="zh-CN"/>
              </w:rPr>
              <w:t xml:space="preserve"> </w:t>
            </w:r>
            <w:r w:rsidR="008422D9" w:rsidRPr="00C2243A">
              <w:rPr>
                <w:rFonts w:ascii="SimSun" w:eastAsia="SimSun" w:hAnsi="SimSun"/>
                <w:bCs/>
              </w:rPr>
              <w:t>name=new</w:t>
            </w:r>
            <w:r w:rsidR="00FD436A" w:rsidRPr="00C2243A">
              <w:rPr>
                <w:rFonts w:ascii="SimSun" w:eastAsia="SimSun" w:hAnsi="SimSun"/>
                <w:bCs/>
              </w:rPr>
              <w:t xml:space="preserve"> </w:t>
            </w:r>
            <w:proofErr w:type="spellStart"/>
            <w:r w:rsidR="008422D9" w:rsidRPr="00C2243A">
              <w:rPr>
                <w:rFonts w:ascii="SimSun" w:eastAsia="SimSun" w:hAnsi="SimSun"/>
                <w:bCs/>
              </w:rPr>
              <w:t>RegExp</w:t>
            </w:r>
            <w:proofErr w:type="spellEnd"/>
            <w:r w:rsidR="008422D9" w:rsidRPr="00C2243A">
              <w:rPr>
                <w:rFonts w:ascii="SimSun" w:eastAsia="SimSun" w:hAnsi="SimSun"/>
                <w:bCs/>
              </w:rPr>
              <w:t>(</w:t>
            </w:r>
            <w:r w:rsidR="008422D9" w:rsidRPr="00C2243A">
              <w:rPr>
                <w:rFonts w:ascii="SimSun" w:eastAsia="SimSun" w:hAnsi="SimSun" w:hint="eastAsia"/>
                <w:bCs/>
                <w:lang w:eastAsia="zh-CN"/>
              </w:rPr>
              <w:t>正则表达式</w:t>
            </w:r>
            <w:r w:rsidR="008422D9" w:rsidRPr="00C2243A">
              <w:rPr>
                <w:rFonts w:ascii="SimSun" w:eastAsia="SimSun" w:hAnsi="SimSun"/>
                <w:bCs/>
              </w:rPr>
              <w:t>);</w:t>
            </w:r>
          </w:p>
        </w:tc>
        <w:tc>
          <w:tcPr>
            <w:tcW w:w="4963" w:type="dxa"/>
          </w:tcPr>
          <w:p w14:paraId="5127BEF1" w14:textId="6BA11707" w:rsidR="008422D9" w:rsidRPr="00C2243A" w:rsidRDefault="008422D9" w:rsidP="008422D9">
            <w:pPr>
              <w:rPr>
                <w:rFonts w:ascii="SimSun" w:eastAsia="SimSun" w:hAnsi="SimSun"/>
              </w:rPr>
            </w:pPr>
          </w:p>
        </w:tc>
      </w:tr>
    </w:tbl>
    <w:p w14:paraId="71DB1EA9" w14:textId="77777777" w:rsidR="008422D9" w:rsidRPr="00C2243A" w:rsidRDefault="008422D9" w:rsidP="008422D9">
      <w:pPr>
        <w:rPr>
          <w:rFonts w:ascii="SimSun" w:eastAsia="SimSun" w:hAnsi="SimSun"/>
          <w:sz w:val="20"/>
          <w:szCs w:val="20"/>
        </w:rPr>
      </w:pPr>
    </w:p>
    <w:p w14:paraId="48E35E4E" w14:textId="1F74FB7E" w:rsidR="00936D78" w:rsidRPr="00C2243A" w:rsidRDefault="00936D78" w:rsidP="003A4809">
      <w:pPr>
        <w:pStyle w:val="20"/>
        <w:spacing w:after="60"/>
        <w:rPr>
          <w:rFonts w:ascii="SimSun" w:eastAsia="SimSun" w:hAnsi="SimSun"/>
          <w:sz w:val="20"/>
          <w:szCs w:val="20"/>
          <w:lang w:eastAsia="zh-CN"/>
        </w:rPr>
      </w:pPr>
      <w:bookmarkStart w:id="186" w:name="_Toc99709242"/>
      <w:bookmarkStart w:id="187" w:name="_Toc109975054"/>
      <w:r w:rsidRPr="00C2243A">
        <w:rPr>
          <w:rFonts w:ascii="SimSun" w:eastAsia="SimSun" w:hAnsi="SimSun" w:hint="eastAsia"/>
          <w:sz w:val="20"/>
          <w:szCs w:val="20"/>
          <w:lang w:eastAsia="zh-CN"/>
        </w:rPr>
        <w:t>J</w:t>
      </w:r>
      <w:r w:rsidRPr="00C2243A">
        <w:rPr>
          <w:rFonts w:ascii="SimSun" w:eastAsia="SimSun" w:hAnsi="SimSun"/>
          <w:sz w:val="20"/>
          <w:szCs w:val="20"/>
          <w:lang w:eastAsia="zh-CN"/>
        </w:rPr>
        <w:t>SON</w:t>
      </w:r>
      <w:bookmarkEnd w:id="186"/>
      <w:bookmarkEnd w:id="187"/>
    </w:p>
    <w:p w14:paraId="524C6374" w14:textId="1785EACE" w:rsidR="00584E0F" w:rsidRPr="00C2243A" w:rsidRDefault="00762E58" w:rsidP="003A4809">
      <w:pPr>
        <w:rPr>
          <w:rFonts w:ascii="SimSun" w:eastAsia="SimSun" w:hAnsi="SimSun"/>
          <w:sz w:val="20"/>
          <w:szCs w:val="20"/>
          <w:lang w:eastAsia="zh-CN"/>
        </w:rPr>
      </w:pPr>
      <w:r w:rsidRPr="00C2243A">
        <w:rPr>
          <w:rFonts w:ascii="SimSun" w:eastAsia="SimSun" w:hAnsi="SimSun"/>
          <w:sz w:val="20"/>
          <w:szCs w:val="20"/>
          <w:lang w:eastAsia="zh-CN"/>
        </w:rPr>
        <w:t>J</w:t>
      </w:r>
      <w:r w:rsidRPr="00C2243A">
        <w:rPr>
          <w:rFonts w:ascii="SimSun" w:eastAsia="SimSun" w:hAnsi="SimSun" w:hint="eastAsia"/>
          <w:sz w:val="20"/>
          <w:szCs w:val="20"/>
          <w:lang w:eastAsia="zh-CN"/>
        </w:rPr>
        <w:t>son有两种情况，由</w:t>
      </w:r>
      <w:r w:rsidR="00D368E6" w:rsidRPr="00C2243A">
        <w:rPr>
          <w:rFonts w:ascii="SimSun" w:eastAsia="SimSun" w:hAnsi="SimSun" w:hint="eastAsia"/>
          <w:sz w:val="20"/>
          <w:szCs w:val="20"/>
          <w:lang w:eastAsia="zh-CN"/>
        </w:rPr>
        <w:t>对象</w:t>
      </w:r>
      <w:r w:rsidRPr="00C2243A">
        <w:rPr>
          <w:rFonts w:ascii="SimSun" w:eastAsia="SimSun" w:hAnsi="SimSun" w:hint="eastAsia"/>
          <w:sz w:val="20"/>
          <w:szCs w:val="20"/>
          <w:lang w:eastAsia="zh-CN"/>
        </w:rPr>
        <w:t>初始化器写的对象</w:t>
      </w:r>
      <w:r w:rsidR="003749A8" w:rsidRPr="00C2243A">
        <w:rPr>
          <w:rFonts w:ascii="SimSun" w:eastAsia="SimSun" w:hAnsi="SimSun" w:hint="eastAsia"/>
          <w:sz w:val="20"/>
          <w:szCs w:val="20"/>
          <w:lang w:eastAsia="zh-CN"/>
        </w:rPr>
        <w:t>，对象是名称-值对的无序集合；</w:t>
      </w:r>
      <w:r w:rsidRPr="00C2243A">
        <w:rPr>
          <w:rFonts w:ascii="SimSun" w:eastAsia="SimSun" w:hAnsi="SimSun" w:hint="eastAsia"/>
          <w:sz w:val="20"/>
          <w:szCs w:val="20"/>
          <w:lang w:eastAsia="zh-CN"/>
        </w:rPr>
        <w:t>由属性过滤选择器</w:t>
      </w:r>
      <w:r w:rsidR="009E312C" w:rsidRPr="00C2243A">
        <w:rPr>
          <w:rFonts w:ascii="SimSun" w:eastAsia="SimSun" w:hAnsi="SimSun" w:hint="eastAsia"/>
          <w:sz w:val="20"/>
          <w:szCs w:val="20"/>
          <w:lang w:eastAsia="zh-CN"/>
        </w:rPr>
        <w:t>的数组</w:t>
      </w:r>
      <w:r w:rsidR="003749A8" w:rsidRPr="00C2243A">
        <w:rPr>
          <w:rFonts w:ascii="SimSun" w:eastAsia="SimSun" w:hAnsi="SimSun" w:hint="eastAsia"/>
          <w:sz w:val="20"/>
          <w:szCs w:val="20"/>
          <w:lang w:eastAsia="zh-CN"/>
        </w:rPr>
        <w:t>，值的有序集合；</w:t>
      </w:r>
      <w:r w:rsidR="00584E0F" w:rsidRPr="00C2243A">
        <w:rPr>
          <w:rFonts w:ascii="SimSun" w:eastAsia="SimSun" w:hAnsi="SimSun" w:hint="eastAsia"/>
          <w:color w:val="000000" w:themeColor="text1"/>
          <w:sz w:val="20"/>
          <w:szCs w:val="20"/>
          <w:shd w:val="clear" w:color="auto" w:fill="FFFFFF"/>
          <w:lang w:eastAsia="zh-CN"/>
        </w:rPr>
        <w:t>数据在键值对中，数据由逗号分隔</w:t>
      </w:r>
      <w:r w:rsidR="00860017" w:rsidRPr="00C2243A">
        <w:rPr>
          <w:rFonts w:ascii="SimSun" w:eastAsia="SimSun" w:hAnsi="SimSun" w:hint="eastAsia"/>
          <w:sz w:val="20"/>
          <w:szCs w:val="20"/>
          <w:lang w:eastAsia="zh-CN"/>
        </w:rPr>
        <w:t>；</w:t>
      </w:r>
      <w:r w:rsidR="00584E0F" w:rsidRPr="00C2243A">
        <w:rPr>
          <w:rFonts w:ascii="SimSun" w:eastAsia="SimSun" w:hAnsi="SimSun" w:hint="eastAsia"/>
          <w:color w:val="000000" w:themeColor="text1"/>
          <w:sz w:val="20"/>
          <w:szCs w:val="20"/>
          <w:shd w:val="clear" w:color="auto" w:fill="FFFFFF"/>
          <w:lang w:eastAsia="zh-CN"/>
        </w:rPr>
        <w:t>花括号保存对象，方括号保存数组</w:t>
      </w:r>
    </w:p>
    <w:p w14:paraId="579036A6" w14:textId="77777777" w:rsidR="00584E0F" w:rsidRPr="00C2243A" w:rsidRDefault="00584E0F" w:rsidP="003A4809">
      <w:pPr>
        <w:rPr>
          <w:rFonts w:ascii="SimSun" w:eastAsia="SimSun" w:hAnsi="SimSun"/>
          <w:color w:val="000000" w:themeColor="text1"/>
          <w:sz w:val="20"/>
          <w:szCs w:val="20"/>
          <w:shd w:val="clear" w:color="auto" w:fill="FFFFFF"/>
          <w:lang w:eastAsia="zh-CN"/>
        </w:rPr>
      </w:pPr>
      <w:r w:rsidRPr="00C2243A">
        <w:rPr>
          <w:rFonts w:ascii="SimSun" w:eastAsia="SimSun" w:hAnsi="SimSun" w:hint="eastAsia"/>
          <w:color w:val="000000" w:themeColor="text1"/>
          <w:sz w:val="20"/>
          <w:szCs w:val="20"/>
          <w:shd w:val="clear" w:color="auto" w:fill="FFFFFF"/>
          <w:lang w:eastAsia="zh-CN"/>
        </w:rPr>
        <w:t>JSON名称/值对，J</w:t>
      </w:r>
      <w:r w:rsidRPr="00C2243A">
        <w:rPr>
          <w:rFonts w:ascii="SimSun" w:eastAsia="SimSun" w:hAnsi="SimSun"/>
          <w:color w:val="000000" w:themeColor="text1"/>
          <w:sz w:val="20"/>
          <w:szCs w:val="20"/>
          <w:shd w:val="clear" w:color="auto" w:fill="FFFFFF"/>
          <w:lang w:eastAsia="zh-CN"/>
        </w:rPr>
        <w:t>SON</w:t>
      </w:r>
      <w:r w:rsidRPr="00C2243A">
        <w:rPr>
          <w:rFonts w:ascii="SimSun" w:eastAsia="SimSun" w:hAnsi="SimSun" w:hint="eastAsia"/>
          <w:color w:val="000000" w:themeColor="text1"/>
          <w:sz w:val="20"/>
          <w:szCs w:val="20"/>
          <w:shd w:val="clear" w:color="auto" w:fill="FFFFFF"/>
          <w:lang w:eastAsia="zh-CN"/>
        </w:rPr>
        <w:t>数据的书写格式是：名称/值对</w:t>
      </w:r>
    </w:p>
    <w:p w14:paraId="528D7285" w14:textId="77777777" w:rsidR="00584E0F" w:rsidRPr="00C2243A" w:rsidRDefault="00584E0F" w:rsidP="003A4809">
      <w:pPr>
        <w:rPr>
          <w:rFonts w:ascii="SimSun" w:eastAsia="SimSun" w:hAnsi="SimSun"/>
          <w:color w:val="000000" w:themeColor="text1"/>
          <w:sz w:val="20"/>
          <w:szCs w:val="20"/>
          <w:shd w:val="clear" w:color="auto" w:fill="FFFFFF"/>
          <w:lang w:eastAsia="zh-CN"/>
        </w:rPr>
      </w:pPr>
      <w:r w:rsidRPr="00C2243A">
        <w:rPr>
          <w:rFonts w:ascii="SimSun" w:eastAsia="SimSun" w:hAnsi="SimSun" w:hint="eastAsia"/>
          <w:color w:val="000000" w:themeColor="text1"/>
          <w:sz w:val="20"/>
          <w:szCs w:val="20"/>
          <w:shd w:val="clear" w:color="auto" w:fill="FFFFFF"/>
          <w:lang w:eastAsia="zh-CN"/>
        </w:rPr>
        <w:t>名称/值对组合中的名称卸载前面</w:t>
      </w:r>
      <w:r w:rsidRPr="00C2243A">
        <w:rPr>
          <w:rFonts w:ascii="SimSun" w:eastAsia="SimSun" w:hAnsi="SimSun"/>
          <w:color w:val="000000" w:themeColor="text1"/>
          <w:sz w:val="20"/>
          <w:szCs w:val="20"/>
          <w:shd w:val="clear" w:color="auto" w:fill="FFFFFF"/>
          <w:lang w:eastAsia="zh-CN"/>
        </w:rPr>
        <w:t>(</w:t>
      </w:r>
      <w:r w:rsidRPr="00C2243A">
        <w:rPr>
          <w:rFonts w:ascii="SimSun" w:eastAsia="SimSun" w:hAnsi="SimSun" w:hint="eastAsia"/>
          <w:color w:val="000000" w:themeColor="text1"/>
          <w:sz w:val="20"/>
          <w:szCs w:val="20"/>
          <w:shd w:val="clear" w:color="auto" w:fill="FFFFFF"/>
          <w:lang w:eastAsia="zh-CN"/>
        </w:rPr>
        <w:t>在双引号中</w:t>
      </w:r>
      <w:r w:rsidRPr="00C2243A">
        <w:rPr>
          <w:rFonts w:ascii="SimSun" w:eastAsia="SimSun" w:hAnsi="SimSun"/>
          <w:color w:val="000000" w:themeColor="text1"/>
          <w:sz w:val="20"/>
          <w:szCs w:val="20"/>
          <w:shd w:val="clear" w:color="auto" w:fill="FFFFFF"/>
          <w:lang w:eastAsia="zh-CN"/>
        </w:rPr>
        <w:t>)</w:t>
      </w:r>
      <w:r w:rsidRPr="00C2243A">
        <w:rPr>
          <w:rFonts w:ascii="SimSun" w:eastAsia="SimSun" w:hAnsi="SimSun" w:hint="eastAsia"/>
          <w:color w:val="000000" w:themeColor="text1"/>
          <w:sz w:val="20"/>
          <w:szCs w:val="20"/>
          <w:shd w:val="clear" w:color="auto" w:fill="FFFFFF"/>
          <w:lang w:eastAsia="zh-CN"/>
        </w:rPr>
        <w:t>，值对写在后面（同样在双引号中）,中间用冒号隔开：</w:t>
      </w:r>
      <w:r w:rsidRPr="00C2243A">
        <w:rPr>
          <w:rFonts w:ascii="SimSun" w:eastAsia="SimSun" w:hAnsi="SimSun"/>
          <w:color w:val="000000" w:themeColor="text1"/>
          <w:sz w:val="20"/>
          <w:szCs w:val="20"/>
          <w:shd w:val="clear" w:color="auto" w:fill="FFFFFF"/>
          <w:lang w:eastAsia="zh-CN"/>
        </w:rPr>
        <w:t>”</w:t>
      </w:r>
      <w:proofErr w:type="spellStart"/>
      <w:r w:rsidRPr="00C2243A">
        <w:rPr>
          <w:rFonts w:ascii="SimSun" w:eastAsia="SimSun" w:hAnsi="SimSun"/>
          <w:color w:val="000000" w:themeColor="text1"/>
          <w:sz w:val="20"/>
          <w:szCs w:val="20"/>
          <w:shd w:val="clear" w:color="auto" w:fill="FFFFFF"/>
          <w:lang w:eastAsia="zh-CN"/>
        </w:rPr>
        <w:t>name”:”JSON</w:t>
      </w:r>
      <w:proofErr w:type="spellEnd"/>
      <w:r w:rsidRPr="00C2243A">
        <w:rPr>
          <w:rFonts w:ascii="SimSun" w:eastAsia="SimSun" w:hAnsi="SimSun"/>
          <w:color w:val="000000" w:themeColor="text1"/>
          <w:sz w:val="20"/>
          <w:szCs w:val="20"/>
          <w:shd w:val="clear" w:color="auto" w:fill="FFFFFF"/>
          <w:lang w:eastAsia="zh-CN"/>
        </w:rPr>
        <w:t>”</w:t>
      </w:r>
    </w:p>
    <w:tbl>
      <w:tblPr>
        <w:tblStyle w:val="aff9"/>
        <w:tblW w:w="0" w:type="auto"/>
        <w:tblLook w:val="04A0" w:firstRow="1" w:lastRow="0" w:firstColumn="1" w:lastColumn="0" w:noHBand="0" w:noVBand="1"/>
      </w:tblPr>
      <w:tblGrid>
        <w:gridCol w:w="4963"/>
        <w:gridCol w:w="4963"/>
      </w:tblGrid>
      <w:tr w:rsidR="00EF0A4B" w:rsidRPr="00C2243A" w14:paraId="0673C986" w14:textId="77777777" w:rsidTr="00EF0A4B">
        <w:trPr>
          <w:cnfStyle w:val="100000000000" w:firstRow="1" w:lastRow="0" w:firstColumn="0" w:lastColumn="0" w:oddVBand="0" w:evenVBand="0" w:oddHBand="0" w:evenHBand="0" w:firstRowFirstColumn="0" w:firstRowLastColumn="0" w:lastRowFirstColumn="0" w:lastRowLastColumn="0"/>
        </w:trPr>
        <w:tc>
          <w:tcPr>
            <w:tcW w:w="4963" w:type="dxa"/>
          </w:tcPr>
          <w:p w14:paraId="1A0A686E" w14:textId="2D328BAF" w:rsidR="00EF0A4B" w:rsidRPr="00C2243A" w:rsidRDefault="00EF0A4B" w:rsidP="00510858">
            <w:pPr>
              <w:pStyle w:val="3"/>
              <w:numPr>
                <w:ilvl w:val="0"/>
                <w:numId w:val="0"/>
              </w:numPr>
              <w:spacing w:after="60"/>
              <w:rPr>
                <w:rFonts w:ascii="SimSun" w:eastAsia="SimSun" w:hAnsi="SimSun"/>
                <w:sz w:val="20"/>
                <w:szCs w:val="20"/>
              </w:rPr>
            </w:pPr>
            <w:bookmarkStart w:id="188" w:name="_Toc109975055"/>
            <w:proofErr w:type="spellStart"/>
            <w:r w:rsidRPr="00C2243A">
              <w:rPr>
                <w:rFonts w:ascii="SimSun" w:eastAsia="SimSun" w:hAnsi="SimSun"/>
                <w:sz w:val="20"/>
                <w:szCs w:val="20"/>
              </w:rPr>
              <w:t>Json.parse</w:t>
            </w:r>
            <w:proofErr w:type="spellEnd"/>
            <w:r w:rsidRPr="00C2243A">
              <w:rPr>
                <w:rFonts w:ascii="SimSun" w:eastAsia="SimSun" w:hAnsi="SimSun"/>
                <w:sz w:val="20"/>
                <w:szCs w:val="20"/>
              </w:rPr>
              <w:t>()</w:t>
            </w:r>
            <w:bookmarkEnd w:id="188"/>
          </w:p>
        </w:tc>
        <w:tc>
          <w:tcPr>
            <w:tcW w:w="4963" w:type="dxa"/>
          </w:tcPr>
          <w:p w14:paraId="1C5510D7" w14:textId="013C8307" w:rsidR="00EF0A4B" w:rsidRPr="00C2243A" w:rsidRDefault="00B01F6E" w:rsidP="003A4809">
            <w:pPr>
              <w:rPr>
                <w:rFonts w:ascii="SimSun" w:eastAsia="SimSun" w:hAnsi="SimSun"/>
                <w:lang w:eastAsia="zh-CN"/>
              </w:rPr>
            </w:pPr>
            <w:r w:rsidRPr="00C2243A">
              <w:rPr>
                <w:rFonts w:ascii="SimSun" w:eastAsia="SimSun" w:hAnsi="SimSun" w:hint="eastAsia"/>
                <w:lang w:eastAsia="zh-CN"/>
              </w:rPr>
              <w:t>解析</w:t>
            </w:r>
            <w:r w:rsidRPr="00C2243A">
              <w:rPr>
                <w:rFonts w:ascii="SimSun" w:eastAsia="SimSun" w:hAnsi="SimSun"/>
                <w:lang w:eastAsia="zh-CN"/>
              </w:rPr>
              <w:t>JSON字符串</w:t>
            </w:r>
          </w:p>
        </w:tc>
      </w:tr>
      <w:tr w:rsidR="00EF0A4B" w:rsidRPr="00C2243A" w14:paraId="5E3D9339" w14:textId="77777777" w:rsidTr="00EF0A4B">
        <w:tc>
          <w:tcPr>
            <w:tcW w:w="4963" w:type="dxa"/>
          </w:tcPr>
          <w:p w14:paraId="2306BCC0" w14:textId="07F33978" w:rsidR="00EF0A4B" w:rsidRPr="00C2243A" w:rsidRDefault="00EF0A4B" w:rsidP="00510858">
            <w:pPr>
              <w:pStyle w:val="3"/>
              <w:numPr>
                <w:ilvl w:val="0"/>
                <w:numId w:val="0"/>
              </w:numPr>
              <w:spacing w:after="60"/>
              <w:rPr>
                <w:rFonts w:ascii="SimSun" w:eastAsia="SimSun" w:hAnsi="SimSun"/>
                <w:sz w:val="20"/>
                <w:szCs w:val="20"/>
              </w:rPr>
            </w:pPr>
            <w:bookmarkStart w:id="189" w:name="_Toc109975056"/>
            <w:proofErr w:type="spellStart"/>
            <w:r w:rsidRPr="00C2243A">
              <w:rPr>
                <w:rFonts w:ascii="SimSun" w:eastAsia="SimSun" w:hAnsi="SimSun"/>
                <w:sz w:val="20"/>
                <w:szCs w:val="20"/>
              </w:rPr>
              <w:t>Json.stringify</w:t>
            </w:r>
            <w:proofErr w:type="spellEnd"/>
            <w:r w:rsidRPr="00C2243A">
              <w:rPr>
                <w:rFonts w:ascii="SimSun" w:eastAsia="SimSun" w:hAnsi="SimSun"/>
                <w:sz w:val="20"/>
                <w:szCs w:val="20"/>
              </w:rPr>
              <w:t>()</w:t>
            </w:r>
            <w:bookmarkEnd w:id="189"/>
          </w:p>
        </w:tc>
        <w:tc>
          <w:tcPr>
            <w:tcW w:w="4963" w:type="dxa"/>
          </w:tcPr>
          <w:p w14:paraId="5483C586" w14:textId="7084227D" w:rsidR="00EF0A4B" w:rsidRPr="00C2243A" w:rsidRDefault="00B01F6E" w:rsidP="003A4809">
            <w:pPr>
              <w:rPr>
                <w:rFonts w:ascii="SimSun" w:eastAsia="SimSun" w:hAnsi="SimSun"/>
                <w:lang w:eastAsia="zh-CN"/>
              </w:rPr>
            </w:pPr>
            <w:r w:rsidRPr="00C2243A">
              <w:rPr>
                <w:rFonts w:ascii="SimSun" w:eastAsia="SimSun" w:hAnsi="SimSun" w:hint="eastAsia"/>
                <w:lang w:eastAsia="zh-CN"/>
              </w:rPr>
              <w:t>将一个</w:t>
            </w:r>
            <w:r w:rsidRPr="00C2243A">
              <w:rPr>
                <w:rFonts w:ascii="SimSun" w:eastAsia="SimSun" w:hAnsi="SimSun"/>
                <w:lang w:eastAsia="zh-CN"/>
              </w:rPr>
              <w:t>JavaScript</w:t>
            </w:r>
            <w:r w:rsidRPr="00C2243A">
              <w:rPr>
                <w:rFonts w:ascii="SimSun" w:eastAsia="SimSun" w:hAnsi="SimSun" w:cs="Microsoft YaHei" w:hint="eastAsia"/>
                <w:lang w:eastAsia="zh-CN"/>
              </w:rPr>
              <w:t>对</w:t>
            </w:r>
            <w:r w:rsidRPr="00C2243A">
              <w:rPr>
                <w:rFonts w:ascii="SimSun" w:eastAsia="SimSun" w:hAnsi="SimSun" w:cs="ＭＳ Ｐゴシック" w:hint="eastAsia"/>
                <w:lang w:eastAsia="zh-CN"/>
              </w:rPr>
              <w:t>象或</w:t>
            </w:r>
            <w:r w:rsidRPr="00C2243A">
              <w:rPr>
                <w:rFonts w:ascii="SimSun" w:eastAsia="SimSun" w:hAnsi="SimSun" w:cs="Microsoft YaHei" w:hint="eastAsia"/>
                <w:lang w:eastAsia="zh-CN"/>
              </w:rPr>
              <w:t>值转换为</w:t>
            </w:r>
            <w:r w:rsidRPr="00C2243A">
              <w:rPr>
                <w:rFonts w:ascii="SimSun" w:eastAsia="SimSun" w:hAnsi="SimSun"/>
                <w:lang w:eastAsia="zh-CN"/>
              </w:rPr>
              <w:t>JSON字符串</w:t>
            </w:r>
          </w:p>
        </w:tc>
      </w:tr>
    </w:tbl>
    <w:p w14:paraId="4F32A46A" w14:textId="77777777" w:rsidR="00EF0A4B" w:rsidRPr="00C2243A" w:rsidRDefault="00EF0A4B" w:rsidP="003A4809">
      <w:pPr>
        <w:rPr>
          <w:rFonts w:ascii="SimSun" w:eastAsia="SimSun" w:hAnsi="SimSun"/>
          <w:sz w:val="20"/>
          <w:szCs w:val="20"/>
          <w:lang w:eastAsia="zh-CN"/>
        </w:rPr>
      </w:pPr>
    </w:p>
    <w:p w14:paraId="7EFCF93D" w14:textId="1CDACD5D" w:rsidR="003F56C5" w:rsidRPr="00C2243A" w:rsidRDefault="003F56C5" w:rsidP="003A4809">
      <w:pPr>
        <w:pStyle w:val="3"/>
        <w:spacing w:after="60"/>
        <w:rPr>
          <w:rFonts w:ascii="SimSun" w:eastAsia="SimSun" w:hAnsi="SimSun"/>
          <w:sz w:val="20"/>
          <w:szCs w:val="20"/>
          <w:lang w:eastAsia="zh-CN"/>
        </w:rPr>
      </w:pPr>
      <w:bookmarkStart w:id="190" w:name="_Toc99709243"/>
      <w:bookmarkStart w:id="191" w:name="_Toc109975057"/>
      <w:r w:rsidRPr="00C2243A">
        <w:rPr>
          <w:rFonts w:ascii="SimSun" w:eastAsia="SimSun" w:hAnsi="SimSun" w:hint="eastAsia"/>
          <w:sz w:val="20"/>
          <w:szCs w:val="20"/>
          <w:lang w:eastAsia="zh-CN"/>
        </w:rPr>
        <w:t>J</w:t>
      </w:r>
      <w:r w:rsidRPr="00C2243A">
        <w:rPr>
          <w:rFonts w:ascii="SimSun" w:eastAsia="SimSun" w:hAnsi="SimSun"/>
          <w:sz w:val="20"/>
          <w:szCs w:val="20"/>
          <w:lang w:eastAsia="zh-CN"/>
        </w:rPr>
        <w:t>SON</w:t>
      </w:r>
      <w:r w:rsidRPr="00C2243A">
        <w:rPr>
          <w:rFonts w:ascii="SimSun" w:eastAsia="SimSun" w:hAnsi="SimSun" w:hint="eastAsia"/>
          <w:sz w:val="20"/>
          <w:szCs w:val="20"/>
          <w:lang w:eastAsia="zh-CN"/>
        </w:rPr>
        <w:t>值</w:t>
      </w:r>
      <w:bookmarkEnd w:id="190"/>
      <w:bookmarkEnd w:id="191"/>
    </w:p>
    <w:p w14:paraId="11053B6F" w14:textId="43D0814E" w:rsidR="00472AC4" w:rsidRPr="00C2243A" w:rsidRDefault="00472AC4" w:rsidP="00472AC4">
      <w:pPr>
        <w:rPr>
          <w:rFonts w:ascii="SimSun" w:eastAsia="SimSun" w:hAnsi="SimSun"/>
          <w:sz w:val="20"/>
          <w:szCs w:val="20"/>
          <w:lang w:eastAsia="zh-CN"/>
        </w:rPr>
      </w:pPr>
      <w:r w:rsidRPr="00C2243A">
        <w:rPr>
          <w:rFonts w:ascii="SimSun" w:eastAsia="SimSun" w:hAnsi="SimSun" w:hint="eastAsia"/>
          <w:sz w:val="20"/>
          <w:szCs w:val="20"/>
          <w:lang w:eastAsia="zh-CN"/>
        </w:rPr>
        <w:t>对象，数组，数值，null，布尔，字符串</w:t>
      </w:r>
    </w:p>
    <w:tbl>
      <w:tblPr>
        <w:tblStyle w:val="aff9"/>
        <w:tblW w:w="0" w:type="auto"/>
        <w:tblLook w:val="04A0" w:firstRow="1" w:lastRow="0" w:firstColumn="1" w:lastColumn="0" w:noHBand="0" w:noVBand="1"/>
      </w:tblPr>
      <w:tblGrid>
        <w:gridCol w:w="4963"/>
        <w:gridCol w:w="4963"/>
      </w:tblGrid>
      <w:tr w:rsidR="00876BC6" w:rsidRPr="00C2243A" w14:paraId="3C3E8F02" w14:textId="77777777" w:rsidTr="00876BC6">
        <w:trPr>
          <w:cnfStyle w:val="100000000000" w:firstRow="1" w:lastRow="0" w:firstColumn="0" w:lastColumn="0" w:oddVBand="0" w:evenVBand="0" w:oddHBand="0" w:evenHBand="0" w:firstRowFirstColumn="0" w:firstRowLastColumn="0" w:lastRowFirstColumn="0" w:lastRowLastColumn="0"/>
        </w:trPr>
        <w:tc>
          <w:tcPr>
            <w:tcW w:w="4963" w:type="dxa"/>
          </w:tcPr>
          <w:p w14:paraId="52A33341" w14:textId="5CD0F46A" w:rsidR="00876BC6" w:rsidRPr="00C2243A" w:rsidRDefault="008A125A" w:rsidP="0050141E">
            <w:pPr>
              <w:rPr>
                <w:rFonts w:ascii="SimSun" w:eastAsia="SimSun" w:hAnsi="SimSun"/>
                <w:lang w:eastAsia="zh-CN"/>
              </w:rPr>
            </w:pPr>
            <w:proofErr w:type="spellStart"/>
            <w:r w:rsidRPr="00C2243A">
              <w:rPr>
                <w:rFonts w:ascii="SimSun" w:eastAsia="SimSun" w:hAnsi="SimSun"/>
                <w:lang w:eastAsia="zh-CN"/>
              </w:rPr>
              <w:t>varstr</w:t>
            </w:r>
            <w:proofErr w:type="spellEnd"/>
            <w:r w:rsidRPr="00C2243A">
              <w:rPr>
                <w:rFonts w:ascii="SimSun" w:eastAsia="SimSun" w:hAnsi="SimSun"/>
                <w:lang w:eastAsia="zh-CN"/>
              </w:rPr>
              <w:t>='{"name":"lin","age":"18"}';</w:t>
            </w:r>
          </w:p>
        </w:tc>
        <w:tc>
          <w:tcPr>
            <w:tcW w:w="4963" w:type="dxa"/>
          </w:tcPr>
          <w:p w14:paraId="59F23741" w14:textId="67849F8B" w:rsidR="00876BC6" w:rsidRPr="00C2243A" w:rsidRDefault="00AB4330" w:rsidP="0050141E">
            <w:pPr>
              <w:rPr>
                <w:rFonts w:ascii="SimSun" w:eastAsia="SimSun" w:hAnsi="SimSun"/>
                <w:lang w:eastAsia="zh-CN"/>
              </w:rPr>
            </w:pPr>
            <w:proofErr w:type="spellStart"/>
            <w:r w:rsidRPr="00C2243A">
              <w:rPr>
                <w:rFonts w:ascii="SimSun" w:eastAsia="SimSun" w:hAnsi="SimSun"/>
                <w:lang w:eastAsia="zh-CN"/>
              </w:rPr>
              <w:t>varara</w:t>
            </w:r>
            <w:proofErr w:type="spellEnd"/>
            <w:r w:rsidRPr="00C2243A">
              <w:rPr>
                <w:rFonts w:ascii="SimSun" w:eastAsia="SimSun" w:hAnsi="SimSun"/>
                <w:lang w:eastAsia="zh-CN"/>
              </w:rPr>
              <w:t>='["name":"lin","age":"18"]';</w:t>
            </w:r>
          </w:p>
        </w:tc>
      </w:tr>
    </w:tbl>
    <w:p w14:paraId="0DB71F7B" w14:textId="77777777" w:rsidR="0050141E" w:rsidRPr="00C2243A" w:rsidRDefault="0050141E" w:rsidP="0050141E">
      <w:pPr>
        <w:rPr>
          <w:rFonts w:ascii="SimSun" w:eastAsia="SimSun" w:hAnsi="SimSun"/>
          <w:sz w:val="20"/>
          <w:szCs w:val="20"/>
          <w:lang w:eastAsia="zh-CN"/>
        </w:rPr>
      </w:pPr>
    </w:p>
    <w:p w14:paraId="1E92427D" w14:textId="32532800" w:rsidR="00065610" w:rsidRPr="00C2243A" w:rsidRDefault="001D2167" w:rsidP="00065610">
      <w:pPr>
        <w:pStyle w:val="1"/>
        <w:spacing w:after="120"/>
        <w:rPr>
          <w:rFonts w:ascii="SimSun" w:eastAsia="SimSun" w:hAnsi="SimSun"/>
          <w:b w:val="0"/>
          <w:sz w:val="20"/>
          <w:szCs w:val="20"/>
          <w:lang w:eastAsia="zh-CN"/>
        </w:rPr>
      </w:pPr>
      <w:bookmarkStart w:id="192" w:name="_Toc109975059"/>
      <w:r w:rsidRPr="00C2243A">
        <w:rPr>
          <w:rFonts w:ascii="SimSun" w:eastAsia="SimSun" w:hAnsi="SimSun" w:hint="eastAsia"/>
          <w:b w:val="0"/>
          <w:sz w:val="20"/>
          <w:szCs w:val="20"/>
          <w:lang w:eastAsia="zh-CN"/>
        </w:rPr>
        <w:lastRenderedPageBreak/>
        <w:t>中级篇</w:t>
      </w:r>
      <w:bookmarkEnd w:id="192"/>
    </w:p>
    <w:p w14:paraId="791BACA1" w14:textId="5D012A51" w:rsidR="00B6468F" w:rsidRPr="00C2243A" w:rsidRDefault="00B6468F" w:rsidP="008E5838">
      <w:pPr>
        <w:pStyle w:val="20"/>
        <w:spacing w:after="60"/>
        <w:rPr>
          <w:rFonts w:ascii="SimSun" w:eastAsia="SimSun" w:hAnsi="SimSun"/>
          <w:b w:val="0"/>
          <w:color w:val="000000" w:themeColor="text1"/>
          <w:sz w:val="20"/>
          <w:szCs w:val="20"/>
          <w:lang w:eastAsia="zh-CN"/>
        </w:rPr>
      </w:pPr>
      <w:bookmarkStart w:id="193" w:name="_Toc94045456"/>
      <w:bookmarkStart w:id="194" w:name="_Toc99709266"/>
      <w:bookmarkStart w:id="195" w:name="_Toc109975060"/>
      <w:r w:rsidRPr="00C2243A">
        <w:rPr>
          <w:rFonts w:ascii="SimSun" w:eastAsia="SimSun" w:hAnsi="SimSun"/>
          <w:b w:val="0"/>
          <w:color w:val="000000" w:themeColor="text1"/>
          <w:sz w:val="20"/>
          <w:szCs w:val="20"/>
          <w:lang w:eastAsia="zh-CN"/>
        </w:rPr>
        <w:t>A</w:t>
      </w:r>
      <w:r w:rsidRPr="00C2243A">
        <w:rPr>
          <w:rFonts w:ascii="SimSun" w:eastAsia="SimSun" w:hAnsi="SimSun" w:hint="eastAsia"/>
          <w:b w:val="0"/>
          <w:color w:val="000000" w:themeColor="text1"/>
          <w:sz w:val="20"/>
          <w:szCs w:val="20"/>
          <w:lang w:eastAsia="zh-CN"/>
        </w:rPr>
        <w:t>jax</w:t>
      </w:r>
      <w:bookmarkEnd w:id="193"/>
      <w:bookmarkEnd w:id="194"/>
      <w:bookmarkEnd w:id="195"/>
    </w:p>
    <w:p w14:paraId="10C142CA" w14:textId="74E78DCF" w:rsidR="00173F12" w:rsidRPr="00C2243A" w:rsidRDefault="008A1EC6" w:rsidP="008E5838">
      <w:pPr>
        <w:rPr>
          <w:rFonts w:ascii="SimSun" w:eastAsia="SimSun" w:hAnsi="SimSun"/>
          <w:bCs/>
          <w:sz w:val="20"/>
          <w:szCs w:val="20"/>
          <w:lang w:eastAsia="zh-CN"/>
        </w:rPr>
      </w:pPr>
      <w:commentRangeStart w:id="196"/>
      <w:r w:rsidRPr="00C2243A">
        <w:rPr>
          <w:rFonts w:ascii="SimSun" w:eastAsia="SimSun" w:hAnsi="SimSun" w:hint="eastAsia"/>
          <w:bCs/>
          <w:sz w:val="20"/>
          <w:szCs w:val="20"/>
          <w:lang w:eastAsia="zh-CN"/>
        </w:rPr>
        <w:t>A</w:t>
      </w:r>
      <w:r w:rsidRPr="00C2243A">
        <w:rPr>
          <w:rFonts w:ascii="SimSun" w:eastAsia="SimSun" w:hAnsi="SimSun"/>
          <w:bCs/>
          <w:sz w:val="20"/>
          <w:szCs w:val="20"/>
          <w:lang w:eastAsia="zh-CN"/>
        </w:rPr>
        <w:t>jax</w:t>
      </w:r>
      <w:commentRangeEnd w:id="196"/>
      <w:r w:rsidRPr="00C2243A">
        <w:rPr>
          <w:rStyle w:val="affc"/>
          <w:rFonts w:ascii="SimSun" w:eastAsia="SimSun" w:hAnsi="SimSun" w:cs="Times New Roman"/>
          <w:bCs/>
          <w:sz w:val="20"/>
          <w:szCs w:val="20"/>
        </w:rPr>
        <w:commentReference w:id="196"/>
      </w:r>
    </w:p>
    <w:p w14:paraId="35BAA4B5" w14:textId="77777777" w:rsidR="00B6468F" w:rsidRPr="00C2243A" w:rsidRDefault="00B6468F" w:rsidP="008E5838">
      <w:pPr>
        <w:pStyle w:val="3"/>
        <w:spacing w:after="60"/>
        <w:rPr>
          <w:rFonts w:ascii="SimSun" w:eastAsia="SimSun" w:hAnsi="SimSun"/>
          <w:b w:val="0"/>
          <w:bCs/>
          <w:sz w:val="20"/>
          <w:szCs w:val="20"/>
          <w:lang w:eastAsia="zh-CN"/>
        </w:rPr>
      </w:pPr>
      <w:bookmarkStart w:id="197" w:name="_Toc94045457"/>
      <w:bookmarkStart w:id="198" w:name="_Toc99709267"/>
      <w:bookmarkStart w:id="199" w:name="_Toc109975061"/>
      <w:r w:rsidRPr="00C2243A">
        <w:rPr>
          <w:rFonts w:ascii="SimSun" w:eastAsia="SimSun" w:hAnsi="SimSun" w:hint="eastAsia"/>
          <w:b w:val="0"/>
          <w:bCs/>
          <w:sz w:val="20"/>
          <w:szCs w:val="20"/>
          <w:lang w:eastAsia="zh-CN"/>
        </w:rPr>
        <w:t>同域</w:t>
      </w:r>
      <w:bookmarkEnd w:id="197"/>
      <w:bookmarkEnd w:id="198"/>
      <w:bookmarkEnd w:id="199"/>
    </w:p>
    <w:p w14:paraId="3F8B42E4" w14:textId="77777777" w:rsidR="00B6468F" w:rsidRPr="00C2243A" w:rsidRDefault="00B6468F" w:rsidP="008E5838">
      <w:pPr>
        <w:pStyle w:val="3"/>
        <w:spacing w:after="60"/>
        <w:rPr>
          <w:rFonts w:ascii="SimSun" w:eastAsia="SimSun" w:hAnsi="SimSun"/>
          <w:b w:val="0"/>
          <w:bCs/>
          <w:sz w:val="20"/>
          <w:szCs w:val="20"/>
          <w:lang w:eastAsia="zh-CN"/>
        </w:rPr>
      </w:pPr>
      <w:bookmarkStart w:id="200" w:name="_Toc94045459"/>
      <w:bookmarkStart w:id="201" w:name="_Toc99709269"/>
      <w:bookmarkStart w:id="202" w:name="_Toc109975062"/>
      <w:r w:rsidRPr="00C2243A">
        <w:rPr>
          <w:rFonts w:ascii="SimSun" w:eastAsia="SimSun" w:hAnsi="SimSun" w:hint="eastAsia"/>
          <w:b w:val="0"/>
          <w:bCs/>
          <w:sz w:val="20"/>
          <w:szCs w:val="20"/>
          <w:lang w:eastAsia="zh-CN"/>
        </w:rPr>
        <w:t>跨域</w:t>
      </w:r>
      <w:bookmarkEnd w:id="200"/>
      <w:bookmarkEnd w:id="201"/>
      <w:bookmarkEnd w:id="202"/>
    </w:p>
    <w:p w14:paraId="6A2339B6" w14:textId="77777777" w:rsidR="00C6354F" w:rsidRPr="00C2243A" w:rsidRDefault="00C6354F" w:rsidP="008E5838">
      <w:pPr>
        <w:pStyle w:val="20"/>
        <w:spacing w:after="60"/>
        <w:rPr>
          <w:rFonts w:ascii="SimSun" w:eastAsia="SimSun" w:hAnsi="SimSun"/>
          <w:b w:val="0"/>
          <w:sz w:val="20"/>
          <w:szCs w:val="20"/>
          <w:lang w:eastAsia="zh-CN"/>
        </w:rPr>
      </w:pPr>
      <w:bookmarkStart w:id="203" w:name="_Toc99709271"/>
      <w:bookmarkStart w:id="204" w:name="_Toc109975063"/>
      <w:r w:rsidRPr="00C2243A">
        <w:rPr>
          <w:rFonts w:ascii="SimSun" w:eastAsia="SimSun" w:hAnsi="SimSun" w:hint="eastAsia"/>
          <w:b w:val="0"/>
          <w:sz w:val="20"/>
          <w:szCs w:val="20"/>
          <w:lang w:eastAsia="zh-CN"/>
        </w:rPr>
        <w:t>原型链</w:t>
      </w:r>
      <w:bookmarkEnd w:id="203"/>
      <w:bookmarkEnd w:id="204"/>
    </w:p>
    <w:p w14:paraId="56039DA1" w14:textId="738C2D01" w:rsidR="00102EF3" w:rsidRPr="00C2243A" w:rsidRDefault="00102EF3">
      <w:pPr>
        <w:pStyle w:val="20"/>
        <w:spacing w:after="60"/>
        <w:rPr>
          <w:rFonts w:ascii="SimSun" w:eastAsia="SimSun" w:hAnsi="SimSun"/>
          <w:sz w:val="20"/>
          <w:szCs w:val="20"/>
          <w:lang w:eastAsia="zh-CN"/>
        </w:rPr>
      </w:pPr>
      <w:bookmarkStart w:id="205" w:name="_Toc109975064"/>
      <w:bookmarkStart w:id="206" w:name="_Toc99709272"/>
      <w:r w:rsidRPr="00C2243A">
        <w:rPr>
          <w:rFonts w:ascii="SimSun" w:eastAsia="SimSun" w:hAnsi="SimSun"/>
          <w:sz w:val="20"/>
          <w:szCs w:val="20"/>
        </w:rPr>
        <w:t>Lambda</w:t>
      </w:r>
      <w:r w:rsidRPr="00C2243A">
        <w:rPr>
          <w:rFonts w:ascii="SimSun" w:eastAsia="SimSun" w:hAnsi="SimSun" w:hint="eastAsia"/>
          <w:sz w:val="20"/>
          <w:szCs w:val="20"/>
          <w:lang w:eastAsia="zh-CN"/>
        </w:rPr>
        <w:t>表达式</w:t>
      </w:r>
    </w:p>
    <w:p w14:paraId="67DEB31D" w14:textId="51672FCC" w:rsidR="00261A77" w:rsidRPr="00C2243A" w:rsidRDefault="00336758" w:rsidP="00AE4E82">
      <w:pPr>
        <w:rPr>
          <w:rFonts w:ascii="SimSun" w:eastAsia="SimSun" w:hAnsi="SimSun"/>
          <w:sz w:val="20"/>
          <w:szCs w:val="20"/>
          <w:lang w:eastAsia="zh-CN"/>
        </w:rPr>
      </w:pPr>
      <w:r w:rsidRPr="00C2243A">
        <w:rPr>
          <w:rFonts w:ascii="SimSun" w:eastAsia="SimSun" w:hAnsi="SimSun"/>
          <w:sz w:val="20"/>
          <w:szCs w:val="20"/>
          <w:lang w:eastAsia="zh-CN"/>
        </w:rPr>
        <w:t>Lambda表达式(</w:t>
      </w:r>
      <w:commentRangeStart w:id="207"/>
      <w:r w:rsidRPr="00C2243A">
        <w:rPr>
          <w:rFonts w:ascii="SimSun" w:eastAsia="SimSun" w:hAnsi="SimSun"/>
          <w:sz w:val="20"/>
          <w:szCs w:val="20"/>
          <w:lang w:eastAsia="zh-CN"/>
        </w:rPr>
        <w:t>箭头函数</w:t>
      </w:r>
      <w:commentRangeEnd w:id="207"/>
      <w:r w:rsidR="009A0B47" w:rsidRPr="00C2243A">
        <w:rPr>
          <w:rStyle w:val="affc"/>
          <w:rFonts w:ascii="SimSun" w:eastAsia="SimSun" w:hAnsi="SimSun" w:cs="Times New Roman"/>
          <w:sz w:val="20"/>
          <w:szCs w:val="20"/>
        </w:rPr>
        <w:commentReference w:id="207"/>
      </w:r>
      <w:r w:rsidRPr="00C2243A">
        <w:rPr>
          <w:rFonts w:ascii="SimSun" w:eastAsia="SimSun" w:hAnsi="SimSun"/>
          <w:sz w:val="20"/>
          <w:szCs w:val="20"/>
          <w:lang w:eastAsia="zh-CN"/>
        </w:rPr>
        <w:t>)用于表示一个函数，所以它和函数一样，也拥有参数、返回值、函数体，但它没有函数名，所以Lambda表达式相当于一个匿名函数。</w:t>
      </w:r>
    </w:p>
    <w:p w14:paraId="264D7CBC" w14:textId="77777777" w:rsidR="00235B23" w:rsidRPr="00C2243A" w:rsidRDefault="00235B23" w:rsidP="00235B23">
      <w:pPr>
        <w:rPr>
          <w:rFonts w:ascii="SimSun" w:eastAsia="SimSun" w:hAnsi="SimSun"/>
          <w:sz w:val="20"/>
          <w:szCs w:val="20"/>
          <w:lang w:eastAsia="zh-CN"/>
        </w:rPr>
      </w:pPr>
      <w:r w:rsidRPr="00C2243A">
        <w:rPr>
          <w:rFonts w:ascii="SimSun" w:eastAsia="SimSun" w:hAnsi="SimSun"/>
          <w:sz w:val="20"/>
          <w:szCs w:val="20"/>
          <w:lang w:eastAsia="zh-CN"/>
        </w:rPr>
        <w:t>1)如果形参只有一个，则小括号可以省略，2)函数体如果只有一条语句，则花括号可以省略，函数的返回值为该条语句的执行结果，3)箭头函数this指向声明时所在作用域下this的值</w:t>
      </w:r>
    </w:p>
    <w:p w14:paraId="05B6F4FE" w14:textId="77777777" w:rsidR="00235B23" w:rsidRPr="00C2243A" w:rsidRDefault="00235B23" w:rsidP="00235B23">
      <w:pPr>
        <w:rPr>
          <w:rFonts w:ascii="SimSun" w:eastAsia="SimSun" w:hAnsi="SimSun"/>
          <w:sz w:val="20"/>
          <w:szCs w:val="20"/>
          <w:lang w:eastAsia="zh-CN"/>
        </w:rPr>
      </w:pPr>
      <w:r w:rsidRPr="00C2243A">
        <w:rPr>
          <w:rFonts w:ascii="SimSun" w:eastAsia="SimSun" w:hAnsi="SimSun"/>
          <w:sz w:val="20"/>
          <w:szCs w:val="20"/>
          <w:lang w:eastAsia="zh-CN"/>
        </w:rPr>
        <w:t>4)箭头函数不能作为构造函数实例化，5)不能使用arguments</w:t>
      </w:r>
    </w:p>
    <w:p w14:paraId="56E16CB2" w14:textId="77777777" w:rsidR="00235B23" w:rsidRPr="00C2243A" w:rsidRDefault="00235B23" w:rsidP="00235B23">
      <w:pPr>
        <w:rPr>
          <w:rFonts w:ascii="SimSun" w:eastAsia="SimSun" w:hAnsi="SimSun"/>
          <w:sz w:val="20"/>
          <w:szCs w:val="20"/>
          <w:lang w:eastAsia="zh-CN"/>
        </w:rPr>
      </w:pPr>
      <w:r w:rsidRPr="00C2243A">
        <w:rPr>
          <w:rFonts w:ascii="SimSun" w:eastAsia="SimSun" w:hAnsi="SimSun" w:hint="eastAsia"/>
          <w:sz w:val="20"/>
          <w:szCs w:val="20"/>
          <w:lang w:eastAsia="zh-CN"/>
        </w:rPr>
        <w:t>箭头函数适合纯函数的操作，比如</w:t>
      </w:r>
      <w:r w:rsidRPr="00C2243A">
        <w:rPr>
          <w:rFonts w:ascii="SimSun" w:eastAsia="SimSun" w:hAnsi="SimSun"/>
          <w:sz w:val="20"/>
          <w:szCs w:val="20"/>
          <w:lang w:eastAsia="zh-CN"/>
        </w:rPr>
        <w:t>map、filter、reduce等操作</w:t>
      </w:r>
    </w:p>
    <w:p w14:paraId="2113B9E3" w14:textId="77777777" w:rsidR="00235B23" w:rsidRPr="00C2243A" w:rsidRDefault="00235B23" w:rsidP="00235B23">
      <w:pPr>
        <w:rPr>
          <w:rFonts w:ascii="SimSun" w:eastAsia="SimSun" w:hAnsi="SimSun"/>
          <w:sz w:val="20"/>
          <w:szCs w:val="20"/>
          <w:lang w:eastAsia="zh-CN"/>
        </w:rPr>
      </w:pPr>
      <w:r w:rsidRPr="00C2243A">
        <w:rPr>
          <w:rFonts w:ascii="SimSun" w:eastAsia="SimSun" w:hAnsi="SimSun" w:hint="eastAsia"/>
          <w:sz w:val="20"/>
          <w:szCs w:val="20"/>
          <w:lang w:eastAsia="zh-CN"/>
        </w:rPr>
        <w:t>箭头函数内部，一般不要使用</w:t>
      </w:r>
      <w:r w:rsidRPr="00C2243A">
        <w:rPr>
          <w:rFonts w:ascii="SimSun" w:eastAsia="SimSun" w:hAnsi="SimSun"/>
          <w:sz w:val="20"/>
          <w:szCs w:val="20"/>
          <w:lang w:eastAsia="zh-CN"/>
        </w:rPr>
        <w:t>this，因为this是和外部作用域绑定的，容易产生问题。</w:t>
      </w:r>
    </w:p>
    <w:p w14:paraId="0CCF0F69" w14:textId="77777777" w:rsidR="00235B23" w:rsidRPr="00C2243A" w:rsidRDefault="00235B23" w:rsidP="00235B23">
      <w:pPr>
        <w:rPr>
          <w:rFonts w:ascii="SimSun" w:eastAsia="SimSun" w:hAnsi="SimSun"/>
          <w:sz w:val="20"/>
          <w:szCs w:val="20"/>
          <w:lang w:eastAsia="zh-CN"/>
        </w:rPr>
      </w:pPr>
      <w:r w:rsidRPr="00C2243A">
        <w:rPr>
          <w:rFonts w:ascii="SimSun" w:eastAsia="SimSun" w:hAnsi="SimSun" w:hint="eastAsia"/>
          <w:sz w:val="20"/>
          <w:szCs w:val="20"/>
          <w:lang w:eastAsia="zh-CN"/>
        </w:rPr>
        <w:t>如果函数体不是只一行，应该用花括号，并显式地返回（如果需要返回值）</w:t>
      </w:r>
    </w:p>
    <w:p w14:paraId="7EA1773A" w14:textId="7E8EEFBB" w:rsidR="00235B23" w:rsidRPr="00C2243A" w:rsidRDefault="00235B23" w:rsidP="00235B23">
      <w:pPr>
        <w:rPr>
          <w:rFonts w:ascii="SimSun" w:eastAsia="SimSun" w:hAnsi="SimSun"/>
          <w:sz w:val="20"/>
          <w:szCs w:val="20"/>
          <w:lang w:eastAsia="zh-CN"/>
        </w:rPr>
      </w:pPr>
      <w:r w:rsidRPr="00C2243A">
        <w:rPr>
          <w:rFonts w:ascii="SimSun" w:eastAsia="SimSun" w:hAnsi="SimSun" w:hint="eastAsia"/>
          <w:sz w:val="20"/>
          <w:szCs w:val="20"/>
          <w:lang w:eastAsia="zh-CN"/>
        </w:rPr>
        <w:t>如果函数体只一行，可以忽略花括号，可以隐式地返回。</w:t>
      </w:r>
    </w:p>
    <w:p w14:paraId="6F1DA071" w14:textId="2B2FD37F" w:rsidR="00B00ADA" w:rsidRPr="00C2243A" w:rsidRDefault="00B00ADA">
      <w:pPr>
        <w:pStyle w:val="20"/>
        <w:spacing w:after="60"/>
        <w:rPr>
          <w:rFonts w:ascii="SimSun" w:eastAsia="SimSun" w:hAnsi="SimSun"/>
          <w:sz w:val="20"/>
          <w:szCs w:val="20"/>
        </w:rPr>
      </w:pPr>
      <w:r w:rsidRPr="00C2243A">
        <w:rPr>
          <w:rFonts w:ascii="SimSun" w:eastAsia="SimSun" w:hAnsi="SimSun" w:hint="eastAsia"/>
          <w:sz w:val="20"/>
          <w:szCs w:val="20"/>
          <w:lang w:eastAsia="zh-CN"/>
        </w:rPr>
        <w:t>迭代器</w:t>
      </w:r>
    </w:p>
    <w:p w14:paraId="4DE1C0C7" w14:textId="3F9C9BF0" w:rsidR="008B2202" w:rsidRPr="00C2243A" w:rsidRDefault="008B2202">
      <w:pPr>
        <w:pStyle w:val="20"/>
        <w:spacing w:after="60"/>
        <w:rPr>
          <w:rFonts w:ascii="SimSun" w:eastAsia="SimSun" w:hAnsi="SimSun"/>
          <w:sz w:val="20"/>
          <w:szCs w:val="20"/>
        </w:rPr>
      </w:pPr>
      <w:r w:rsidRPr="00C2243A">
        <w:rPr>
          <w:rFonts w:ascii="SimSun" w:eastAsia="SimSun" w:hAnsi="SimSun"/>
          <w:sz w:val="20"/>
          <w:szCs w:val="20"/>
        </w:rPr>
        <w:t>Promise</w:t>
      </w:r>
    </w:p>
    <w:p w14:paraId="2B11E4D6" w14:textId="24D1A0F6" w:rsidR="008B2202" w:rsidRPr="00C2243A" w:rsidRDefault="00635A8B">
      <w:pPr>
        <w:pStyle w:val="20"/>
        <w:spacing w:after="60"/>
        <w:rPr>
          <w:rFonts w:ascii="SimSun" w:eastAsia="SimSun" w:hAnsi="SimSun"/>
          <w:sz w:val="20"/>
          <w:szCs w:val="20"/>
        </w:rPr>
      </w:pPr>
      <w:r w:rsidRPr="00C2243A">
        <w:rPr>
          <w:rFonts w:ascii="SimSun" w:eastAsia="SimSun" w:hAnsi="SimSun"/>
          <w:sz w:val="20"/>
          <w:szCs w:val="20"/>
        </w:rPr>
        <w:t>Monad</w:t>
      </w:r>
    </w:p>
    <w:p w14:paraId="696E784E" w14:textId="77777777" w:rsidR="00E73EBE" w:rsidRPr="00C2243A" w:rsidRDefault="00E73EBE" w:rsidP="00E73EBE">
      <w:pPr>
        <w:pStyle w:val="20"/>
        <w:spacing w:after="60"/>
        <w:rPr>
          <w:rFonts w:ascii="SimSun" w:eastAsia="SimSun" w:hAnsi="SimSun"/>
          <w:sz w:val="20"/>
          <w:szCs w:val="20"/>
        </w:rPr>
      </w:pPr>
      <w:r w:rsidRPr="00C2243A">
        <w:rPr>
          <w:rFonts w:ascii="SimSun" w:eastAsia="SimSun" w:hAnsi="SimSun" w:hint="eastAsia"/>
          <w:sz w:val="20"/>
          <w:szCs w:val="20"/>
          <w:lang w:eastAsia="zh-CN"/>
        </w:rPr>
        <w:t>函数链</w:t>
      </w:r>
    </w:p>
    <w:p w14:paraId="1E35B58B" w14:textId="77777777" w:rsidR="00E73EBE" w:rsidRPr="00C2243A" w:rsidRDefault="00E73EBE" w:rsidP="00E73EBE">
      <w:pPr>
        <w:pStyle w:val="20"/>
        <w:spacing w:after="60"/>
        <w:rPr>
          <w:rFonts w:ascii="SimSun" w:eastAsia="SimSun" w:hAnsi="SimSun"/>
          <w:sz w:val="20"/>
          <w:szCs w:val="20"/>
        </w:rPr>
      </w:pPr>
      <w:r w:rsidRPr="00C2243A">
        <w:rPr>
          <w:rFonts w:ascii="SimSun" w:eastAsia="SimSun" w:hAnsi="SimSun" w:hint="eastAsia"/>
          <w:sz w:val="20"/>
          <w:szCs w:val="20"/>
          <w:lang w:eastAsia="zh-CN"/>
        </w:rPr>
        <w:t>组合</w:t>
      </w:r>
    </w:p>
    <w:p w14:paraId="3EDBB15A" w14:textId="77777777" w:rsidR="008E5838" w:rsidRPr="00C2243A" w:rsidRDefault="008E5838">
      <w:pPr>
        <w:pStyle w:val="1"/>
        <w:spacing w:after="120"/>
        <w:rPr>
          <w:rFonts w:ascii="SimSun" w:eastAsia="SimSun" w:hAnsi="SimSun"/>
          <w:sz w:val="20"/>
          <w:szCs w:val="20"/>
        </w:rPr>
      </w:pPr>
      <w:r w:rsidRPr="00C2243A">
        <w:rPr>
          <w:rFonts w:ascii="SimSun" w:eastAsia="SimSun" w:hAnsi="SimSun" w:hint="eastAsia"/>
          <w:sz w:val="20"/>
          <w:szCs w:val="20"/>
          <w:lang w:eastAsia="zh-CN"/>
        </w:rPr>
        <w:lastRenderedPageBreak/>
        <w:t>高级篇</w:t>
      </w:r>
      <w:bookmarkEnd w:id="205"/>
    </w:p>
    <w:p w14:paraId="45FD6E9F" w14:textId="4CDB4A48" w:rsidR="007A5D41" w:rsidRPr="00C2243A" w:rsidRDefault="008E5838" w:rsidP="0041371A">
      <w:pPr>
        <w:pStyle w:val="20"/>
        <w:spacing w:after="60"/>
        <w:rPr>
          <w:rFonts w:ascii="SimSun" w:eastAsia="SimSun" w:hAnsi="SimSun"/>
          <w:b w:val="0"/>
          <w:sz w:val="20"/>
          <w:szCs w:val="20"/>
          <w:lang w:eastAsia="zh-CN"/>
        </w:rPr>
      </w:pPr>
      <w:bookmarkStart w:id="208" w:name="_Toc109975065"/>
      <w:r w:rsidRPr="00C2243A">
        <w:rPr>
          <w:rFonts w:ascii="SimSun" w:eastAsia="SimSun" w:hAnsi="SimSun" w:hint="eastAsia"/>
          <w:b w:val="0"/>
          <w:sz w:val="20"/>
          <w:szCs w:val="20"/>
          <w:lang w:eastAsia="zh-CN"/>
        </w:rPr>
        <w:t>函数式编程</w:t>
      </w:r>
      <w:bookmarkEnd w:id="206"/>
      <w:bookmarkEnd w:id="208"/>
    </w:p>
    <w:p w14:paraId="13BD8EB1" w14:textId="6A17CA4E" w:rsidR="009D3870" w:rsidRPr="00C2243A" w:rsidRDefault="009D3870" w:rsidP="009D3870">
      <w:pPr>
        <w:rPr>
          <w:rFonts w:ascii="SimSun" w:eastAsia="SimSun" w:hAnsi="SimSun"/>
          <w:sz w:val="20"/>
          <w:szCs w:val="20"/>
          <w:lang w:eastAsia="zh-CN"/>
        </w:rPr>
      </w:pPr>
      <w:r w:rsidRPr="00C2243A">
        <w:rPr>
          <w:rFonts w:ascii="SimSun" w:eastAsia="SimSun" w:hAnsi="SimSun"/>
          <w:sz w:val="20"/>
          <w:szCs w:val="20"/>
          <w:lang w:eastAsia="zh-CN"/>
        </w:rPr>
        <w:t>函数式编程是指为创建不可变的程序，通过消除外部可见的副作用，来对纯函数的声明式</w:t>
      </w:r>
      <w:r w:rsidRPr="00C2243A">
        <w:rPr>
          <w:rFonts w:ascii="SimSun" w:eastAsia="SimSun" w:hAnsi="SimSun"/>
          <w:spacing w:val="63"/>
          <w:sz w:val="20"/>
          <w:szCs w:val="20"/>
          <w:lang w:eastAsia="zh-CN"/>
        </w:rPr>
        <w:t xml:space="preserve"> </w:t>
      </w:r>
      <w:r w:rsidRPr="00C2243A">
        <w:rPr>
          <w:rFonts w:ascii="SimSun" w:eastAsia="SimSun" w:hAnsi="SimSun"/>
          <w:sz w:val="20"/>
          <w:szCs w:val="20"/>
          <w:lang w:eastAsia="zh-CN"/>
        </w:rPr>
        <w:t>的求值过程。</w:t>
      </w:r>
    </w:p>
    <w:p w14:paraId="0A08795F" w14:textId="30CAC3B8" w:rsidR="009A74AE" w:rsidRPr="00C2243A" w:rsidRDefault="009A74AE" w:rsidP="009A74AE">
      <w:pPr>
        <w:rPr>
          <w:rFonts w:ascii="SimSun" w:eastAsia="SimSun" w:hAnsi="SimSun"/>
          <w:sz w:val="20"/>
          <w:szCs w:val="20"/>
          <w:lang w:eastAsia="zh-CN"/>
        </w:rPr>
      </w:pPr>
      <w:r w:rsidRPr="00C2243A">
        <w:rPr>
          <w:rFonts w:ascii="SimSun" w:eastAsia="SimSun" w:hAnsi="SimSun" w:hint="eastAsia"/>
          <w:sz w:val="20"/>
          <w:szCs w:val="20"/>
          <w:lang w:eastAsia="zh-CN"/>
        </w:rPr>
        <w:t>函数式编程（</w:t>
      </w:r>
      <w:r w:rsidRPr="00C2243A">
        <w:rPr>
          <w:rFonts w:ascii="SimSun" w:eastAsia="SimSun" w:hAnsi="SimSun"/>
          <w:sz w:val="20"/>
          <w:szCs w:val="20"/>
          <w:lang w:eastAsia="zh-CN"/>
        </w:rPr>
        <w:t>FP）通过最小化变化使得代码更易理解。</w:t>
      </w:r>
    </w:p>
    <w:p w14:paraId="36F4AD47" w14:textId="77777777" w:rsidR="009D0D67" w:rsidRPr="00C2243A" w:rsidRDefault="00B87248" w:rsidP="009A74AE">
      <w:pPr>
        <w:rPr>
          <w:rFonts w:ascii="SimSun" w:eastAsia="SimSun" w:hAnsi="SimSun"/>
          <w:sz w:val="20"/>
          <w:szCs w:val="20"/>
          <w:lang w:eastAsia="zh-CN"/>
        </w:rPr>
      </w:pPr>
      <w:r w:rsidRPr="00C2243A">
        <w:rPr>
          <w:rFonts w:ascii="SimSun" w:eastAsia="SimSun" w:hAnsi="SimSun" w:hint="eastAsia"/>
          <w:sz w:val="20"/>
          <w:szCs w:val="20"/>
          <w:lang w:eastAsia="zh-CN"/>
        </w:rPr>
        <w:t>可扩展性——我是否需要不断地重构代码来支持额外的功能？</w:t>
      </w:r>
      <w:r w:rsidRPr="00C2243A">
        <w:rPr>
          <w:rFonts w:ascii="SimSun" w:eastAsia="SimSun" w:hAnsi="SimSun"/>
          <w:sz w:val="20"/>
          <w:szCs w:val="20"/>
          <w:lang w:eastAsia="zh-CN"/>
        </w:rPr>
        <w:cr/>
        <w:t xml:space="preserve">易模块化——如果我更改了一个文件，另一个文件会不会受到影响？ </w:t>
      </w:r>
    </w:p>
    <w:p w14:paraId="6DC33418" w14:textId="5186AF01" w:rsidR="00B87248" w:rsidRPr="00C2243A" w:rsidRDefault="00B87248" w:rsidP="009A74AE">
      <w:pPr>
        <w:rPr>
          <w:rFonts w:ascii="SimSun" w:eastAsia="SimSun" w:hAnsi="SimSun"/>
          <w:sz w:val="20"/>
          <w:szCs w:val="20"/>
          <w:lang w:eastAsia="zh-CN"/>
        </w:rPr>
      </w:pPr>
      <w:r w:rsidRPr="00C2243A">
        <w:rPr>
          <w:rFonts w:ascii="SimSun" w:eastAsia="SimSun" w:hAnsi="SimSun"/>
          <w:sz w:val="20"/>
          <w:szCs w:val="20"/>
          <w:lang w:eastAsia="zh-CN"/>
        </w:rPr>
        <w:t>可重用性——是否有很多重复的代码？</w:t>
      </w:r>
      <w:r w:rsidRPr="00C2243A">
        <w:rPr>
          <w:rFonts w:ascii="SimSun" w:eastAsia="SimSun" w:hAnsi="SimSun"/>
          <w:sz w:val="20"/>
          <w:szCs w:val="20"/>
          <w:lang w:eastAsia="zh-CN"/>
        </w:rPr>
        <w:cr/>
        <w:t>可测性——给这些函数添加单元测试是否让我纠结？</w:t>
      </w:r>
      <w:r w:rsidRPr="00C2243A">
        <w:rPr>
          <w:rFonts w:ascii="SimSun" w:eastAsia="SimSun" w:hAnsi="SimSun"/>
          <w:sz w:val="20"/>
          <w:szCs w:val="20"/>
          <w:lang w:eastAsia="zh-CN"/>
        </w:rPr>
        <w:cr/>
        <w:t>易推理性——我写的代码是否非结构化严重并难以推理？</w:t>
      </w:r>
    </w:p>
    <w:p w14:paraId="632C4FEA" w14:textId="34A9E021" w:rsidR="0015321D" w:rsidRPr="00C2243A" w:rsidRDefault="0015321D" w:rsidP="0015321D">
      <w:pPr>
        <w:pStyle w:val="3"/>
        <w:spacing w:after="60"/>
        <w:rPr>
          <w:rFonts w:ascii="SimSun" w:eastAsia="SimSun" w:hAnsi="SimSun"/>
          <w:sz w:val="20"/>
          <w:szCs w:val="20"/>
        </w:rPr>
      </w:pPr>
      <w:bookmarkStart w:id="209" w:name="_Toc99709273"/>
      <w:bookmarkStart w:id="210" w:name="_Toc109975066"/>
      <w:r w:rsidRPr="00C2243A">
        <w:rPr>
          <w:rFonts w:ascii="SimSun" w:eastAsia="SimSun" w:hAnsi="SimSun" w:hint="eastAsia"/>
          <w:sz w:val="20"/>
          <w:szCs w:val="20"/>
        </w:rPr>
        <w:t>函数式思想</w:t>
      </w:r>
    </w:p>
    <w:p w14:paraId="05AAFEBE" w14:textId="0B57760B" w:rsidR="000805ED" w:rsidRPr="00C2243A" w:rsidRDefault="006906EE" w:rsidP="000805ED">
      <w:pPr>
        <w:pStyle w:val="3"/>
        <w:spacing w:after="60"/>
        <w:rPr>
          <w:rFonts w:ascii="SimSun" w:eastAsia="SimSun" w:hAnsi="SimSun" w:cs="ＭＳ Ｐゴシック"/>
          <w:sz w:val="20"/>
          <w:szCs w:val="20"/>
        </w:rPr>
      </w:pPr>
      <w:r w:rsidRPr="00C2243A">
        <w:rPr>
          <w:rFonts w:ascii="SimSun" w:eastAsia="SimSun" w:hAnsi="SimSun" w:hint="eastAsia"/>
          <w:sz w:val="20"/>
          <w:szCs w:val="20"/>
        </w:rPr>
        <w:t>函数式</w:t>
      </w:r>
      <w:r w:rsidRPr="00C2243A">
        <w:rPr>
          <w:rFonts w:ascii="SimSun" w:eastAsia="SimSun" w:hAnsi="SimSun" w:cs="Microsoft YaHei" w:hint="eastAsia"/>
          <w:sz w:val="20"/>
          <w:szCs w:val="20"/>
        </w:rPr>
        <w:t>编</w:t>
      </w:r>
      <w:r w:rsidRPr="00C2243A">
        <w:rPr>
          <w:rFonts w:ascii="SimSun" w:eastAsia="SimSun" w:hAnsi="SimSun" w:cs="ＭＳ Ｐゴシック" w:hint="eastAsia"/>
          <w:sz w:val="20"/>
          <w:szCs w:val="20"/>
        </w:rPr>
        <w:t>程</w:t>
      </w:r>
    </w:p>
    <w:p w14:paraId="6D338595" w14:textId="77777777" w:rsidR="00946908" w:rsidRPr="00C2243A" w:rsidRDefault="00B42419" w:rsidP="006906EE">
      <w:pPr>
        <w:rPr>
          <w:rFonts w:ascii="SimSun" w:eastAsia="SimSun" w:hAnsi="SimSun" w:cs="ＭＳ 明朝"/>
          <w:sz w:val="20"/>
          <w:szCs w:val="20"/>
          <w:lang w:eastAsia="zh-CN"/>
        </w:rPr>
      </w:pPr>
      <w:r w:rsidRPr="00C2243A">
        <w:rPr>
          <w:rFonts w:ascii="SimSun" w:eastAsia="SimSun" w:hAnsi="SimSun" w:hint="eastAsia"/>
          <w:sz w:val="20"/>
          <w:szCs w:val="20"/>
          <w:lang w:eastAsia="zh-CN"/>
        </w:rPr>
        <w:t>函数式</w:t>
      </w:r>
      <w:r w:rsidRPr="00C2243A">
        <w:rPr>
          <w:rFonts w:ascii="SimSun" w:eastAsia="SimSun" w:hAnsi="SimSun" w:cs="SimSun" w:hint="eastAsia"/>
          <w:sz w:val="20"/>
          <w:szCs w:val="20"/>
          <w:lang w:eastAsia="zh-CN"/>
        </w:rPr>
        <w:t>编</w:t>
      </w:r>
      <w:r w:rsidRPr="00C2243A">
        <w:rPr>
          <w:rFonts w:ascii="SimSun" w:eastAsia="SimSun" w:hAnsi="SimSun" w:cs="ＭＳ 明朝" w:hint="eastAsia"/>
          <w:sz w:val="20"/>
          <w:szCs w:val="20"/>
          <w:lang w:eastAsia="zh-CN"/>
        </w:rPr>
        <w:t>程基于一个前提，即使用</w:t>
      </w:r>
      <w:r w:rsidRPr="00C2243A">
        <w:rPr>
          <w:rFonts w:ascii="SimSun" w:eastAsia="SimSun" w:hAnsi="SimSun" w:cs="SimSun" w:hint="eastAsia"/>
          <w:sz w:val="20"/>
          <w:szCs w:val="20"/>
          <w:lang w:eastAsia="zh-CN"/>
        </w:rPr>
        <w:t>纯</w:t>
      </w:r>
      <w:r w:rsidRPr="00C2243A">
        <w:rPr>
          <w:rFonts w:ascii="SimSun" w:eastAsia="SimSun" w:hAnsi="SimSun" w:cs="ＭＳ 明朝" w:hint="eastAsia"/>
          <w:sz w:val="20"/>
          <w:szCs w:val="20"/>
          <w:lang w:eastAsia="zh-CN"/>
        </w:rPr>
        <w:t>函数构建具有不</w:t>
      </w:r>
      <w:r w:rsidRPr="00C2243A">
        <w:rPr>
          <w:rFonts w:ascii="SimSun" w:eastAsia="SimSun" w:hAnsi="SimSun" w:cs="SimSun" w:hint="eastAsia"/>
          <w:sz w:val="20"/>
          <w:szCs w:val="20"/>
          <w:lang w:eastAsia="zh-CN"/>
        </w:rPr>
        <w:t>变</w:t>
      </w:r>
      <w:r w:rsidRPr="00C2243A">
        <w:rPr>
          <w:rFonts w:ascii="SimSun" w:eastAsia="SimSun" w:hAnsi="SimSun" w:cs="ＭＳ 明朝" w:hint="eastAsia"/>
          <w:sz w:val="20"/>
          <w:szCs w:val="20"/>
          <w:lang w:eastAsia="zh-CN"/>
        </w:rPr>
        <w:t>性的程序。</w:t>
      </w:r>
      <w:r w:rsidRPr="00C2243A">
        <w:rPr>
          <w:rFonts w:ascii="SimSun" w:eastAsia="SimSun" w:hAnsi="SimSun" w:cs="SimSun" w:hint="eastAsia"/>
          <w:sz w:val="20"/>
          <w:szCs w:val="20"/>
          <w:lang w:eastAsia="zh-CN"/>
        </w:rPr>
        <w:t>纯</w:t>
      </w:r>
      <w:r w:rsidRPr="00C2243A">
        <w:rPr>
          <w:rFonts w:ascii="SimSun" w:eastAsia="SimSun" w:hAnsi="SimSun" w:cs="ＭＳ 明朝" w:hint="eastAsia"/>
          <w:sz w:val="20"/>
          <w:szCs w:val="20"/>
          <w:lang w:eastAsia="zh-CN"/>
        </w:rPr>
        <w:t>函数具有以下性</w:t>
      </w:r>
      <w:r w:rsidRPr="00C2243A">
        <w:rPr>
          <w:rFonts w:ascii="SimSun" w:eastAsia="SimSun" w:hAnsi="SimSun" w:cs="SimSun" w:hint="eastAsia"/>
          <w:sz w:val="20"/>
          <w:szCs w:val="20"/>
          <w:lang w:eastAsia="zh-CN"/>
        </w:rPr>
        <w:t>质</w:t>
      </w:r>
      <w:r w:rsidRPr="00C2243A">
        <w:rPr>
          <w:rFonts w:ascii="SimSun" w:eastAsia="SimSun" w:hAnsi="SimSun" w:cs="ＭＳ 明朝" w:hint="eastAsia"/>
          <w:sz w:val="20"/>
          <w:szCs w:val="20"/>
          <w:lang w:eastAsia="zh-CN"/>
        </w:rPr>
        <w:t>。</w:t>
      </w:r>
    </w:p>
    <w:p w14:paraId="2AEEE35D" w14:textId="77777777" w:rsidR="00845ADB" w:rsidRPr="00C2243A" w:rsidRDefault="00B42419" w:rsidP="006906EE">
      <w:pPr>
        <w:rPr>
          <w:rFonts w:ascii="SimSun" w:eastAsia="SimSun" w:hAnsi="SimSun"/>
          <w:sz w:val="20"/>
          <w:szCs w:val="20"/>
          <w:lang w:eastAsia="zh-CN"/>
        </w:rPr>
      </w:pPr>
      <w:r w:rsidRPr="00C2243A">
        <w:rPr>
          <w:rFonts w:ascii="SimSun" w:eastAsia="SimSun" w:hAnsi="SimSun" w:cs="SimSun" w:hint="eastAsia"/>
          <w:sz w:val="20"/>
          <w:szCs w:val="20"/>
          <w:lang w:eastAsia="zh-CN"/>
        </w:rPr>
        <w:t>仅</w:t>
      </w:r>
      <w:r w:rsidRPr="00C2243A">
        <w:rPr>
          <w:rFonts w:ascii="SimSun" w:eastAsia="SimSun" w:hAnsi="SimSun" w:cs="ＭＳ 明朝" w:hint="eastAsia"/>
          <w:sz w:val="20"/>
          <w:szCs w:val="20"/>
          <w:lang w:eastAsia="zh-CN"/>
        </w:rPr>
        <w:t>取决于提供的</w:t>
      </w:r>
      <w:r w:rsidRPr="00C2243A">
        <w:rPr>
          <w:rFonts w:ascii="SimSun" w:eastAsia="SimSun" w:hAnsi="SimSun" w:cs="SimSun" w:hint="eastAsia"/>
          <w:sz w:val="20"/>
          <w:szCs w:val="20"/>
          <w:lang w:eastAsia="zh-CN"/>
        </w:rPr>
        <w:t>输</w:t>
      </w:r>
      <w:r w:rsidRPr="00C2243A">
        <w:rPr>
          <w:rFonts w:ascii="SimSun" w:eastAsia="SimSun" w:hAnsi="SimSun" w:cs="ＭＳ 明朝" w:hint="eastAsia"/>
          <w:sz w:val="20"/>
          <w:szCs w:val="20"/>
          <w:lang w:eastAsia="zh-CN"/>
        </w:rPr>
        <w:t>入，而不依</w:t>
      </w:r>
      <w:r w:rsidRPr="00C2243A">
        <w:rPr>
          <w:rFonts w:ascii="SimSun" w:eastAsia="SimSun" w:hAnsi="SimSun" w:cs="SimSun" w:hint="eastAsia"/>
          <w:sz w:val="20"/>
          <w:szCs w:val="20"/>
          <w:lang w:eastAsia="zh-CN"/>
        </w:rPr>
        <w:t>赖</w:t>
      </w:r>
      <w:r w:rsidRPr="00C2243A">
        <w:rPr>
          <w:rFonts w:ascii="SimSun" w:eastAsia="SimSun" w:hAnsi="SimSun" w:cs="ＭＳ 明朝" w:hint="eastAsia"/>
          <w:sz w:val="20"/>
          <w:szCs w:val="20"/>
          <w:lang w:eastAsia="zh-CN"/>
        </w:rPr>
        <w:t>于任何在函数求</w:t>
      </w:r>
      <w:r w:rsidRPr="00C2243A">
        <w:rPr>
          <w:rFonts w:ascii="SimSun" w:eastAsia="SimSun" w:hAnsi="SimSun" w:cs="SimSun" w:hint="eastAsia"/>
          <w:sz w:val="20"/>
          <w:szCs w:val="20"/>
          <w:lang w:eastAsia="zh-CN"/>
        </w:rPr>
        <w:t>值</w:t>
      </w:r>
      <w:r w:rsidRPr="00C2243A">
        <w:rPr>
          <w:rFonts w:ascii="SimSun" w:eastAsia="SimSun" w:hAnsi="SimSun" w:cs="ＭＳ 明朝" w:hint="eastAsia"/>
          <w:sz w:val="20"/>
          <w:szCs w:val="20"/>
          <w:lang w:eastAsia="zh-CN"/>
        </w:rPr>
        <w:t>期</w:t>
      </w:r>
      <w:r w:rsidRPr="00C2243A">
        <w:rPr>
          <w:rFonts w:ascii="SimSun" w:eastAsia="SimSun" w:hAnsi="SimSun" w:cs="SimSun" w:hint="eastAsia"/>
          <w:sz w:val="20"/>
          <w:szCs w:val="20"/>
          <w:lang w:eastAsia="zh-CN"/>
        </w:rPr>
        <w:t>间</w:t>
      </w:r>
      <w:r w:rsidRPr="00C2243A">
        <w:rPr>
          <w:rFonts w:ascii="SimSun" w:eastAsia="SimSun" w:hAnsi="SimSun" w:cs="ＭＳ 明朝" w:hint="eastAsia"/>
          <w:sz w:val="20"/>
          <w:szCs w:val="20"/>
          <w:lang w:eastAsia="zh-CN"/>
        </w:rPr>
        <w:t>或</w:t>
      </w:r>
      <w:r w:rsidRPr="00C2243A">
        <w:rPr>
          <w:rFonts w:ascii="SimSun" w:eastAsia="SimSun" w:hAnsi="SimSun" w:cs="SimSun" w:hint="eastAsia"/>
          <w:sz w:val="20"/>
          <w:szCs w:val="20"/>
          <w:lang w:eastAsia="zh-CN"/>
        </w:rPr>
        <w:t>调</w:t>
      </w:r>
      <w:r w:rsidRPr="00C2243A">
        <w:rPr>
          <w:rFonts w:ascii="SimSun" w:eastAsia="SimSun" w:hAnsi="SimSun" w:cs="ＭＳ 明朝" w:hint="eastAsia"/>
          <w:sz w:val="20"/>
          <w:szCs w:val="20"/>
          <w:lang w:eastAsia="zh-CN"/>
        </w:rPr>
        <w:t>用</w:t>
      </w:r>
      <w:r w:rsidRPr="00C2243A">
        <w:rPr>
          <w:rFonts w:ascii="SimSun" w:eastAsia="SimSun" w:hAnsi="SimSun" w:cs="SimSun" w:hint="eastAsia"/>
          <w:sz w:val="20"/>
          <w:szCs w:val="20"/>
          <w:lang w:eastAsia="zh-CN"/>
        </w:rPr>
        <w:t>间</w:t>
      </w:r>
      <w:r w:rsidRPr="00C2243A">
        <w:rPr>
          <w:rFonts w:ascii="SimSun" w:eastAsia="SimSun" w:hAnsi="SimSun" w:cs="ＭＳ 明朝" w:hint="eastAsia"/>
          <w:sz w:val="20"/>
          <w:szCs w:val="20"/>
          <w:lang w:eastAsia="zh-CN"/>
        </w:rPr>
        <w:t>隔</w:t>
      </w:r>
      <w:r w:rsidRPr="00C2243A">
        <w:rPr>
          <w:rFonts w:ascii="SimSun" w:eastAsia="SimSun" w:hAnsi="SimSun" w:cs="SimSun" w:hint="eastAsia"/>
          <w:sz w:val="20"/>
          <w:szCs w:val="20"/>
          <w:lang w:eastAsia="zh-CN"/>
        </w:rPr>
        <w:t>时</w:t>
      </w:r>
      <w:r w:rsidRPr="00C2243A">
        <w:rPr>
          <w:rFonts w:ascii="SimSun" w:eastAsia="SimSun" w:hAnsi="SimSun" w:cs="ＭＳ 明朝" w:hint="eastAsia"/>
          <w:sz w:val="20"/>
          <w:szCs w:val="20"/>
          <w:lang w:eastAsia="zh-CN"/>
        </w:rPr>
        <w:t>可能</w:t>
      </w:r>
      <w:r w:rsidRPr="00C2243A">
        <w:rPr>
          <w:rFonts w:ascii="SimSun" w:eastAsia="SimSun" w:hAnsi="SimSun" w:cs="SimSun" w:hint="eastAsia"/>
          <w:sz w:val="20"/>
          <w:szCs w:val="20"/>
          <w:lang w:eastAsia="zh-CN"/>
        </w:rPr>
        <w:t>变</w:t>
      </w:r>
      <w:r w:rsidRPr="00C2243A">
        <w:rPr>
          <w:rFonts w:ascii="SimSun" w:eastAsia="SimSun" w:hAnsi="SimSun" w:cs="ＭＳ 明朝" w:hint="eastAsia"/>
          <w:sz w:val="20"/>
          <w:szCs w:val="20"/>
          <w:lang w:eastAsia="zh-CN"/>
        </w:rPr>
        <w:t>化的</w:t>
      </w:r>
      <w:r w:rsidRPr="00C2243A">
        <w:rPr>
          <w:rFonts w:ascii="SimSun" w:eastAsia="SimSun" w:hAnsi="SimSun" w:cs="SimSun" w:hint="eastAsia"/>
          <w:sz w:val="20"/>
          <w:szCs w:val="20"/>
          <w:lang w:eastAsia="zh-CN"/>
        </w:rPr>
        <w:t>隐</w:t>
      </w:r>
      <w:r w:rsidRPr="00C2243A">
        <w:rPr>
          <w:rFonts w:ascii="SimSun" w:eastAsia="SimSun" w:hAnsi="SimSun" w:cs="ＭＳ 明朝" w:hint="eastAsia"/>
          <w:sz w:val="20"/>
          <w:szCs w:val="20"/>
          <w:lang w:eastAsia="zh-CN"/>
        </w:rPr>
        <w:t>藏状</w:t>
      </w:r>
      <w:r w:rsidRPr="00C2243A">
        <w:rPr>
          <w:rFonts w:ascii="SimSun" w:eastAsia="SimSun" w:hAnsi="SimSun" w:cs="SimSun" w:hint="eastAsia"/>
          <w:sz w:val="20"/>
          <w:szCs w:val="20"/>
          <w:lang w:eastAsia="zh-CN"/>
        </w:rPr>
        <w:t>态</w:t>
      </w:r>
      <w:r w:rsidRPr="00C2243A">
        <w:rPr>
          <w:rFonts w:ascii="SimSun" w:eastAsia="SimSun" w:hAnsi="SimSun" w:cs="ＭＳ 明朝" w:hint="eastAsia"/>
          <w:sz w:val="20"/>
          <w:szCs w:val="20"/>
          <w:lang w:eastAsia="zh-CN"/>
        </w:rPr>
        <w:t>和外部状</w:t>
      </w:r>
      <w:r w:rsidRPr="00C2243A">
        <w:rPr>
          <w:rFonts w:ascii="SimSun" w:eastAsia="SimSun" w:hAnsi="SimSun" w:cs="SimSun" w:hint="eastAsia"/>
          <w:sz w:val="20"/>
          <w:szCs w:val="20"/>
          <w:lang w:eastAsia="zh-CN"/>
        </w:rPr>
        <w:t>态</w:t>
      </w:r>
      <w:r w:rsidRPr="00C2243A">
        <w:rPr>
          <w:rFonts w:ascii="SimSun" w:eastAsia="SimSun" w:hAnsi="SimSun" w:cs="ＭＳ 明朝" w:hint="eastAsia"/>
          <w:sz w:val="20"/>
          <w:szCs w:val="20"/>
          <w:lang w:eastAsia="zh-CN"/>
        </w:rPr>
        <w:t>。</w:t>
      </w:r>
      <w:r w:rsidRPr="00C2243A">
        <w:rPr>
          <w:rFonts w:ascii="SimSun" w:eastAsia="SimSun" w:hAnsi="SimSun"/>
          <w:sz w:val="20"/>
          <w:szCs w:val="20"/>
          <w:lang w:eastAsia="zh-CN"/>
        </w:rPr>
        <w:cr/>
        <w:t>不会造成超出其作用域的</w:t>
      </w:r>
      <w:r w:rsidRPr="00C2243A">
        <w:rPr>
          <w:rFonts w:ascii="SimSun" w:eastAsia="SimSun" w:hAnsi="SimSun" w:cs="SimSun" w:hint="eastAsia"/>
          <w:sz w:val="20"/>
          <w:szCs w:val="20"/>
          <w:lang w:eastAsia="zh-CN"/>
        </w:rPr>
        <w:t>变</w:t>
      </w:r>
      <w:r w:rsidRPr="00C2243A">
        <w:rPr>
          <w:rFonts w:ascii="SimSun" w:eastAsia="SimSun" w:hAnsi="SimSun" w:cs="ＭＳ 明朝" w:hint="eastAsia"/>
          <w:sz w:val="20"/>
          <w:szCs w:val="20"/>
          <w:lang w:eastAsia="zh-CN"/>
        </w:rPr>
        <w:t>化，例如修改全局</w:t>
      </w:r>
      <w:r w:rsidRPr="00C2243A">
        <w:rPr>
          <w:rFonts w:ascii="SimSun" w:eastAsia="SimSun" w:hAnsi="SimSun" w:cs="SimSun" w:hint="eastAsia"/>
          <w:sz w:val="20"/>
          <w:szCs w:val="20"/>
          <w:lang w:eastAsia="zh-CN"/>
        </w:rPr>
        <w:t>对</w:t>
      </w:r>
      <w:r w:rsidRPr="00C2243A">
        <w:rPr>
          <w:rFonts w:ascii="SimSun" w:eastAsia="SimSun" w:hAnsi="SimSun" w:cs="ＭＳ 明朝" w:hint="eastAsia"/>
          <w:sz w:val="20"/>
          <w:szCs w:val="20"/>
          <w:lang w:eastAsia="zh-CN"/>
        </w:rPr>
        <w:t>象或引用</w:t>
      </w:r>
      <w:r w:rsidRPr="00C2243A">
        <w:rPr>
          <w:rFonts w:ascii="SimSun" w:eastAsia="SimSun" w:hAnsi="SimSun" w:cs="SimSun" w:hint="eastAsia"/>
          <w:sz w:val="20"/>
          <w:szCs w:val="20"/>
          <w:lang w:eastAsia="zh-CN"/>
        </w:rPr>
        <w:t>传递</w:t>
      </w:r>
      <w:r w:rsidRPr="00C2243A">
        <w:rPr>
          <w:rFonts w:ascii="SimSun" w:eastAsia="SimSun" w:hAnsi="SimSun" w:cs="ＭＳ 明朝" w:hint="eastAsia"/>
          <w:sz w:val="20"/>
          <w:szCs w:val="20"/>
          <w:lang w:eastAsia="zh-CN"/>
        </w:rPr>
        <w:t>的参数。</w:t>
      </w:r>
      <w:r w:rsidR="00E30984" w:rsidRPr="00C2243A">
        <w:rPr>
          <w:rFonts w:ascii="SimSun" w:eastAsia="SimSun" w:hAnsi="SimSun" w:cs="ＭＳ 明朝"/>
          <w:sz w:val="20"/>
          <w:szCs w:val="20"/>
          <w:lang w:eastAsia="zh-CN"/>
        </w:rPr>
        <w:br/>
      </w: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8"/>
        <w:gridCol w:w="4561"/>
        <w:gridCol w:w="3271"/>
      </w:tblGrid>
      <w:tr w:rsidR="00845ADB" w:rsidRPr="00C2243A" w14:paraId="5C052C6A" w14:textId="77777777" w:rsidTr="008329D6">
        <w:trPr>
          <w:trHeight w:val="620"/>
        </w:trPr>
        <w:tc>
          <w:tcPr>
            <w:tcW w:w="1448" w:type="dxa"/>
          </w:tcPr>
          <w:p w14:paraId="299535FC" w14:textId="77777777" w:rsidR="00845ADB" w:rsidRPr="00C2243A" w:rsidRDefault="00845ADB" w:rsidP="00845ADB">
            <w:pPr>
              <w:rPr>
                <w:rFonts w:ascii="SimSun" w:eastAsia="SimSun" w:hAnsi="SimSun"/>
                <w:sz w:val="20"/>
                <w:szCs w:val="20"/>
                <w:lang w:eastAsia="zh-CN"/>
              </w:rPr>
            </w:pPr>
          </w:p>
        </w:tc>
        <w:tc>
          <w:tcPr>
            <w:tcW w:w="4561" w:type="dxa"/>
          </w:tcPr>
          <w:p w14:paraId="5C44DE29" w14:textId="77777777" w:rsidR="00845ADB" w:rsidRPr="00C2243A" w:rsidRDefault="00845ADB" w:rsidP="00845ADB">
            <w:pPr>
              <w:rPr>
                <w:rFonts w:ascii="SimSun" w:eastAsia="SimSun" w:hAnsi="SimSun"/>
                <w:sz w:val="20"/>
                <w:szCs w:val="20"/>
                <w:lang w:eastAsia="zh-CN"/>
              </w:rPr>
            </w:pPr>
          </w:p>
          <w:p w14:paraId="590BAE06"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函数式</w:t>
            </w:r>
          </w:p>
        </w:tc>
        <w:tc>
          <w:tcPr>
            <w:tcW w:w="3271" w:type="dxa"/>
          </w:tcPr>
          <w:p w14:paraId="302001EF" w14:textId="77777777" w:rsidR="00845ADB" w:rsidRPr="00C2243A" w:rsidRDefault="00845ADB" w:rsidP="00845ADB">
            <w:pPr>
              <w:rPr>
                <w:rFonts w:ascii="SimSun" w:eastAsia="SimSun" w:hAnsi="SimSun"/>
                <w:sz w:val="20"/>
                <w:szCs w:val="20"/>
                <w:lang w:eastAsia="zh-CN"/>
              </w:rPr>
            </w:pPr>
          </w:p>
          <w:p w14:paraId="56F6FAED"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面向对象</w:t>
            </w:r>
          </w:p>
        </w:tc>
      </w:tr>
      <w:tr w:rsidR="00845ADB" w:rsidRPr="00C2243A" w14:paraId="20476CB6" w14:textId="77777777" w:rsidTr="008329D6">
        <w:trPr>
          <w:trHeight w:val="620"/>
        </w:trPr>
        <w:tc>
          <w:tcPr>
            <w:tcW w:w="1448" w:type="dxa"/>
          </w:tcPr>
          <w:p w14:paraId="4D85C1F0" w14:textId="77777777" w:rsidR="00845ADB" w:rsidRPr="00C2243A" w:rsidRDefault="00845ADB" w:rsidP="00845ADB">
            <w:pPr>
              <w:rPr>
                <w:rFonts w:ascii="SimSun" w:eastAsia="SimSun" w:hAnsi="SimSun"/>
                <w:sz w:val="20"/>
                <w:szCs w:val="20"/>
                <w:lang w:eastAsia="zh-CN"/>
              </w:rPr>
            </w:pPr>
          </w:p>
          <w:p w14:paraId="1F6DEF74"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组合单元</w:t>
            </w:r>
          </w:p>
        </w:tc>
        <w:tc>
          <w:tcPr>
            <w:tcW w:w="4561" w:type="dxa"/>
          </w:tcPr>
          <w:p w14:paraId="5787F1C2" w14:textId="77777777" w:rsidR="00845ADB" w:rsidRPr="00C2243A" w:rsidRDefault="00845ADB" w:rsidP="00845ADB">
            <w:pPr>
              <w:rPr>
                <w:rFonts w:ascii="SimSun" w:eastAsia="SimSun" w:hAnsi="SimSun"/>
                <w:sz w:val="20"/>
                <w:szCs w:val="20"/>
                <w:lang w:eastAsia="zh-CN"/>
              </w:rPr>
            </w:pPr>
          </w:p>
          <w:p w14:paraId="1552774C"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函数</w:t>
            </w:r>
          </w:p>
        </w:tc>
        <w:tc>
          <w:tcPr>
            <w:tcW w:w="3271" w:type="dxa"/>
          </w:tcPr>
          <w:p w14:paraId="17B74D98" w14:textId="77777777" w:rsidR="00845ADB" w:rsidRPr="00C2243A" w:rsidRDefault="00845ADB" w:rsidP="00845ADB">
            <w:pPr>
              <w:rPr>
                <w:rFonts w:ascii="SimSun" w:eastAsia="SimSun" w:hAnsi="SimSun"/>
                <w:sz w:val="20"/>
                <w:szCs w:val="20"/>
                <w:lang w:eastAsia="zh-CN"/>
              </w:rPr>
            </w:pPr>
          </w:p>
          <w:p w14:paraId="6E286F6C"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对象（类）</w:t>
            </w:r>
          </w:p>
        </w:tc>
      </w:tr>
      <w:tr w:rsidR="00845ADB" w:rsidRPr="00C2243A" w14:paraId="2C614D0D" w14:textId="77777777" w:rsidTr="008329D6">
        <w:trPr>
          <w:trHeight w:val="620"/>
        </w:trPr>
        <w:tc>
          <w:tcPr>
            <w:tcW w:w="1448" w:type="dxa"/>
            <w:shd w:val="clear" w:color="auto" w:fill="F0F6FB"/>
          </w:tcPr>
          <w:p w14:paraId="6F2239F0" w14:textId="77777777" w:rsidR="00845ADB" w:rsidRPr="00C2243A" w:rsidRDefault="00845ADB" w:rsidP="00845ADB">
            <w:pPr>
              <w:rPr>
                <w:rFonts w:ascii="SimSun" w:eastAsia="SimSun" w:hAnsi="SimSun"/>
                <w:sz w:val="20"/>
                <w:szCs w:val="20"/>
                <w:lang w:eastAsia="zh-CN"/>
              </w:rPr>
            </w:pPr>
          </w:p>
          <w:p w14:paraId="0F159265"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编程风格</w:t>
            </w:r>
          </w:p>
        </w:tc>
        <w:tc>
          <w:tcPr>
            <w:tcW w:w="4561" w:type="dxa"/>
            <w:shd w:val="clear" w:color="auto" w:fill="F0F6FB"/>
          </w:tcPr>
          <w:p w14:paraId="499DD6E0" w14:textId="77777777" w:rsidR="00845ADB" w:rsidRPr="00C2243A" w:rsidRDefault="00845ADB" w:rsidP="00845ADB">
            <w:pPr>
              <w:rPr>
                <w:rFonts w:ascii="SimSun" w:eastAsia="SimSun" w:hAnsi="SimSun"/>
                <w:sz w:val="20"/>
                <w:szCs w:val="20"/>
                <w:lang w:eastAsia="zh-CN"/>
              </w:rPr>
            </w:pPr>
          </w:p>
          <w:p w14:paraId="47493354"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声明式</w:t>
            </w:r>
          </w:p>
        </w:tc>
        <w:tc>
          <w:tcPr>
            <w:tcW w:w="3271" w:type="dxa"/>
            <w:shd w:val="clear" w:color="auto" w:fill="F0F6FB"/>
          </w:tcPr>
          <w:p w14:paraId="5E430331" w14:textId="77777777" w:rsidR="00845ADB" w:rsidRPr="00C2243A" w:rsidRDefault="00845ADB" w:rsidP="00845ADB">
            <w:pPr>
              <w:rPr>
                <w:rFonts w:ascii="SimSun" w:eastAsia="SimSun" w:hAnsi="SimSun"/>
                <w:sz w:val="20"/>
                <w:szCs w:val="20"/>
                <w:lang w:eastAsia="zh-CN"/>
              </w:rPr>
            </w:pPr>
          </w:p>
          <w:p w14:paraId="4BDE5B4C"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命令式</w:t>
            </w:r>
          </w:p>
        </w:tc>
      </w:tr>
      <w:tr w:rsidR="00845ADB" w:rsidRPr="00C2243A" w14:paraId="0180573A" w14:textId="77777777" w:rsidTr="008329D6">
        <w:trPr>
          <w:trHeight w:val="620"/>
        </w:trPr>
        <w:tc>
          <w:tcPr>
            <w:tcW w:w="1448" w:type="dxa"/>
          </w:tcPr>
          <w:p w14:paraId="2BD5A86B" w14:textId="77777777" w:rsidR="00845ADB" w:rsidRPr="00C2243A" w:rsidRDefault="00845ADB" w:rsidP="00845ADB">
            <w:pPr>
              <w:rPr>
                <w:rFonts w:ascii="SimSun" w:eastAsia="SimSun" w:hAnsi="SimSun"/>
                <w:sz w:val="20"/>
                <w:szCs w:val="20"/>
                <w:lang w:eastAsia="zh-CN"/>
              </w:rPr>
            </w:pPr>
          </w:p>
          <w:p w14:paraId="3EAAC94B"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数据和行为</w:t>
            </w:r>
          </w:p>
        </w:tc>
        <w:tc>
          <w:tcPr>
            <w:tcW w:w="4561" w:type="dxa"/>
          </w:tcPr>
          <w:p w14:paraId="38F91378" w14:textId="77777777" w:rsidR="00845ADB" w:rsidRPr="00C2243A" w:rsidRDefault="00845ADB" w:rsidP="00845ADB">
            <w:pPr>
              <w:rPr>
                <w:rFonts w:ascii="SimSun" w:eastAsia="SimSun" w:hAnsi="SimSun"/>
                <w:sz w:val="20"/>
                <w:szCs w:val="20"/>
                <w:lang w:eastAsia="zh-CN"/>
              </w:rPr>
            </w:pPr>
          </w:p>
          <w:p w14:paraId="466CB889"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独立且松耦合的纯函数</w:t>
            </w:r>
          </w:p>
        </w:tc>
        <w:tc>
          <w:tcPr>
            <w:tcW w:w="3271" w:type="dxa"/>
          </w:tcPr>
          <w:p w14:paraId="53F046B8" w14:textId="77777777" w:rsidR="00845ADB" w:rsidRPr="00C2243A" w:rsidRDefault="00845ADB" w:rsidP="00845ADB">
            <w:pPr>
              <w:rPr>
                <w:rFonts w:ascii="SimSun" w:eastAsia="SimSun" w:hAnsi="SimSun"/>
                <w:sz w:val="20"/>
                <w:szCs w:val="20"/>
                <w:lang w:eastAsia="zh-CN"/>
              </w:rPr>
            </w:pPr>
          </w:p>
          <w:p w14:paraId="43D5F0B6"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与方法紧耦合的类</w:t>
            </w:r>
          </w:p>
        </w:tc>
      </w:tr>
      <w:tr w:rsidR="00845ADB" w:rsidRPr="00C2243A" w14:paraId="78F7787D" w14:textId="77777777" w:rsidTr="008329D6">
        <w:trPr>
          <w:trHeight w:val="620"/>
        </w:trPr>
        <w:tc>
          <w:tcPr>
            <w:tcW w:w="1448" w:type="dxa"/>
            <w:shd w:val="clear" w:color="auto" w:fill="F0F6FB"/>
          </w:tcPr>
          <w:p w14:paraId="339F0F22" w14:textId="77777777" w:rsidR="00845ADB" w:rsidRPr="00C2243A" w:rsidRDefault="00845ADB" w:rsidP="00845ADB">
            <w:pPr>
              <w:rPr>
                <w:rFonts w:ascii="SimSun" w:eastAsia="SimSun" w:hAnsi="SimSun"/>
                <w:sz w:val="20"/>
                <w:szCs w:val="20"/>
                <w:lang w:eastAsia="zh-CN"/>
              </w:rPr>
            </w:pPr>
          </w:p>
          <w:p w14:paraId="781454A1"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状态管理</w:t>
            </w:r>
          </w:p>
        </w:tc>
        <w:tc>
          <w:tcPr>
            <w:tcW w:w="4561" w:type="dxa"/>
            <w:shd w:val="clear" w:color="auto" w:fill="F0F6FB"/>
          </w:tcPr>
          <w:p w14:paraId="3EFFA28E" w14:textId="77777777" w:rsidR="00845ADB" w:rsidRPr="00C2243A" w:rsidRDefault="00845ADB" w:rsidP="00845ADB">
            <w:pPr>
              <w:rPr>
                <w:rFonts w:ascii="SimSun" w:eastAsia="SimSun" w:hAnsi="SimSun"/>
                <w:sz w:val="20"/>
                <w:szCs w:val="20"/>
                <w:lang w:eastAsia="zh-CN"/>
              </w:rPr>
            </w:pPr>
          </w:p>
          <w:p w14:paraId="700BFFC5"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将对象视为不可变的值</w:t>
            </w:r>
          </w:p>
        </w:tc>
        <w:tc>
          <w:tcPr>
            <w:tcW w:w="3271" w:type="dxa"/>
            <w:shd w:val="clear" w:color="auto" w:fill="F0F6FB"/>
          </w:tcPr>
          <w:p w14:paraId="17600EC5" w14:textId="77777777" w:rsidR="00845ADB" w:rsidRPr="00C2243A" w:rsidRDefault="00845ADB" w:rsidP="00845ADB">
            <w:pPr>
              <w:rPr>
                <w:rFonts w:ascii="SimSun" w:eastAsia="SimSun" w:hAnsi="SimSun"/>
                <w:sz w:val="20"/>
                <w:szCs w:val="20"/>
                <w:lang w:eastAsia="zh-CN"/>
              </w:rPr>
            </w:pPr>
          </w:p>
          <w:p w14:paraId="5B236C1D"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主张通过实例方法改变对象</w:t>
            </w:r>
          </w:p>
        </w:tc>
      </w:tr>
      <w:tr w:rsidR="00845ADB" w:rsidRPr="00C2243A" w14:paraId="0EF64ECF" w14:textId="77777777" w:rsidTr="008329D6">
        <w:trPr>
          <w:trHeight w:val="620"/>
        </w:trPr>
        <w:tc>
          <w:tcPr>
            <w:tcW w:w="1448" w:type="dxa"/>
          </w:tcPr>
          <w:p w14:paraId="48D63916" w14:textId="77777777" w:rsidR="00845ADB" w:rsidRPr="00C2243A" w:rsidRDefault="00845ADB" w:rsidP="00845ADB">
            <w:pPr>
              <w:rPr>
                <w:rFonts w:ascii="SimSun" w:eastAsia="SimSun" w:hAnsi="SimSun"/>
                <w:sz w:val="20"/>
                <w:szCs w:val="20"/>
                <w:lang w:eastAsia="zh-CN"/>
              </w:rPr>
            </w:pPr>
          </w:p>
          <w:p w14:paraId="5D58ED90"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程序流控制</w:t>
            </w:r>
          </w:p>
        </w:tc>
        <w:tc>
          <w:tcPr>
            <w:tcW w:w="4561" w:type="dxa"/>
          </w:tcPr>
          <w:p w14:paraId="379E8EB8" w14:textId="77777777" w:rsidR="00845ADB" w:rsidRPr="00C2243A" w:rsidRDefault="00845ADB" w:rsidP="00845ADB">
            <w:pPr>
              <w:rPr>
                <w:rFonts w:ascii="SimSun" w:eastAsia="SimSun" w:hAnsi="SimSun"/>
                <w:sz w:val="20"/>
                <w:szCs w:val="20"/>
                <w:lang w:eastAsia="zh-CN"/>
              </w:rPr>
            </w:pPr>
          </w:p>
          <w:p w14:paraId="58D607C7"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函数与递归</w:t>
            </w:r>
          </w:p>
        </w:tc>
        <w:tc>
          <w:tcPr>
            <w:tcW w:w="3271" w:type="dxa"/>
          </w:tcPr>
          <w:p w14:paraId="25F53C74" w14:textId="77777777" w:rsidR="00845ADB" w:rsidRPr="00C2243A" w:rsidRDefault="00845ADB" w:rsidP="00845ADB">
            <w:pPr>
              <w:rPr>
                <w:rFonts w:ascii="SimSun" w:eastAsia="SimSun" w:hAnsi="SimSun"/>
                <w:sz w:val="20"/>
                <w:szCs w:val="20"/>
                <w:lang w:eastAsia="zh-CN"/>
              </w:rPr>
            </w:pPr>
          </w:p>
          <w:p w14:paraId="4C1CFBD7"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循环与条件</w:t>
            </w:r>
          </w:p>
        </w:tc>
      </w:tr>
      <w:tr w:rsidR="00845ADB" w:rsidRPr="00C2243A" w14:paraId="0B8505FB" w14:textId="77777777" w:rsidTr="008329D6">
        <w:trPr>
          <w:trHeight w:val="620"/>
        </w:trPr>
        <w:tc>
          <w:tcPr>
            <w:tcW w:w="1448" w:type="dxa"/>
            <w:shd w:val="clear" w:color="auto" w:fill="F0F6FB"/>
          </w:tcPr>
          <w:p w14:paraId="1A3A1DAA" w14:textId="77777777" w:rsidR="00845ADB" w:rsidRPr="00C2243A" w:rsidRDefault="00845ADB" w:rsidP="00845ADB">
            <w:pPr>
              <w:rPr>
                <w:rFonts w:ascii="SimSun" w:eastAsia="SimSun" w:hAnsi="SimSun"/>
                <w:sz w:val="20"/>
                <w:szCs w:val="20"/>
                <w:lang w:eastAsia="zh-CN"/>
              </w:rPr>
            </w:pPr>
          </w:p>
          <w:p w14:paraId="4290BAA8"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线程安全</w:t>
            </w:r>
          </w:p>
        </w:tc>
        <w:tc>
          <w:tcPr>
            <w:tcW w:w="4561" w:type="dxa"/>
            <w:shd w:val="clear" w:color="auto" w:fill="F0F6FB"/>
          </w:tcPr>
          <w:p w14:paraId="455585D7" w14:textId="77777777" w:rsidR="00845ADB" w:rsidRPr="00C2243A" w:rsidRDefault="00845ADB" w:rsidP="00845ADB">
            <w:pPr>
              <w:rPr>
                <w:rFonts w:ascii="SimSun" w:eastAsia="SimSun" w:hAnsi="SimSun"/>
                <w:sz w:val="20"/>
                <w:szCs w:val="20"/>
                <w:lang w:eastAsia="zh-CN"/>
              </w:rPr>
            </w:pPr>
          </w:p>
          <w:p w14:paraId="7CFC5587"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可并发编程</w:t>
            </w:r>
          </w:p>
        </w:tc>
        <w:tc>
          <w:tcPr>
            <w:tcW w:w="3271" w:type="dxa"/>
            <w:shd w:val="clear" w:color="auto" w:fill="F0F6FB"/>
          </w:tcPr>
          <w:p w14:paraId="776A26BB" w14:textId="77777777" w:rsidR="00845ADB" w:rsidRPr="00C2243A" w:rsidRDefault="00845ADB" w:rsidP="00845ADB">
            <w:pPr>
              <w:rPr>
                <w:rFonts w:ascii="SimSun" w:eastAsia="SimSun" w:hAnsi="SimSun"/>
                <w:sz w:val="20"/>
                <w:szCs w:val="20"/>
                <w:lang w:eastAsia="zh-CN"/>
              </w:rPr>
            </w:pPr>
          </w:p>
          <w:p w14:paraId="3E5CDC87"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难以实现</w:t>
            </w:r>
          </w:p>
        </w:tc>
      </w:tr>
      <w:tr w:rsidR="00845ADB" w:rsidRPr="00C2243A" w14:paraId="6A48ECCA" w14:textId="77777777" w:rsidTr="008329D6">
        <w:trPr>
          <w:trHeight w:val="620"/>
        </w:trPr>
        <w:tc>
          <w:tcPr>
            <w:tcW w:w="1448" w:type="dxa"/>
          </w:tcPr>
          <w:p w14:paraId="094326FC" w14:textId="77777777" w:rsidR="00845ADB" w:rsidRPr="00C2243A" w:rsidRDefault="00845ADB" w:rsidP="00845ADB">
            <w:pPr>
              <w:rPr>
                <w:rFonts w:ascii="SimSun" w:eastAsia="SimSun" w:hAnsi="SimSun"/>
                <w:sz w:val="20"/>
                <w:szCs w:val="20"/>
                <w:lang w:eastAsia="zh-CN"/>
              </w:rPr>
            </w:pPr>
          </w:p>
          <w:p w14:paraId="703B38E2"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封装性</w:t>
            </w:r>
          </w:p>
        </w:tc>
        <w:tc>
          <w:tcPr>
            <w:tcW w:w="4561" w:type="dxa"/>
          </w:tcPr>
          <w:p w14:paraId="2B021DCE" w14:textId="77777777" w:rsidR="00845ADB" w:rsidRPr="00C2243A" w:rsidRDefault="00845ADB" w:rsidP="00845ADB">
            <w:pPr>
              <w:rPr>
                <w:rFonts w:ascii="SimSun" w:eastAsia="SimSun" w:hAnsi="SimSun"/>
                <w:sz w:val="20"/>
                <w:szCs w:val="20"/>
                <w:lang w:eastAsia="zh-CN"/>
              </w:rPr>
            </w:pPr>
          </w:p>
          <w:p w14:paraId="0B3E2A4D"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因为一切都是不可变的，所以没有必要</w:t>
            </w:r>
          </w:p>
        </w:tc>
        <w:tc>
          <w:tcPr>
            <w:tcW w:w="3271" w:type="dxa"/>
          </w:tcPr>
          <w:p w14:paraId="6AE983DE" w14:textId="77777777" w:rsidR="00845ADB" w:rsidRPr="00C2243A" w:rsidRDefault="00845ADB" w:rsidP="00845ADB">
            <w:pPr>
              <w:rPr>
                <w:rFonts w:ascii="SimSun" w:eastAsia="SimSun" w:hAnsi="SimSun"/>
                <w:sz w:val="20"/>
                <w:szCs w:val="20"/>
                <w:lang w:eastAsia="zh-CN"/>
              </w:rPr>
            </w:pPr>
          </w:p>
          <w:p w14:paraId="1B74C8D2" w14:textId="77777777" w:rsidR="00845ADB" w:rsidRPr="00C2243A" w:rsidRDefault="00845ADB" w:rsidP="00845ADB">
            <w:pPr>
              <w:rPr>
                <w:rFonts w:ascii="SimSun" w:eastAsia="SimSun" w:hAnsi="SimSun"/>
                <w:sz w:val="20"/>
                <w:szCs w:val="20"/>
                <w:lang w:eastAsia="zh-CN"/>
              </w:rPr>
            </w:pPr>
            <w:r w:rsidRPr="00C2243A">
              <w:rPr>
                <w:rFonts w:ascii="SimSun" w:eastAsia="SimSun" w:hAnsi="SimSun" w:hint="eastAsia"/>
                <w:sz w:val="20"/>
                <w:szCs w:val="20"/>
                <w:lang w:eastAsia="zh-CN"/>
              </w:rPr>
              <w:t>需要保护数据的完整性</w:t>
            </w:r>
          </w:p>
        </w:tc>
      </w:tr>
    </w:tbl>
    <w:p w14:paraId="355835E6" w14:textId="7ABFCB80" w:rsidR="006906EE" w:rsidRPr="00C2243A" w:rsidRDefault="006906EE" w:rsidP="006906EE">
      <w:pPr>
        <w:rPr>
          <w:rFonts w:ascii="SimSun" w:eastAsia="SimSun" w:hAnsi="SimSun"/>
          <w:sz w:val="20"/>
          <w:szCs w:val="20"/>
          <w:lang w:eastAsia="zh-CN"/>
        </w:rPr>
      </w:pPr>
    </w:p>
    <w:p w14:paraId="5801675C" w14:textId="592510F5" w:rsidR="00C1184A" w:rsidRPr="00C2243A" w:rsidRDefault="00C1184A" w:rsidP="00C1184A">
      <w:pPr>
        <w:pStyle w:val="3"/>
        <w:spacing w:after="60"/>
        <w:rPr>
          <w:rFonts w:ascii="SimSun" w:eastAsia="SimSun" w:hAnsi="SimSun"/>
          <w:sz w:val="20"/>
          <w:szCs w:val="20"/>
          <w:lang w:eastAsia="zh-CN"/>
        </w:rPr>
      </w:pPr>
      <w:r w:rsidRPr="00C2243A">
        <w:rPr>
          <w:rFonts w:ascii="SimSun" w:eastAsia="SimSun" w:hAnsi="SimSun" w:hint="eastAsia"/>
          <w:sz w:val="20"/>
          <w:szCs w:val="20"/>
          <w:lang w:eastAsia="zh-CN"/>
        </w:rPr>
        <w:t>柯里化</w:t>
      </w:r>
    </w:p>
    <w:p w14:paraId="7E086B41" w14:textId="7569EF5F" w:rsidR="00D55B15" w:rsidRPr="00C2243A" w:rsidRDefault="00D55B15" w:rsidP="00D55B15">
      <w:pPr>
        <w:rPr>
          <w:rFonts w:ascii="SimSun" w:eastAsia="SimSun" w:hAnsi="SimSun"/>
          <w:sz w:val="20"/>
          <w:szCs w:val="20"/>
          <w:lang w:eastAsia="zh-CN"/>
        </w:rPr>
      </w:pPr>
      <w:r w:rsidRPr="00C2243A">
        <w:rPr>
          <w:rFonts w:ascii="SimSun" w:eastAsia="SimSun" w:hAnsi="SimSun"/>
          <w:sz w:val="20"/>
          <w:szCs w:val="20"/>
          <w:lang w:eastAsia="zh-CN"/>
        </w:rPr>
        <w:t>使用柯里化，可以允许部分地传递函数参数，以便将函数的参数减少为一个。</w:t>
      </w:r>
    </w:p>
    <w:p w14:paraId="20468467" w14:textId="5092D13B" w:rsidR="00BA5C04" w:rsidRPr="00C2243A" w:rsidRDefault="00B946CD" w:rsidP="0041371A">
      <w:pPr>
        <w:pStyle w:val="20"/>
        <w:spacing w:after="60"/>
        <w:rPr>
          <w:rFonts w:ascii="SimSun" w:eastAsia="SimSun" w:hAnsi="SimSun"/>
          <w:b w:val="0"/>
          <w:sz w:val="20"/>
          <w:szCs w:val="20"/>
          <w:lang w:eastAsia="zh-CN"/>
        </w:rPr>
      </w:pPr>
      <w:r w:rsidRPr="00C2243A">
        <w:rPr>
          <w:rFonts w:ascii="SimSun" w:eastAsia="SimSun" w:hAnsi="SimSun" w:hint="eastAsia"/>
          <w:b w:val="0"/>
          <w:sz w:val="20"/>
          <w:szCs w:val="20"/>
          <w:lang w:eastAsia="zh-CN"/>
        </w:rPr>
        <w:t>数据结构</w:t>
      </w:r>
      <w:bookmarkEnd w:id="209"/>
      <w:bookmarkEnd w:id="210"/>
    </w:p>
    <w:p w14:paraId="715E9606" w14:textId="112AF5FC" w:rsidR="0061002F" w:rsidRPr="00C2243A" w:rsidRDefault="0061002F" w:rsidP="0061002F">
      <w:pPr>
        <w:pStyle w:val="3"/>
        <w:spacing w:after="60"/>
        <w:rPr>
          <w:rFonts w:ascii="SimSun" w:eastAsia="SimSun" w:hAnsi="SimSun" w:cs="Microsoft YaHei"/>
          <w:sz w:val="20"/>
          <w:szCs w:val="20"/>
          <w:lang w:eastAsia="zh-CN"/>
        </w:rPr>
      </w:pPr>
      <w:bookmarkStart w:id="211" w:name="_Toc109975051"/>
      <w:bookmarkStart w:id="212" w:name="_Toc99709274"/>
      <w:bookmarkStart w:id="213" w:name="_Toc109975067"/>
      <w:r w:rsidRPr="00C2243A">
        <w:rPr>
          <w:rFonts w:ascii="SimSun" w:eastAsia="SimSun" w:hAnsi="SimSun" w:hint="eastAsia"/>
          <w:sz w:val="20"/>
          <w:szCs w:val="20"/>
          <w:lang w:eastAsia="zh-CN"/>
        </w:rPr>
        <w:t>解构</w:t>
      </w:r>
      <w:r w:rsidRPr="00C2243A">
        <w:rPr>
          <w:rFonts w:ascii="SimSun" w:eastAsia="SimSun" w:hAnsi="SimSun" w:cs="Microsoft YaHei" w:hint="eastAsia"/>
          <w:sz w:val="20"/>
          <w:szCs w:val="20"/>
          <w:lang w:eastAsia="zh-CN"/>
        </w:rPr>
        <w:t>赋值</w:t>
      </w:r>
      <w:bookmarkEnd w:id="211"/>
    </w:p>
    <w:p w14:paraId="382B6D9C" w14:textId="52CB2D46" w:rsidR="00F24915" w:rsidRPr="00C2243A" w:rsidRDefault="00F24915" w:rsidP="00F24915">
      <w:pPr>
        <w:rPr>
          <w:rFonts w:ascii="SimSun" w:eastAsia="SimSun" w:hAnsi="SimSun"/>
          <w:sz w:val="20"/>
          <w:szCs w:val="20"/>
          <w:lang w:eastAsia="zh-CN"/>
        </w:rPr>
      </w:pPr>
      <w:r w:rsidRPr="00C2243A">
        <w:rPr>
          <w:rFonts w:ascii="SimSun" w:eastAsia="SimSun" w:hAnsi="SimSun" w:hint="eastAsia"/>
          <w:sz w:val="20"/>
          <w:szCs w:val="20"/>
          <w:lang w:eastAsia="zh-CN"/>
        </w:rPr>
        <w:t>将数组中的值或对象的属性取出，赋值给其他变量。</w:t>
      </w:r>
      <w:r w:rsidR="00D20262" w:rsidRPr="00C2243A">
        <w:rPr>
          <w:rFonts w:ascii="SimSun" w:eastAsia="SimSun" w:hAnsi="SimSun" w:hint="eastAsia"/>
          <w:sz w:val="20"/>
          <w:szCs w:val="20"/>
          <w:lang w:eastAsia="zh-CN"/>
        </w:rPr>
        <w:t>可以在一条语句中使用嵌套数据实现一个或多个赋值操作。</w:t>
      </w:r>
    </w:p>
    <w:p w14:paraId="7A4D7CFE" w14:textId="2445956F" w:rsidR="0061002F" w:rsidRPr="00C2243A" w:rsidRDefault="0061002F" w:rsidP="00872DF2">
      <w:pPr>
        <w:pStyle w:val="40"/>
        <w:rPr>
          <w:rFonts w:ascii="SimSun" w:eastAsia="SimSun" w:hAnsi="SimSun"/>
          <w:sz w:val="20"/>
          <w:szCs w:val="20"/>
        </w:rPr>
      </w:pPr>
      <w:r w:rsidRPr="00C2243A">
        <w:rPr>
          <w:rFonts w:ascii="SimSun" w:eastAsia="SimSun" w:hAnsi="SimSun" w:hint="eastAsia"/>
          <w:sz w:val="20"/>
          <w:szCs w:val="20"/>
        </w:rPr>
        <w:t>解构对象</w:t>
      </w:r>
    </w:p>
    <w:p w14:paraId="1C82911A" w14:textId="6C0B0D01" w:rsidR="00815150" w:rsidRPr="00C2243A" w:rsidRDefault="00815150" w:rsidP="00815150">
      <w:pPr>
        <w:rPr>
          <w:rFonts w:ascii="SimSun" w:eastAsia="SimSun" w:hAnsi="SimSun"/>
          <w:sz w:val="20"/>
          <w:szCs w:val="20"/>
          <w:lang w:eastAsia="zh-CN"/>
        </w:rPr>
      </w:pPr>
      <w:commentRangeStart w:id="214"/>
      <w:r w:rsidRPr="00C2243A">
        <w:rPr>
          <w:rFonts w:ascii="SimSun" w:eastAsia="SimSun" w:hAnsi="SimSun" w:hint="eastAsia"/>
          <w:sz w:val="20"/>
          <w:szCs w:val="20"/>
          <w:lang w:eastAsia="zh-CN"/>
        </w:rPr>
        <w:t>对象解构就是使用与对象匹配的结构来实现对象属性赋值</w:t>
      </w:r>
      <w:r w:rsidR="00047AC7" w:rsidRPr="00C2243A">
        <w:rPr>
          <w:rFonts w:ascii="SimSun" w:eastAsia="SimSun" w:hAnsi="SimSun" w:hint="eastAsia"/>
          <w:sz w:val="20"/>
          <w:szCs w:val="20"/>
          <w:lang w:eastAsia="zh-CN"/>
        </w:rPr>
        <w:t>。</w:t>
      </w:r>
      <w:commentRangeEnd w:id="214"/>
      <w:r w:rsidR="00D52A1B" w:rsidRPr="00C2243A">
        <w:rPr>
          <w:rStyle w:val="affc"/>
          <w:rFonts w:ascii="SimSun" w:eastAsia="SimSun" w:hAnsi="SimSun" w:cs="Times New Roman"/>
          <w:sz w:val="20"/>
          <w:szCs w:val="20"/>
        </w:rPr>
        <w:commentReference w:id="214"/>
      </w:r>
    </w:p>
    <w:tbl>
      <w:tblPr>
        <w:tblStyle w:val="aff9"/>
        <w:tblW w:w="0" w:type="auto"/>
        <w:tblLook w:val="04A0" w:firstRow="1" w:lastRow="0" w:firstColumn="1" w:lastColumn="0" w:noHBand="0" w:noVBand="1"/>
      </w:tblPr>
      <w:tblGrid>
        <w:gridCol w:w="4963"/>
        <w:gridCol w:w="4963"/>
      </w:tblGrid>
      <w:tr w:rsidR="0061002F" w:rsidRPr="00C2243A" w14:paraId="11C13936" w14:textId="77777777" w:rsidTr="00AE5DE1">
        <w:trPr>
          <w:cnfStyle w:val="100000000000" w:firstRow="1" w:lastRow="0" w:firstColumn="0" w:lastColumn="0" w:oddVBand="0" w:evenVBand="0" w:oddHBand="0" w:evenHBand="0" w:firstRowFirstColumn="0" w:firstRowLastColumn="0" w:lastRowFirstColumn="0" w:lastRowLastColumn="0"/>
        </w:trPr>
        <w:tc>
          <w:tcPr>
            <w:tcW w:w="4963" w:type="dxa"/>
          </w:tcPr>
          <w:p w14:paraId="09C126E5" w14:textId="77777777" w:rsidR="0061002F" w:rsidRPr="00C2243A" w:rsidRDefault="0061002F" w:rsidP="00AE5DE1">
            <w:pPr>
              <w:rPr>
                <w:rFonts w:ascii="SimSun" w:eastAsia="SimSun" w:hAnsi="SimSun"/>
                <w:lang w:eastAsia="zh-CN"/>
              </w:rPr>
            </w:pPr>
            <w:r w:rsidRPr="00C2243A">
              <w:rPr>
                <w:rFonts w:ascii="SimSun" w:eastAsia="SimSun" w:hAnsi="SimSun"/>
                <w:lang w:eastAsia="zh-CN"/>
              </w:rPr>
              <w:t xml:space="preserve">const </w:t>
            </w:r>
            <w:proofErr w:type="gramStart"/>
            <w:r w:rsidRPr="00C2243A">
              <w:rPr>
                <w:rFonts w:ascii="SimSun" w:eastAsia="SimSun" w:hAnsi="SimSun"/>
                <w:lang w:eastAsia="zh-CN"/>
              </w:rPr>
              <w:t xml:space="preserve">{ </w:t>
            </w:r>
            <w:proofErr w:type="spellStart"/>
            <w:r w:rsidRPr="00C2243A">
              <w:rPr>
                <w:rFonts w:ascii="SimSun" w:eastAsia="SimSun" w:hAnsi="SimSun"/>
                <w:lang w:eastAsia="zh-CN"/>
              </w:rPr>
              <w:t>johnDoe</w:t>
            </w:r>
            <w:proofErr w:type="spellEnd"/>
            <w:proofErr w:type="gramEnd"/>
            <w:r w:rsidRPr="00C2243A">
              <w:rPr>
                <w:rFonts w:ascii="SimSun" w:eastAsia="SimSun" w:hAnsi="SimSun"/>
                <w:lang w:eastAsia="zh-CN"/>
              </w:rPr>
              <w:t>: { age, email }} = user;</w:t>
            </w:r>
          </w:p>
        </w:tc>
        <w:tc>
          <w:tcPr>
            <w:tcW w:w="4963" w:type="dxa"/>
          </w:tcPr>
          <w:p w14:paraId="51FDD42A" w14:textId="77777777" w:rsidR="0061002F" w:rsidRPr="00C2243A" w:rsidRDefault="0061002F" w:rsidP="00AE5DE1">
            <w:pPr>
              <w:rPr>
                <w:rFonts w:ascii="SimSun" w:eastAsia="SimSun" w:hAnsi="SimSun"/>
                <w:lang w:eastAsia="zh-CN"/>
              </w:rPr>
            </w:pPr>
            <w:r w:rsidRPr="00C2243A">
              <w:rPr>
                <w:rFonts w:ascii="SimSun" w:eastAsia="SimSun" w:hAnsi="SimSun" w:hint="eastAsia"/>
                <w:lang w:eastAsia="zh-CN"/>
              </w:rPr>
              <w:t>解构</w:t>
            </w:r>
            <w:r w:rsidRPr="00C2243A">
              <w:rPr>
                <w:rFonts w:ascii="SimSun" w:eastAsia="SimSun" w:hAnsi="SimSun" w:cs="Microsoft YaHei" w:hint="eastAsia"/>
                <w:lang w:eastAsia="zh-CN"/>
              </w:rPr>
              <w:t>对</w:t>
            </w:r>
            <w:r w:rsidRPr="00C2243A">
              <w:rPr>
                <w:rFonts w:ascii="SimSun" w:eastAsia="SimSun" w:hAnsi="SimSun" w:cs="ＭＳ ゴシック" w:hint="eastAsia"/>
                <w:lang w:eastAsia="zh-CN"/>
              </w:rPr>
              <w:t>象的属性</w:t>
            </w:r>
            <w:r w:rsidRPr="00C2243A">
              <w:rPr>
                <w:rFonts w:ascii="SimSun" w:eastAsia="SimSun" w:hAnsi="SimSun" w:cs="Microsoft YaHei" w:hint="eastAsia"/>
                <w:lang w:eastAsia="zh-CN"/>
              </w:rPr>
              <w:t>值赋值给</w:t>
            </w:r>
            <w:r w:rsidRPr="00C2243A">
              <w:rPr>
                <w:rFonts w:ascii="SimSun" w:eastAsia="SimSun" w:hAnsi="SimSun" w:cs="ＭＳ ゴシック" w:hint="eastAsia"/>
                <w:lang w:eastAsia="zh-CN"/>
              </w:rPr>
              <w:t>具有相同名字的</w:t>
            </w:r>
            <w:r w:rsidRPr="00C2243A">
              <w:rPr>
                <w:rFonts w:ascii="SimSun" w:eastAsia="SimSun" w:hAnsi="SimSun" w:cs="Microsoft YaHei" w:hint="eastAsia"/>
                <w:lang w:eastAsia="zh-CN"/>
              </w:rPr>
              <w:t>变</w:t>
            </w:r>
            <w:r w:rsidRPr="00C2243A">
              <w:rPr>
                <w:rFonts w:ascii="SimSun" w:eastAsia="SimSun" w:hAnsi="SimSun" w:cs="ＭＳ ゴシック" w:hint="eastAsia"/>
                <w:lang w:eastAsia="zh-CN"/>
              </w:rPr>
              <w:t>量</w:t>
            </w:r>
          </w:p>
        </w:tc>
      </w:tr>
      <w:tr w:rsidR="0061002F" w:rsidRPr="00C2243A" w14:paraId="67C0ECAE" w14:textId="77777777" w:rsidTr="00AE5DE1">
        <w:tc>
          <w:tcPr>
            <w:tcW w:w="4963" w:type="dxa"/>
          </w:tcPr>
          <w:p w14:paraId="3CBC79F3" w14:textId="77777777" w:rsidR="0061002F" w:rsidRPr="00C2243A" w:rsidRDefault="0061002F" w:rsidP="00AE5DE1">
            <w:pPr>
              <w:rPr>
                <w:rFonts w:ascii="SimSun" w:eastAsia="SimSun" w:hAnsi="SimSun"/>
                <w:lang w:eastAsia="zh-CN"/>
              </w:rPr>
            </w:pPr>
            <w:r w:rsidRPr="00C2243A">
              <w:rPr>
                <w:rFonts w:ascii="SimSun" w:eastAsia="SimSun" w:hAnsi="SimSun"/>
                <w:lang w:eastAsia="zh-CN"/>
              </w:rPr>
              <w:t xml:space="preserve">const </w:t>
            </w:r>
            <w:proofErr w:type="gramStart"/>
            <w:r w:rsidRPr="00C2243A">
              <w:rPr>
                <w:rFonts w:ascii="SimSun" w:eastAsia="SimSun" w:hAnsi="SimSun"/>
                <w:lang w:eastAsia="zh-CN"/>
              </w:rPr>
              <w:t xml:space="preserve">{ </w:t>
            </w:r>
            <w:proofErr w:type="spellStart"/>
            <w:r w:rsidRPr="00C2243A">
              <w:rPr>
                <w:rFonts w:ascii="SimSun" w:eastAsia="SimSun" w:hAnsi="SimSun"/>
                <w:lang w:eastAsia="zh-CN"/>
              </w:rPr>
              <w:t>johnDoe</w:t>
            </w:r>
            <w:proofErr w:type="spellEnd"/>
            <w:proofErr w:type="gramEnd"/>
            <w:r w:rsidRPr="00C2243A">
              <w:rPr>
                <w:rFonts w:ascii="SimSun" w:eastAsia="SimSun" w:hAnsi="SimSun"/>
                <w:lang w:eastAsia="zh-CN"/>
              </w:rPr>
              <w:t xml:space="preserve">: { age: </w:t>
            </w:r>
            <w:proofErr w:type="spellStart"/>
            <w:r w:rsidRPr="00C2243A">
              <w:rPr>
                <w:rFonts w:ascii="SimSun" w:eastAsia="SimSun" w:hAnsi="SimSun"/>
                <w:lang w:eastAsia="zh-CN"/>
              </w:rPr>
              <w:t>userAge</w:t>
            </w:r>
            <w:proofErr w:type="spellEnd"/>
            <w:r w:rsidRPr="00C2243A">
              <w:rPr>
                <w:rFonts w:ascii="SimSun" w:eastAsia="SimSun" w:hAnsi="SimSun"/>
                <w:lang w:eastAsia="zh-CN"/>
              </w:rPr>
              <w:t xml:space="preserve">, email: </w:t>
            </w:r>
            <w:proofErr w:type="spellStart"/>
            <w:r w:rsidRPr="00C2243A">
              <w:rPr>
                <w:rFonts w:ascii="SimSun" w:eastAsia="SimSun" w:hAnsi="SimSun"/>
                <w:lang w:eastAsia="zh-CN"/>
              </w:rPr>
              <w:t>userEmail</w:t>
            </w:r>
            <w:proofErr w:type="spellEnd"/>
            <w:r w:rsidRPr="00C2243A">
              <w:rPr>
                <w:rFonts w:ascii="SimSun" w:eastAsia="SimSun" w:hAnsi="SimSun"/>
                <w:lang w:eastAsia="zh-CN"/>
              </w:rPr>
              <w:t xml:space="preserve"> }} = user;</w:t>
            </w:r>
          </w:p>
        </w:tc>
        <w:tc>
          <w:tcPr>
            <w:tcW w:w="4963" w:type="dxa"/>
          </w:tcPr>
          <w:p w14:paraId="259F34FF" w14:textId="77777777" w:rsidR="0061002F" w:rsidRPr="00C2243A" w:rsidRDefault="0061002F" w:rsidP="00AE5DE1">
            <w:pPr>
              <w:rPr>
                <w:rFonts w:ascii="SimSun" w:eastAsia="SimSun" w:hAnsi="SimSun"/>
                <w:lang w:eastAsia="zh-CN"/>
              </w:rPr>
            </w:pPr>
            <w:r w:rsidRPr="00C2243A">
              <w:rPr>
                <w:rFonts w:ascii="SimSun" w:eastAsia="SimSun" w:hAnsi="SimSun" w:cs="Microsoft YaHei" w:hint="eastAsia"/>
                <w:lang w:eastAsia="zh-CN"/>
              </w:rPr>
              <w:t>对</w:t>
            </w:r>
            <w:r w:rsidRPr="00C2243A">
              <w:rPr>
                <w:rFonts w:ascii="SimSun" w:eastAsia="SimSun" w:hAnsi="SimSun" w:cs="ＭＳ Ｐゴシック" w:hint="eastAsia"/>
                <w:lang w:eastAsia="zh-CN"/>
              </w:rPr>
              <w:t>象的属性</w:t>
            </w:r>
            <w:r w:rsidRPr="00C2243A">
              <w:rPr>
                <w:rFonts w:ascii="SimSun" w:eastAsia="SimSun" w:hAnsi="SimSun" w:cs="Microsoft YaHei" w:hint="eastAsia"/>
                <w:lang w:eastAsia="zh-CN"/>
              </w:rPr>
              <w:t>值赋值给</w:t>
            </w:r>
            <w:r w:rsidRPr="00C2243A">
              <w:rPr>
                <w:rFonts w:ascii="SimSun" w:eastAsia="SimSun" w:hAnsi="SimSun" w:cs="ＭＳ Ｐゴシック" w:hint="eastAsia"/>
                <w:lang w:eastAsia="zh-CN"/>
              </w:rPr>
              <w:t>具有不同名字的</w:t>
            </w:r>
            <w:r w:rsidRPr="00C2243A">
              <w:rPr>
                <w:rFonts w:ascii="SimSun" w:eastAsia="SimSun" w:hAnsi="SimSun" w:cs="Microsoft YaHei" w:hint="eastAsia"/>
                <w:lang w:eastAsia="zh-CN"/>
              </w:rPr>
              <w:t>变</w:t>
            </w:r>
            <w:r w:rsidRPr="00C2243A">
              <w:rPr>
                <w:rFonts w:ascii="SimSun" w:eastAsia="SimSun" w:hAnsi="SimSun" w:cs="ＭＳ Ｐゴシック" w:hint="eastAsia"/>
                <w:lang w:eastAsia="zh-CN"/>
              </w:rPr>
              <w:t>量</w:t>
            </w:r>
          </w:p>
        </w:tc>
      </w:tr>
    </w:tbl>
    <w:p w14:paraId="6F44CB71" w14:textId="77777777" w:rsidR="0061002F" w:rsidRPr="00C2243A" w:rsidRDefault="0061002F" w:rsidP="0061002F">
      <w:pPr>
        <w:rPr>
          <w:rFonts w:ascii="SimSun" w:eastAsia="SimSun" w:hAnsi="SimSun"/>
          <w:sz w:val="20"/>
          <w:szCs w:val="20"/>
          <w:lang w:eastAsia="zh-CN"/>
        </w:rPr>
      </w:pPr>
    </w:p>
    <w:p w14:paraId="3D3D8E09" w14:textId="77777777" w:rsidR="0061002F" w:rsidRPr="00C2243A" w:rsidRDefault="0061002F" w:rsidP="00872DF2">
      <w:pPr>
        <w:pStyle w:val="40"/>
        <w:rPr>
          <w:rFonts w:ascii="SimSun" w:eastAsia="SimSun" w:hAnsi="SimSun"/>
          <w:sz w:val="20"/>
          <w:szCs w:val="20"/>
        </w:rPr>
      </w:pPr>
      <w:r w:rsidRPr="00C2243A">
        <w:rPr>
          <w:rFonts w:ascii="SimSun" w:eastAsia="SimSun" w:hAnsi="SimSun" w:hint="eastAsia"/>
          <w:sz w:val="20"/>
          <w:szCs w:val="20"/>
        </w:rPr>
        <w:t>解构数组</w:t>
      </w:r>
    </w:p>
    <w:p w14:paraId="649EAD3B" w14:textId="3B771E21" w:rsidR="00297267" w:rsidRPr="00C2243A" w:rsidRDefault="00297267">
      <w:pPr>
        <w:pStyle w:val="40"/>
        <w:rPr>
          <w:rFonts w:ascii="SimSun" w:eastAsia="SimSun" w:hAnsi="SimSun"/>
          <w:sz w:val="20"/>
          <w:szCs w:val="20"/>
        </w:rPr>
      </w:pPr>
      <w:r w:rsidRPr="00C2243A">
        <w:rPr>
          <w:rFonts w:ascii="SimSun" w:eastAsia="SimSun" w:hAnsi="SimSun" w:hint="eastAsia"/>
          <w:sz w:val="20"/>
          <w:szCs w:val="20"/>
        </w:rPr>
        <w:t>多重解构</w:t>
      </w:r>
    </w:p>
    <w:p w14:paraId="6D3B4FB3" w14:textId="74E03F1D" w:rsidR="00297267" w:rsidRPr="00C2243A" w:rsidRDefault="00297267">
      <w:pPr>
        <w:pStyle w:val="40"/>
        <w:rPr>
          <w:rFonts w:ascii="SimSun" w:eastAsia="SimSun" w:hAnsi="SimSun"/>
          <w:sz w:val="20"/>
          <w:szCs w:val="20"/>
        </w:rPr>
      </w:pPr>
      <w:r w:rsidRPr="00C2243A">
        <w:rPr>
          <w:rFonts w:ascii="SimSun" w:eastAsia="SimSun" w:hAnsi="SimSun" w:hint="eastAsia"/>
          <w:sz w:val="20"/>
          <w:szCs w:val="20"/>
        </w:rPr>
        <w:t>解构参数</w:t>
      </w:r>
    </w:p>
    <w:p w14:paraId="4C523012" w14:textId="77777777" w:rsidR="00BA5C04" w:rsidRPr="00C2243A" w:rsidRDefault="00BA5C04" w:rsidP="0041371A">
      <w:pPr>
        <w:pStyle w:val="3"/>
        <w:spacing w:after="60"/>
        <w:rPr>
          <w:rFonts w:ascii="SimSun" w:eastAsia="SimSun" w:hAnsi="SimSun"/>
          <w:b w:val="0"/>
          <w:bCs/>
          <w:sz w:val="20"/>
          <w:szCs w:val="20"/>
          <w:lang w:eastAsia="zh-CN"/>
        </w:rPr>
      </w:pPr>
      <w:r w:rsidRPr="00C2243A">
        <w:rPr>
          <w:rFonts w:ascii="SimSun" w:eastAsia="SimSun" w:hAnsi="SimSun" w:cs="Microsoft YaHei" w:hint="eastAsia"/>
          <w:b w:val="0"/>
          <w:bCs/>
          <w:sz w:val="20"/>
          <w:szCs w:val="20"/>
          <w:lang w:eastAsia="zh-CN"/>
        </w:rPr>
        <w:t>栈</w:t>
      </w:r>
      <w:bookmarkEnd w:id="212"/>
      <w:bookmarkEnd w:id="213"/>
    </w:p>
    <w:p w14:paraId="080AF56A" w14:textId="77777777" w:rsidR="00BA5C04" w:rsidRPr="00C2243A" w:rsidRDefault="00BA5C04" w:rsidP="0041371A">
      <w:pPr>
        <w:rPr>
          <w:rFonts w:ascii="SimSun" w:eastAsia="SimSun" w:hAnsi="SimSun"/>
          <w:bCs/>
          <w:sz w:val="20"/>
          <w:szCs w:val="20"/>
          <w:lang w:eastAsia="zh-CN"/>
        </w:rPr>
      </w:pPr>
      <w:commentRangeStart w:id="215"/>
      <w:r w:rsidRPr="00C2243A">
        <w:rPr>
          <w:rFonts w:ascii="SimSun" w:eastAsia="SimSun" w:hAnsi="SimSun" w:cs="Segoe UI"/>
          <w:bCs/>
          <w:color w:val="212529"/>
          <w:sz w:val="20"/>
          <w:szCs w:val="20"/>
          <w:shd w:val="clear" w:color="auto" w:fill="FFFFFF"/>
        </w:rPr>
        <w:t>后进先出的有序集合</w:t>
      </w:r>
      <w:commentRangeEnd w:id="215"/>
      <w:r w:rsidR="003E3EBC" w:rsidRPr="00C2243A">
        <w:rPr>
          <w:rStyle w:val="affc"/>
          <w:rFonts w:ascii="SimSun" w:eastAsia="SimSun" w:hAnsi="SimSun" w:cs="Times New Roman"/>
          <w:sz w:val="20"/>
          <w:szCs w:val="20"/>
        </w:rPr>
        <w:commentReference w:id="215"/>
      </w:r>
    </w:p>
    <w:p w14:paraId="277592F0" w14:textId="77777777" w:rsidR="00BA5C04" w:rsidRPr="00C2243A" w:rsidRDefault="00BA5C04" w:rsidP="0041371A">
      <w:pPr>
        <w:pStyle w:val="3"/>
        <w:spacing w:after="60"/>
        <w:rPr>
          <w:rFonts w:ascii="SimSun" w:eastAsia="SimSun" w:hAnsi="SimSun"/>
          <w:b w:val="0"/>
          <w:bCs/>
          <w:sz w:val="20"/>
          <w:szCs w:val="20"/>
          <w:lang w:eastAsia="zh-CN"/>
        </w:rPr>
      </w:pPr>
      <w:bookmarkStart w:id="216" w:name="_Toc99709275"/>
      <w:bookmarkStart w:id="217" w:name="_Toc109975068"/>
      <w:r w:rsidRPr="00C2243A">
        <w:rPr>
          <w:rFonts w:ascii="SimSun" w:eastAsia="SimSun" w:hAnsi="SimSun" w:cs="Microsoft YaHei" w:hint="eastAsia"/>
          <w:b w:val="0"/>
          <w:bCs/>
          <w:sz w:val="20"/>
          <w:szCs w:val="20"/>
          <w:lang w:eastAsia="zh-CN"/>
        </w:rPr>
        <w:t>队</w:t>
      </w:r>
      <w:r w:rsidRPr="00C2243A">
        <w:rPr>
          <w:rFonts w:ascii="SimSun" w:eastAsia="SimSun" w:hAnsi="SimSun" w:cs="ＭＳ Ｐゴシック" w:hint="eastAsia"/>
          <w:b w:val="0"/>
          <w:bCs/>
          <w:sz w:val="20"/>
          <w:szCs w:val="20"/>
          <w:lang w:eastAsia="zh-CN"/>
        </w:rPr>
        <w:t>列</w:t>
      </w:r>
      <w:bookmarkEnd w:id="216"/>
      <w:bookmarkEnd w:id="217"/>
    </w:p>
    <w:p w14:paraId="6492DA33" w14:textId="51F0A42F" w:rsidR="00BA5C04" w:rsidRPr="00C2243A" w:rsidRDefault="00BA5C04" w:rsidP="0041371A">
      <w:pPr>
        <w:rPr>
          <w:rFonts w:ascii="SimSun" w:eastAsia="SimSun" w:hAnsi="SimSun"/>
          <w:bCs/>
          <w:sz w:val="20"/>
          <w:szCs w:val="20"/>
          <w:lang w:eastAsia="zh-CN"/>
        </w:rPr>
      </w:pPr>
      <w:commentRangeStart w:id="218"/>
      <w:r w:rsidRPr="00C2243A">
        <w:rPr>
          <w:rFonts w:ascii="SimSun" w:eastAsia="SimSun" w:hAnsi="SimSun" w:cs="Segoe UI"/>
          <w:bCs/>
          <w:color w:val="212529"/>
          <w:sz w:val="20"/>
          <w:szCs w:val="20"/>
          <w:shd w:val="clear" w:color="auto" w:fill="FFFFFF"/>
          <w:lang w:eastAsia="zh-CN"/>
        </w:rPr>
        <w:t>先进先出的有序集合(区分堆栈)</w:t>
      </w:r>
      <w:r w:rsidR="00146A4F" w:rsidRPr="00C2243A">
        <w:rPr>
          <w:rFonts w:ascii="SimSun" w:eastAsia="SimSun" w:hAnsi="SimSun" w:cs="Segoe UI" w:hint="eastAsia"/>
          <w:bCs/>
          <w:color w:val="212529"/>
          <w:sz w:val="20"/>
          <w:szCs w:val="20"/>
          <w:shd w:val="clear" w:color="auto" w:fill="FFFFFF"/>
          <w:lang w:eastAsia="zh-CN"/>
        </w:rPr>
        <w:t>;</w:t>
      </w:r>
      <w:commentRangeEnd w:id="218"/>
      <w:r w:rsidR="008B6528" w:rsidRPr="00C2243A">
        <w:rPr>
          <w:rStyle w:val="affc"/>
          <w:rFonts w:ascii="SimSun" w:eastAsia="SimSun" w:hAnsi="SimSun" w:cs="Times New Roman"/>
          <w:sz w:val="20"/>
          <w:szCs w:val="20"/>
        </w:rPr>
        <w:commentReference w:id="218"/>
      </w:r>
      <w:r w:rsidR="00146A4F" w:rsidRPr="00C2243A">
        <w:rPr>
          <w:rFonts w:ascii="SimSun" w:eastAsia="SimSun" w:hAnsi="SimSun" w:hint="eastAsia"/>
          <w:sz w:val="20"/>
          <w:szCs w:val="20"/>
          <w:lang w:eastAsia="zh-CN"/>
        </w:rPr>
        <w:t xml:space="preserve"> </w:t>
      </w:r>
      <w:r w:rsidR="00146A4F" w:rsidRPr="00C2243A">
        <w:rPr>
          <w:rFonts w:ascii="SimSun" w:eastAsia="SimSun" w:hAnsi="SimSun" w:cs="Segoe UI" w:hint="eastAsia"/>
          <w:bCs/>
          <w:color w:val="212529"/>
          <w:sz w:val="20"/>
          <w:szCs w:val="20"/>
          <w:shd w:val="clear" w:color="auto" w:fill="FFFFFF"/>
          <w:lang w:eastAsia="zh-CN"/>
        </w:rPr>
        <w:t>在</w:t>
      </w:r>
      <w:r w:rsidR="00146A4F" w:rsidRPr="00C2243A">
        <w:rPr>
          <w:rFonts w:ascii="SimSun" w:eastAsia="SimSun" w:hAnsi="SimSun" w:cs="SimSun" w:hint="eastAsia"/>
          <w:bCs/>
          <w:color w:val="212529"/>
          <w:sz w:val="20"/>
          <w:szCs w:val="20"/>
          <w:shd w:val="clear" w:color="auto" w:fill="FFFFFF"/>
          <w:lang w:eastAsia="zh-CN"/>
        </w:rPr>
        <w:t>计</w:t>
      </w:r>
      <w:r w:rsidR="00146A4F" w:rsidRPr="00C2243A">
        <w:rPr>
          <w:rFonts w:ascii="SimSun" w:eastAsia="SimSun" w:hAnsi="SimSun" w:cs="ＭＳ 明朝" w:hint="eastAsia"/>
          <w:bCs/>
          <w:color w:val="212529"/>
          <w:sz w:val="20"/>
          <w:szCs w:val="20"/>
          <w:shd w:val="clear" w:color="auto" w:fill="FFFFFF"/>
          <w:lang w:eastAsia="zh-CN"/>
        </w:rPr>
        <w:t>算机科学中</w:t>
      </w:r>
      <w:r w:rsidR="00146A4F" w:rsidRPr="00C2243A">
        <w:rPr>
          <w:rFonts w:ascii="SimSun" w:eastAsia="SimSun" w:hAnsi="SimSun" w:cs="SimSun" w:hint="eastAsia"/>
          <w:bCs/>
          <w:color w:val="212529"/>
          <w:sz w:val="20"/>
          <w:szCs w:val="20"/>
          <w:shd w:val="clear" w:color="auto" w:fill="FFFFFF"/>
          <w:lang w:eastAsia="zh-CN"/>
        </w:rPr>
        <w:t>队</w:t>
      </w:r>
      <w:r w:rsidR="00146A4F" w:rsidRPr="00C2243A">
        <w:rPr>
          <w:rFonts w:ascii="SimSun" w:eastAsia="SimSun" w:hAnsi="SimSun" w:cs="ＭＳ 明朝" w:hint="eastAsia"/>
          <w:bCs/>
          <w:color w:val="212529"/>
          <w:sz w:val="20"/>
          <w:szCs w:val="20"/>
          <w:shd w:val="clear" w:color="auto" w:fill="FFFFFF"/>
          <w:lang w:eastAsia="zh-CN"/>
        </w:rPr>
        <w:t>列（</w:t>
      </w:r>
      <w:r w:rsidR="00146A4F" w:rsidRPr="00C2243A">
        <w:rPr>
          <w:rFonts w:ascii="SimSun" w:eastAsia="SimSun" w:hAnsi="SimSun" w:cs="Segoe UI"/>
          <w:bCs/>
          <w:color w:val="212529"/>
          <w:sz w:val="20"/>
          <w:szCs w:val="20"/>
          <w:shd w:val="clear" w:color="auto" w:fill="FFFFFF"/>
          <w:lang w:eastAsia="zh-CN"/>
        </w:rPr>
        <w:t>queue）是一个抽象的数据</w:t>
      </w:r>
      <w:r w:rsidR="00146A4F" w:rsidRPr="00C2243A">
        <w:rPr>
          <w:rFonts w:ascii="SimSun" w:eastAsia="SimSun" w:hAnsi="SimSun" w:cs="SimSun" w:hint="eastAsia"/>
          <w:bCs/>
          <w:color w:val="212529"/>
          <w:sz w:val="20"/>
          <w:szCs w:val="20"/>
          <w:shd w:val="clear" w:color="auto" w:fill="FFFFFF"/>
          <w:lang w:eastAsia="zh-CN"/>
        </w:rPr>
        <w:t>结</w:t>
      </w:r>
      <w:r w:rsidR="00146A4F" w:rsidRPr="00C2243A">
        <w:rPr>
          <w:rFonts w:ascii="SimSun" w:eastAsia="SimSun" w:hAnsi="SimSun" w:cs="ＭＳ 明朝" w:hint="eastAsia"/>
          <w:bCs/>
          <w:color w:val="212529"/>
          <w:sz w:val="20"/>
          <w:szCs w:val="20"/>
          <w:shd w:val="clear" w:color="auto" w:fill="FFFFFF"/>
          <w:lang w:eastAsia="zh-CN"/>
        </w:rPr>
        <w:t>构（</w:t>
      </w:r>
      <w:r w:rsidR="00146A4F" w:rsidRPr="00C2243A">
        <w:rPr>
          <w:rFonts w:ascii="SimSun" w:eastAsia="SimSun" w:hAnsi="SimSun" w:cs="Segoe UI"/>
          <w:bCs/>
          <w:color w:val="212529"/>
          <w:sz w:val="20"/>
          <w:szCs w:val="20"/>
          <w:shd w:val="clear" w:color="auto" w:fill="FFFFFF"/>
          <w:lang w:eastAsia="zh-CN"/>
        </w:rPr>
        <w:t>Data Structure），</w:t>
      </w:r>
      <w:r w:rsidR="00146A4F" w:rsidRPr="00C2243A">
        <w:rPr>
          <w:rFonts w:ascii="SimSun" w:eastAsia="SimSun" w:hAnsi="SimSun" w:cs="SimSun" w:hint="eastAsia"/>
          <w:bCs/>
          <w:color w:val="212529"/>
          <w:sz w:val="20"/>
          <w:szCs w:val="20"/>
          <w:shd w:val="clear" w:color="auto" w:fill="FFFFFF"/>
          <w:lang w:eastAsia="zh-CN"/>
        </w:rPr>
        <w:t>队</w:t>
      </w:r>
      <w:r w:rsidR="00146A4F" w:rsidRPr="00C2243A">
        <w:rPr>
          <w:rFonts w:ascii="SimSun" w:eastAsia="SimSun" w:hAnsi="SimSun" w:cs="ＭＳ 明朝" w:hint="eastAsia"/>
          <w:bCs/>
          <w:color w:val="212529"/>
          <w:sz w:val="20"/>
          <w:szCs w:val="20"/>
          <w:shd w:val="clear" w:color="auto" w:fill="FFFFFF"/>
          <w:lang w:eastAsia="zh-CN"/>
        </w:rPr>
        <w:t>列中的条目都是有秩序的。</w:t>
      </w:r>
      <w:r w:rsidR="00146A4F" w:rsidRPr="00C2243A">
        <w:rPr>
          <w:rFonts w:ascii="SimSun" w:eastAsia="SimSun" w:hAnsi="SimSun" w:cs="Segoe UI"/>
          <w:bCs/>
          <w:color w:val="212529"/>
          <w:sz w:val="20"/>
          <w:szCs w:val="20"/>
          <w:shd w:val="clear" w:color="auto" w:fill="FFFFFF"/>
          <w:lang w:eastAsia="zh-CN"/>
        </w:rPr>
        <w:t xml:space="preserve"> 新的条目会被加到</w:t>
      </w:r>
      <w:r w:rsidR="00146A4F" w:rsidRPr="00C2243A">
        <w:rPr>
          <w:rFonts w:ascii="SimSun" w:eastAsia="SimSun" w:hAnsi="SimSun" w:cs="SimSun" w:hint="eastAsia"/>
          <w:bCs/>
          <w:color w:val="212529"/>
          <w:sz w:val="20"/>
          <w:szCs w:val="20"/>
          <w:shd w:val="clear" w:color="auto" w:fill="FFFFFF"/>
          <w:lang w:eastAsia="zh-CN"/>
        </w:rPr>
        <w:t>队</w:t>
      </w:r>
      <w:r w:rsidR="00146A4F" w:rsidRPr="00C2243A">
        <w:rPr>
          <w:rFonts w:ascii="SimSun" w:eastAsia="SimSun" w:hAnsi="SimSun" w:cs="ＭＳ 明朝" w:hint="eastAsia"/>
          <w:bCs/>
          <w:color w:val="212529"/>
          <w:sz w:val="20"/>
          <w:szCs w:val="20"/>
          <w:shd w:val="clear" w:color="auto" w:fill="FFFFFF"/>
          <w:lang w:eastAsia="zh-CN"/>
        </w:rPr>
        <w:t>列的末尾，旧的条目会从</w:t>
      </w:r>
      <w:r w:rsidR="00146A4F" w:rsidRPr="00C2243A">
        <w:rPr>
          <w:rFonts w:ascii="SimSun" w:eastAsia="SimSun" w:hAnsi="SimSun" w:cs="SimSun" w:hint="eastAsia"/>
          <w:bCs/>
          <w:color w:val="212529"/>
          <w:sz w:val="20"/>
          <w:szCs w:val="20"/>
          <w:shd w:val="clear" w:color="auto" w:fill="FFFFFF"/>
          <w:lang w:eastAsia="zh-CN"/>
        </w:rPr>
        <w:t>队</w:t>
      </w:r>
      <w:r w:rsidR="00146A4F" w:rsidRPr="00C2243A">
        <w:rPr>
          <w:rFonts w:ascii="SimSun" w:eastAsia="SimSun" w:hAnsi="SimSun" w:cs="ＭＳ 明朝" w:hint="eastAsia"/>
          <w:bCs/>
          <w:color w:val="212529"/>
          <w:sz w:val="20"/>
          <w:szCs w:val="20"/>
          <w:shd w:val="clear" w:color="auto" w:fill="FFFFFF"/>
          <w:lang w:eastAsia="zh-CN"/>
        </w:rPr>
        <w:t>列的</w:t>
      </w:r>
      <w:r w:rsidR="00146A4F" w:rsidRPr="00C2243A">
        <w:rPr>
          <w:rFonts w:ascii="SimSun" w:eastAsia="SimSun" w:hAnsi="SimSun" w:cs="SimSun" w:hint="eastAsia"/>
          <w:bCs/>
          <w:color w:val="212529"/>
          <w:sz w:val="20"/>
          <w:szCs w:val="20"/>
          <w:shd w:val="clear" w:color="auto" w:fill="FFFFFF"/>
          <w:lang w:eastAsia="zh-CN"/>
        </w:rPr>
        <w:t>头</w:t>
      </w:r>
      <w:r w:rsidR="00146A4F" w:rsidRPr="00C2243A">
        <w:rPr>
          <w:rFonts w:ascii="SimSun" w:eastAsia="SimSun" w:hAnsi="SimSun" w:cs="Segoe UI"/>
          <w:bCs/>
          <w:color w:val="212529"/>
          <w:sz w:val="20"/>
          <w:szCs w:val="20"/>
          <w:shd w:val="clear" w:color="auto" w:fill="FFFFFF"/>
          <w:lang w:eastAsia="zh-CN"/>
        </w:rPr>
        <w:t>部被移出。</w:t>
      </w:r>
    </w:p>
    <w:p w14:paraId="70C9CEA2" w14:textId="77777777" w:rsidR="00BA5C04" w:rsidRPr="00C2243A" w:rsidRDefault="00BA5C04" w:rsidP="0041371A">
      <w:pPr>
        <w:pStyle w:val="3"/>
        <w:spacing w:after="60"/>
        <w:rPr>
          <w:rFonts w:ascii="SimSun" w:eastAsia="SimSun" w:hAnsi="SimSun"/>
          <w:b w:val="0"/>
          <w:bCs/>
          <w:sz w:val="20"/>
          <w:szCs w:val="20"/>
          <w:lang w:eastAsia="zh-CN"/>
        </w:rPr>
      </w:pPr>
      <w:bookmarkStart w:id="219" w:name="_Toc99709276"/>
      <w:bookmarkStart w:id="220" w:name="_Toc109975069"/>
      <w:r w:rsidRPr="00C2243A">
        <w:rPr>
          <w:rFonts w:ascii="SimSun" w:eastAsia="SimSun" w:hAnsi="SimSun" w:cs="Microsoft YaHei" w:hint="eastAsia"/>
          <w:b w:val="0"/>
          <w:bCs/>
          <w:sz w:val="20"/>
          <w:szCs w:val="20"/>
          <w:lang w:eastAsia="zh-CN"/>
        </w:rPr>
        <w:t>链</w:t>
      </w:r>
      <w:r w:rsidRPr="00C2243A">
        <w:rPr>
          <w:rFonts w:ascii="SimSun" w:eastAsia="SimSun" w:hAnsi="SimSun" w:cs="ＭＳ Ｐゴシック" w:hint="eastAsia"/>
          <w:b w:val="0"/>
          <w:bCs/>
          <w:sz w:val="20"/>
          <w:szCs w:val="20"/>
          <w:lang w:eastAsia="zh-CN"/>
        </w:rPr>
        <w:t>表</w:t>
      </w:r>
      <w:bookmarkEnd w:id="219"/>
      <w:bookmarkEnd w:id="220"/>
    </w:p>
    <w:p w14:paraId="09092394" w14:textId="77777777" w:rsidR="00BA5C04" w:rsidRPr="00C2243A" w:rsidRDefault="00BA5C04" w:rsidP="0041371A">
      <w:pPr>
        <w:rPr>
          <w:rFonts w:ascii="SimSun" w:eastAsia="SimSun" w:hAnsi="SimSun"/>
          <w:bCs/>
          <w:sz w:val="20"/>
          <w:szCs w:val="20"/>
          <w:lang w:eastAsia="zh-CN"/>
        </w:rPr>
      </w:pPr>
      <w:commentRangeStart w:id="221"/>
      <w:r w:rsidRPr="00C2243A">
        <w:rPr>
          <w:rFonts w:ascii="SimSun" w:eastAsia="SimSun" w:hAnsi="SimSun" w:cs="Segoe UI"/>
          <w:bCs/>
          <w:color w:val="212529"/>
          <w:sz w:val="20"/>
          <w:szCs w:val="20"/>
          <w:shd w:val="clear" w:color="auto" w:fill="FFFFFF"/>
          <w:lang w:eastAsia="zh-CN"/>
        </w:rPr>
        <w:t>有序元素组合，但不是连续存放，每节点包含自身和下一个节点的指</w:t>
      </w:r>
      <w:r w:rsidRPr="00C2243A">
        <w:rPr>
          <w:rFonts w:ascii="SimSun" w:eastAsia="SimSun" w:hAnsi="SimSun" w:cs="Microsoft YaHei" w:hint="eastAsia"/>
          <w:bCs/>
          <w:color w:val="212529"/>
          <w:sz w:val="20"/>
          <w:szCs w:val="20"/>
          <w:shd w:val="clear" w:color="auto" w:fill="FFFFFF"/>
          <w:lang w:eastAsia="zh-CN"/>
        </w:rPr>
        <w:t>针</w:t>
      </w:r>
      <w:commentRangeEnd w:id="221"/>
      <w:r w:rsidRPr="00C2243A">
        <w:rPr>
          <w:rStyle w:val="affc"/>
          <w:rFonts w:ascii="SimSun" w:eastAsia="SimSun" w:hAnsi="SimSun" w:cs="Times New Roman"/>
          <w:bCs/>
          <w:sz w:val="20"/>
          <w:szCs w:val="20"/>
        </w:rPr>
        <w:commentReference w:id="221"/>
      </w:r>
    </w:p>
    <w:p w14:paraId="3EA688A8" w14:textId="77777777" w:rsidR="00BA5C04" w:rsidRPr="00C2243A" w:rsidRDefault="00BA5C04" w:rsidP="0041371A">
      <w:pPr>
        <w:pStyle w:val="3"/>
        <w:spacing w:after="60"/>
        <w:rPr>
          <w:rFonts w:ascii="SimSun" w:eastAsia="SimSun" w:hAnsi="SimSun"/>
          <w:b w:val="0"/>
          <w:bCs/>
          <w:sz w:val="20"/>
          <w:szCs w:val="20"/>
          <w:lang w:eastAsia="zh-CN"/>
        </w:rPr>
      </w:pPr>
      <w:bookmarkStart w:id="222" w:name="_Toc99709277"/>
      <w:bookmarkStart w:id="223" w:name="_Toc109975070"/>
      <w:r w:rsidRPr="00C2243A">
        <w:rPr>
          <w:rFonts w:ascii="SimSun" w:eastAsia="SimSun" w:hAnsi="SimSun" w:hint="eastAsia"/>
          <w:b w:val="0"/>
          <w:bCs/>
          <w:sz w:val="20"/>
          <w:szCs w:val="20"/>
          <w:lang w:eastAsia="zh-CN"/>
        </w:rPr>
        <w:t>集合</w:t>
      </w:r>
      <w:bookmarkEnd w:id="222"/>
      <w:bookmarkEnd w:id="223"/>
    </w:p>
    <w:p w14:paraId="15D56F19" w14:textId="77777777" w:rsidR="00BA5C04" w:rsidRPr="00C2243A" w:rsidRDefault="00BA5C04" w:rsidP="0041371A">
      <w:pPr>
        <w:rPr>
          <w:rFonts w:ascii="SimSun" w:eastAsia="SimSun" w:hAnsi="SimSun"/>
          <w:bCs/>
          <w:sz w:val="20"/>
          <w:szCs w:val="20"/>
          <w:lang w:eastAsia="zh-CN"/>
        </w:rPr>
      </w:pPr>
      <w:commentRangeStart w:id="224"/>
      <w:r w:rsidRPr="00C2243A">
        <w:rPr>
          <w:rFonts w:ascii="SimSun" w:eastAsia="SimSun" w:hAnsi="SimSun" w:cs="Segoe UI"/>
          <w:bCs/>
          <w:color w:val="212529"/>
          <w:sz w:val="20"/>
          <w:szCs w:val="20"/>
          <w:shd w:val="clear" w:color="auto" w:fill="FFFFFF"/>
          <w:lang w:eastAsia="zh-CN"/>
        </w:rPr>
        <w:t>无序且唯一的项组成的（数学概念的有限集合不重复）值-值存储，区分对象</w:t>
      </w:r>
      <w:commentRangeEnd w:id="224"/>
      <w:r w:rsidRPr="00C2243A">
        <w:rPr>
          <w:rStyle w:val="affc"/>
          <w:rFonts w:ascii="SimSun" w:eastAsia="SimSun" w:hAnsi="SimSun" w:cs="Times New Roman"/>
          <w:bCs/>
          <w:sz w:val="20"/>
          <w:szCs w:val="20"/>
        </w:rPr>
        <w:commentReference w:id="224"/>
      </w:r>
    </w:p>
    <w:p w14:paraId="3813D24C" w14:textId="77777777" w:rsidR="00BA5C04" w:rsidRPr="00C2243A" w:rsidRDefault="00BA5C04" w:rsidP="0041371A">
      <w:pPr>
        <w:pStyle w:val="3"/>
        <w:spacing w:after="60"/>
        <w:rPr>
          <w:rFonts w:ascii="SimSun" w:eastAsia="SimSun" w:hAnsi="SimSun"/>
          <w:b w:val="0"/>
          <w:bCs/>
          <w:sz w:val="20"/>
          <w:szCs w:val="20"/>
          <w:lang w:eastAsia="zh-CN"/>
        </w:rPr>
      </w:pPr>
      <w:bookmarkStart w:id="225" w:name="_Toc99709278"/>
      <w:bookmarkStart w:id="226" w:name="_Toc109975071"/>
      <w:r w:rsidRPr="00C2243A">
        <w:rPr>
          <w:rFonts w:ascii="SimSun" w:eastAsia="SimSun" w:hAnsi="SimSun" w:hint="eastAsia"/>
          <w:b w:val="0"/>
          <w:bCs/>
          <w:sz w:val="20"/>
          <w:szCs w:val="20"/>
          <w:lang w:eastAsia="zh-CN"/>
        </w:rPr>
        <w:t>字典</w:t>
      </w:r>
      <w:bookmarkEnd w:id="225"/>
      <w:bookmarkEnd w:id="226"/>
    </w:p>
    <w:p w14:paraId="6B777AA2" w14:textId="77777777" w:rsidR="00BA5C04" w:rsidRPr="00C2243A" w:rsidRDefault="00BA5C04" w:rsidP="0041371A">
      <w:pPr>
        <w:rPr>
          <w:rFonts w:ascii="SimSun" w:eastAsia="SimSun" w:hAnsi="SimSun"/>
          <w:bCs/>
          <w:sz w:val="20"/>
          <w:szCs w:val="20"/>
          <w:lang w:eastAsia="zh-CN"/>
        </w:rPr>
      </w:pPr>
      <w:commentRangeStart w:id="227"/>
      <w:r w:rsidRPr="00C2243A">
        <w:rPr>
          <w:rFonts w:ascii="SimSun" w:eastAsia="SimSun" w:hAnsi="SimSun" w:cs="Segoe UI"/>
          <w:bCs/>
          <w:color w:val="212529"/>
          <w:sz w:val="20"/>
          <w:szCs w:val="20"/>
          <w:shd w:val="clear" w:color="auto" w:fill="FFFFFF"/>
          <w:lang w:eastAsia="zh-CN"/>
        </w:rPr>
        <w:t>不重复的存储，键-值保存</w:t>
      </w:r>
      <w:commentRangeEnd w:id="227"/>
      <w:r w:rsidRPr="00C2243A">
        <w:rPr>
          <w:rStyle w:val="affc"/>
          <w:rFonts w:ascii="SimSun" w:eastAsia="SimSun" w:hAnsi="SimSun" w:cs="Times New Roman"/>
          <w:bCs/>
          <w:sz w:val="20"/>
          <w:szCs w:val="20"/>
        </w:rPr>
        <w:commentReference w:id="227"/>
      </w:r>
    </w:p>
    <w:p w14:paraId="61A88E90" w14:textId="77777777" w:rsidR="00BA5C04" w:rsidRPr="00C2243A" w:rsidRDefault="00BA5C04" w:rsidP="0041371A">
      <w:pPr>
        <w:pStyle w:val="3"/>
        <w:spacing w:after="60"/>
        <w:rPr>
          <w:rFonts w:ascii="SimSun" w:eastAsia="SimSun" w:hAnsi="SimSun"/>
          <w:b w:val="0"/>
          <w:bCs/>
          <w:sz w:val="20"/>
          <w:szCs w:val="20"/>
          <w:lang w:eastAsia="zh-CN"/>
        </w:rPr>
      </w:pPr>
      <w:bookmarkStart w:id="228" w:name="_Toc99709279"/>
      <w:bookmarkStart w:id="229" w:name="_Toc109975072"/>
      <w:r w:rsidRPr="00C2243A">
        <w:rPr>
          <w:rFonts w:ascii="SimSun" w:eastAsia="SimSun" w:hAnsi="SimSun" w:hint="eastAsia"/>
          <w:b w:val="0"/>
          <w:bCs/>
          <w:sz w:val="20"/>
          <w:szCs w:val="20"/>
          <w:lang w:eastAsia="zh-CN"/>
        </w:rPr>
        <w:t>散列表</w:t>
      </w:r>
      <w:bookmarkEnd w:id="228"/>
      <w:bookmarkEnd w:id="229"/>
    </w:p>
    <w:p w14:paraId="1A7211F1" w14:textId="77777777" w:rsidR="00BA5C04" w:rsidRPr="00C2243A" w:rsidRDefault="00BA5C04" w:rsidP="0041371A">
      <w:pPr>
        <w:rPr>
          <w:rFonts w:ascii="SimSun" w:eastAsia="SimSun" w:hAnsi="SimSun"/>
          <w:bCs/>
          <w:sz w:val="20"/>
          <w:szCs w:val="20"/>
          <w:lang w:eastAsia="zh-CN"/>
        </w:rPr>
      </w:pPr>
      <w:commentRangeStart w:id="230"/>
      <w:r w:rsidRPr="00C2243A">
        <w:rPr>
          <w:rFonts w:ascii="SimSun" w:eastAsia="SimSun" w:hAnsi="SimSun" w:cs="Segoe UI"/>
          <w:bCs/>
          <w:color w:val="212529"/>
          <w:sz w:val="20"/>
          <w:szCs w:val="20"/>
          <w:shd w:val="clear" w:color="auto" w:fill="FFFFFF"/>
          <w:lang w:eastAsia="zh-CN"/>
        </w:rPr>
        <w:t>通过函数计算出键的位置，也就是说保存的键值不是我们提供的原始</w:t>
      </w:r>
      <w:r w:rsidRPr="00C2243A">
        <w:rPr>
          <w:rFonts w:ascii="SimSun" w:eastAsia="SimSun" w:hAnsi="SimSun" w:cs="Microsoft YaHei" w:hint="eastAsia"/>
          <w:bCs/>
          <w:color w:val="212529"/>
          <w:sz w:val="20"/>
          <w:szCs w:val="20"/>
          <w:shd w:val="clear" w:color="auto" w:fill="FFFFFF"/>
          <w:lang w:eastAsia="zh-CN"/>
        </w:rPr>
        <w:t>键</w:t>
      </w:r>
      <w:commentRangeEnd w:id="230"/>
      <w:r w:rsidRPr="00C2243A">
        <w:rPr>
          <w:rStyle w:val="affc"/>
          <w:rFonts w:ascii="SimSun" w:eastAsia="SimSun" w:hAnsi="SimSun" w:cs="Times New Roman"/>
          <w:bCs/>
          <w:sz w:val="20"/>
          <w:szCs w:val="20"/>
        </w:rPr>
        <w:commentReference w:id="230"/>
      </w:r>
    </w:p>
    <w:p w14:paraId="2527060C" w14:textId="77777777" w:rsidR="00BA5C04" w:rsidRPr="00C2243A" w:rsidRDefault="00BA5C04" w:rsidP="0041371A">
      <w:pPr>
        <w:pStyle w:val="3"/>
        <w:spacing w:after="60"/>
        <w:rPr>
          <w:rFonts w:ascii="SimSun" w:eastAsia="SimSun" w:hAnsi="SimSun"/>
          <w:b w:val="0"/>
          <w:bCs/>
          <w:sz w:val="20"/>
          <w:szCs w:val="20"/>
          <w:lang w:eastAsia="zh-CN"/>
        </w:rPr>
      </w:pPr>
      <w:bookmarkStart w:id="231" w:name="_Toc99709280"/>
      <w:bookmarkStart w:id="232" w:name="_Toc109975073"/>
      <w:r w:rsidRPr="00C2243A">
        <w:rPr>
          <w:rFonts w:ascii="SimSun" w:eastAsia="SimSun" w:hAnsi="SimSun" w:cs="Microsoft YaHei" w:hint="eastAsia"/>
          <w:b w:val="0"/>
          <w:bCs/>
          <w:sz w:val="20"/>
          <w:szCs w:val="20"/>
          <w:lang w:eastAsia="zh-CN"/>
        </w:rPr>
        <w:t>树</w:t>
      </w:r>
      <w:bookmarkEnd w:id="231"/>
      <w:bookmarkEnd w:id="232"/>
    </w:p>
    <w:p w14:paraId="651FB660" w14:textId="77777777" w:rsidR="00BA5C04" w:rsidRPr="00C2243A" w:rsidRDefault="00BA5C04" w:rsidP="0041371A">
      <w:pPr>
        <w:rPr>
          <w:rFonts w:ascii="SimSun" w:eastAsia="SimSun" w:hAnsi="SimSun"/>
          <w:bCs/>
          <w:sz w:val="20"/>
          <w:szCs w:val="20"/>
          <w:lang w:eastAsia="zh-CN"/>
        </w:rPr>
      </w:pPr>
      <w:commentRangeStart w:id="233"/>
      <w:r w:rsidRPr="00C2243A">
        <w:rPr>
          <w:rFonts w:ascii="SimSun" w:eastAsia="SimSun" w:hAnsi="SimSun" w:cs="Segoe UI"/>
          <w:bCs/>
          <w:color w:val="212529"/>
          <w:sz w:val="20"/>
          <w:szCs w:val="20"/>
          <w:shd w:val="clear" w:color="auto" w:fill="FFFFFF"/>
        </w:rPr>
        <w:t>非顺寻数据结构</w:t>
      </w:r>
      <w:commentRangeEnd w:id="233"/>
      <w:r w:rsidRPr="00C2243A">
        <w:rPr>
          <w:rStyle w:val="affc"/>
          <w:rFonts w:ascii="SimSun" w:eastAsia="SimSun" w:hAnsi="SimSun" w:cs="Times New Roman"/>
          <w:bCs/>
          <w:sz w:val="20"/>
          <w:szCs w:val="20"/>
        </w:rPr>
        <w:commentReference w:id="233"/>
      </w:r>
    </w:p>
    <w:p w14:paraId="0CA46DAD" w14:textId="77777777" w:rsidR="00BA5C04" w:rsidRPr="00C2243A" w:rsidRDefault="00BA5C04" w:rsidP="0041371A">
      <w:pPr>
        <w:pStyle w:val="3"/>
        <w:spacing w:after="60"/>
        <w:rPr>
          <w:rFonts w:ascii="SimSun" w:eastAsia="SimSun" w:hAnsi="SimSun"/>
          <w:b w:val="0"/>
          <w:bCs/>
          <w:sz w:val="20"/>
          <w:szCs w:val="20"/>
          <w:lang w:eastAsia="zh-CN"/>
        </w:rPr>
      </w:pPr>
      <w:bookmarkStart w:id="234" w:name="_Toc99709281"/>
      <w:bookmarkStart w:id="235" w:name="_Toc109975074"/>
      <w:r w:rsidRPr="00C2243A">
        <w:rPr>
          <w:rFonts w:ascii="SimSun" w:eastAsia="SimSun" w:hAnsi="SimSun" w:cs="Microsoft YaHei" w:hint="eastAsia"/>
          <w:b w:val="0"/>
          <w:bCs/>
          <w:sz w:val="20"/>
          <w:szCs w:val="20"/>
          <w:lang w:eastAsia="zh-CN"/>
        </w:rPr>
        <w:t>图</w:t>
      </w:r>
      <w:bookmarkEnd w:id="234"/>
      <w:bookmarkEnd w:id="235"/>
    </w:p>
    <w:p w14:paraId="1B102F6F" w14:textId="0A4DAFE9" w:rsidR="00BA5C04" w:rsidRPr="00C2243A" w:rsidRDefault="00BA5C04" w:rsidP="00BA5C04">
      <w:pPr>
        <w:rPr>
          <w:rFonts w:ascii="SimSun" w:eastAsia="SimSun" w:hAnsi="SimSun"/>
          <w:bCs/>
          <w:sz w:val="20"/>
          <w:szCs w:val="20"/>
          <w:lang w:eastAsia="zh-CN"/>
        </w:rPr>
      </w:pPr>
      <w:commentRangeStart w:id="236"/>
      <w:r w:rsidRPr="00C2243A">
        <w:rPr>
          <w:rFonts w:ascii="SimSun" w:eastAsia="SimSun" w:hAnsi="SimSun" w:cs="Segoe UI"/>
          <w:bCs/>
          <w:color w:val="212529"/>
          <w:sz w:val="20"/>
          <w:szCs w:val="20"/>
          <w:shd w:val="clear" w:color="auto" w:fill="FFFFFF"/>
          <w:lang w:eastAsia="zh-CN"/>
        </w:rPr>
        <w:t>G=(V,E)由边和顶点组成</w:t>
      </w:r>
      <w:commentRangeEnd w:id="236"/>
      <w:r w:rsidRPr="00C2243A">
        <w:rPr>
          <w:rStyle w:val="affc"/>
          <w:rFonts w:ascii="SimSun" w:eastAsia="SimSun" w:hAnsi="SimSun" w:cs="Times New Roman"/>
          <w:bCs/>
          <w:sz w:val="20"/>
          <w:szCs w:val="20"/>
        </w:rPr>
        <w:commentReference w:id="236"/>
      </w:r>
    </w:p>
    <w:p w14:paraId="34FB5977" w14:textId="65265B02" w:rsidR="00260D92" w:rsidRPr="00C2243A" w:rsidRDefault="00260D92" w:rsidP="00260D92">
      <w:pPr>
        <w:pStyle w:val="20"/>
        <w:spacing w:after="60"/>
        <w:rPr>
          <w:rFonts w:ascii="SimSun" w:eastAsia="SimSun" w:hAnsi="SimSun"/>
          <w:sz w:val="20"/>
          <w:szCs w:val="20"/>
        </w:rPr>
      </w:pPr>
      <w:r w:rsidRPr="00C2243A">
        <w:rPr>
          <w:rFonts w:ascii="SimSun" w:eastAsia="SimSun" w:hAnsi="SimSun" w:hint="eastAsia"/>
          <w:sz w:val="20"/>
          <w:szCs w:val="20"/>
          <w:lang w:eastAsia="zh-CN"/>
        </w:rPr>
        <w:t>设计模式</w:t>
      </w:r>
    </w:p>
    <w:p w14:paraId="0C43A6DE" w14:textId="1216CF78" w:rsidR="006F70F4" w:rsidRPr="00C2243A" w:rsidRDefault="006F70F4" w:rsidP="006F70F4">
      <w:pPr>
        <w:pStyle w:val="3"/>
        <w:spacing w:after="60"/>
        <w:rPr>
          <w:rFonts w:ascii="SimSun" w:eastAsia="SimSun" w:hAnsi="SimSun"/>
          <w:sz w:val="20"/>
          <w:szCs w:val="20"/>
        </w:rPr>
      </w:pPr>
      <w:r w:rsidRPr="00C2243A">
        <w:rPr>
          <w:rFonts w:ascii="SimSun" w:eastAsia="SimSun" w:hAnsi="SimSun" w:hint="eastAsia"/>
          <w:sz w:val="20"/>
          <w:szCs w:val="20"/>
        </w:rPr>
        <w:t>工厂模式</w:t>
      </w:r>
    </w:p>
    <w:p w14:paraId="1021E2F9" w14:textId="238AA0EB" w:rsidR="00FB6605" w:rsidRPr="00C2243A" w:rsidRDefault="000D1CAA" w:rsidP="00FB6605">
      <w:pPr>
        <w:rPr>
          <w:rFonts w:ascii="SimSun" w:eastAsia="SimSun" w:hAnsi="SimSun"/>
          <w:sz w:val="20"/>
          <w:szCs w:val="20"/>
          <w:lang w:eastAsia="zh-CN"/>
        </w:rPr>
      </w:pPr>
      <w:commentRangeStart w:id="237"/>
      <w:r w:rsidRPr="00C2243A">
        <w:rPr>
          <w:rFonts w:ascii="SimSun" w:eastAsia="SimSun" w:hAnsi="SimSun" w:cs="ＭＳ 明朝" w:hint="eastAsia"/>
          <w:sz w:val="20"/>
          <w:szCs w:val="20"/>
          <w:lang w:eastAsia="zh-CN"/>
        </w:rPr>
        <w:t>工厂模式是一种众所周知的设计模式，广泛应用于软件工程领域，用于抽象创建特定对象的过程。</w:t>
      </w:r>
      <w:commentRangeEnd w:id="237"/>
      <w:r w:rsidR="00725CD6" w:rsidRPr="00C2243A">
        <w:rPr>
          <w:rStyle w:val="affc"/>
          <w:rFonts w:ascii="SimSun" w:eastAsia="SimSun" w:hAnsi="SimSun" w:cs="Times New Roman"/>
          <w:sz w:val="20"/>
          <w:szCs w:val="20"/>
        </w:rPr>
        <w:commentReference w:id="237"/>
      </w:r>
    </w:p>
    <w:p w14:paraId="77A0AD1B" w14:textId="0452E020" w:rsidR="00155D34" w:rsidRPr="00C2243A" w:rsidRDefault="00155D34">
      <w:pPr>
        <w:pStyle w:val="1"/>
        <w:spacing w:after="120"/>
        <w:rPr>
          <w:rFonts w:ascii="SimSun" w:eastAsia="SimSun" w:hAnsi="SimSun"/>
          <w:sz w:val="20"/>
          <w:szCs w:val="20"/>
        </w:rPr>
      </w:pPr>
      <w:r w:rsidRPr="00C2243A">
        <w:rPr>
          <w:rFonts w:ascii="SimSun" w:eastAsia="SimSun" w:hAnsi="SimSun" w:hint="eastAsia"/>
          <w:sz w:val="20"/>
          <w:szCs w:val="20"/>
          <w:lang w:eastAsia="zh-CN"/>
        </w:rPr>
        <w:lastRenderedPageBreak/>
        <w:t>技巧</w:t>
      </w:r>
    </w:p>
    <w:p w14:paraId="6FD297DF" w14:textId="5AD62B56" w:rsidR="00977C6E" w:rsidRPr="00C2243A" w:rsidRDefault="00977C6E" w:rsidP="00977C6E">
      <w:pPr>
        <w:pStyle w:val="20"/>
        <w:spacing w:after="60"/>
        <w:rPr>
          <w:rFonts w:ascii="SimSun" w:eastAsia="SimSun" w:hAnsi="SimSun"/>
          <w:sz w:val="20"/>
          <w:szCs w:val="20"/>
        </w:rPr>
      </w:pPr>
      <w:r w:rsidRPr="00C2243A">
        <w:rPr>
          <w:rFonts w:ascii="SimSun" w:eastAsia="SimSun" w:hAnsi="SimSun"/>
          <w:sz w:val="20"/>
          <w:szCs w:val="20"/>
        </w:rPr>
        <w:t>控制台</w:t>
      </w:r>
      <w:r w:rsidR="00790651" w:rsidRPr="00C2243A">
        <w:rPr>
          <w:rFonts w:ascii="SimSun" w:eastAsia="SimSun" w:hAnsi="SimSun" w:hint="eastAsia"/>
          <w:sz w:val="20"/>
          <w:szCs w:val="20"/>
          <w:lang w:eastAsia="zh-CN"/>
        </w:rPr>
        <w:t>没有return的情况下</w:t>
      </w:r>
      <w:r w:rsidRPr="00C2243A">
        <w:rPr>
          <w:rFonts w:ascii="SimSun" w:eastAsia="SimSun" w:hAnsi="SimSun" w:cs="Microsoft YaHei" w:hint="eastAsia"/>
          <w:sz w:val="20"/>
          <w:szCs w:val="20"/>
        </w:rPr>
        <w:t>输</w:t>
      </w:r>
      <w:r w:rsidRPr="00C2243A">
        <w:rPr>
          <w:rFonts w:ascii="SimSun" w:eastAsia="SimSun" w:hAnsi="SimSun" w:cs="ＭＳ Ｐゴシック" w:hint="eastAsia"/>
          <w:sz w:val="20"/>
          <w:szCs w:val="20"/>
        </w:rPr>
        <w:t>出</w:t>
      </w:r>
      <w:r w:rsidRPr="00C2243A">
        <w:rPr>
          <w:rFonts w:ascii="SimSun" w:eastAsia="SimSun" w:hAnsi="SimSun"/>
          <w:sz w:val="20"/>
          <w:szCs w:val="20"/>
        </w:rPr>
        <w:t>undefined</w:t>
      </w:r>
    </w:p>
    <w:p w14:paraId="00540482" w14:textId="64A75372" w:rsidR="00C03E7F" w:rsidRPr="00C2243A" w:rsidRDefault="009A4BDE" w:rsidP="00C03E7F">
      <w:pPr>
        <w:rPr>
          <w:rStyle w:val="affff0"/>
          <w:rFonts w:ascii="SimSun" w:eastAsia="SimSun" w:hAnsi="SimSun" w:cs="Arial"/>
          <w:b w:val="0"/>
          <w:bCs w:val="0"/>
          <w:color w:val="4D4D4D"/>
          <w:sz w:val="20"/>
          <w:szCs w:val="20"/>
          <w:shd w:val="clear" w:color="auto" w:fill="FFFFFF"/>
          <w:lang w:eastAsia="zh-CN"/>
        </w:rPr>
      </w:pPr>
      <w:proofErr w:type="spellStart"/>
      <w:r w:rsidRPr="00C2243A">
        <w:rPr>
          <w:rStyle w:val="affff0"/>
          <w:rFonts w:ascii="SimSun" w:eastAsia="SimSun" w:hAnsi="SimSun" w:cs="Arial"/>
          <w:b w:val="0"/>
          <w:bCs w:val="0"/>
          <w:color w:val="4D4D4D"/>
          <w:sz w:val="20"/>
          <w:szCs w:val="20"/>
          <w:shd w:val="clear" w:color="auto" w:fill="FFFFFF"/>
          <w:lang w:eastAsia="zh-CN"/>
        </w:rPr>
        <w:t>js</w:t>
      </w:r>
      <w:proofErr w:type="spellEnd"/>
      <w:r w:rsidRPr="00C2243A">
        <w:rPr>
          <w:rStyle w:val="affff0"/>
          <w:rFonts w:ascii="SimSun" w:eastAsia="SimSun" w:hAnsi="SimSun" w:cs="Arial"/>
          <w:b w:val="0"/>
          <w:bCs w:val="0"/>
          <w:color w:val="4D4D4D"/>
          <w:sz w:val="20"/>
          <w:szCs w:val="20"/>
          <w:shd w:val="clear" w:color="auto" w:fill="FFFFFF"/>
          <w:lang w:eastAsia="zh-CN"/>
        </w:rPr>
        <w:t>中一个顶层函数（全局函数）eval（），或可以理解为</w:t>
      </w:r>
      <w:proofErr w:type="spellStart"/>
      <w:r w:rsidRPr="00C2243A">
        <w:rPr>
          <w:rStyle w:val="affff0"/>
          <w:rFonts w:ascii="SimSun" w:eastAsia="SimSun" w:hAnsi="SimSun" w:cs="Arial"/>
          <w:b w:val="0"/>
          <w:bCs w:val="0"/>
          <w:color w:val="4D4D4D"/>
          <w:sz w:val="20"/>
          <w:szCs w:val="20"/>
          <w:shd w:val="clear" w:color="auto" w:fill="FFFFFF"/>
          <w:lang w:eastAsia="zh-CN"/>
        </w:rPr>
        <w:t>js</w:t>
      </w:r>
      <w:proofErr w:type="spellEnd"/>
      <w:r w:rsidRPr="00C2243A">
        <w:rPr>
          <w:rStyle w:val="affff0"/>
          <w:rFonts w:ascii="SimSun" w:eastAsia="SimSun" w:hAnsi="SimSun" w:cs="Arial"/>
          <w:b w:val="0"/>
          <w:bCs w:val="0"/>
          <w:color w:val="4D4D4D"/>
          <w:sz w:val="20"/>
          <w:szCs w:val="20"/>
          <w:shd w:val="clear" w:color="auto" w:fill="FFFFFF"/>
          <w:lang w:eastAsia="zh-CN"/>
        </w:rPr>
        <w:t>自带的系统函数</w:t>
      </w:r>
      <w:r w:rsidRPr="00C2243A">
        <w:rPr>
          <w:rStyle w:val="affff0"/>
          <w:rFonts w:ascii="SimSun" w:eastAsia="SimSun" w:hAnsi="SimSun" w:cs="Arial" w:hint="eastAsia"/>
          <w:b w:val="0"/>
          <w:bCs w:val="0"/>
          <w:color w:val="4D4D4D"/>
          <w:sz w:val="20"/>
          <w:szCs w:val="20"/>
          <w:shd w:val="clear" w:color="auto" w:fill="FFFFFF"/>
          <w:lang w:eastAsia="zh-CN"/>
        </w:rPr>
        <w:t>，</w:t>
      </w:r>
      <w:r w:rsidR="00C03E7F" w:rsidRPr="00C2243A">
        <w:rPr>
          <w:rStyle w:val="affff0"/>
          <w:rFonts w:ascii="SimSun" w:eastAsia="SimSun" w:hAnsi="SimSun" w:cs="Arial"/>
          <w:b w:val="0"/>
          <w:bCs w:val="0"/>
          <w:color w:val="4D4D4D"/>
          <w:sz w:val="20"/>
          <w:szCs w:val="20"/>
          <w:shd w:val="clear" w:color="auto" w:fill="FFFFFF"/>
          <w:lang w:eastAsia="zh-CN"/>
        </w:rPr>
        <w:t>eval（string）</w:t>
      </w:r>
    </w:p>
    <w:p w14:paraId="01D1227B" w14:textId="02391B5A" w:rsidR="00C03E7F" w:rsidRPr="00C2243A" w:rsidRDefault="00C03E7F" w:rsidP="00C03E7F">
      <w:pPr>
        <w:rPr>
          <w:rStyle w:val="affff0"/>
          <w:rFonts w:ascii="SimSun" w:eastAsia="SimSun" w:hAnsi="SimSun" w:cs="Arial"/>
          <w:b w:val="0"/>
          <w:bCs w:val="0"/>
          <w:color w:val="4D4D4D"/>
          <w:sz w:val="20"/>
          <w:szCs w:val="20"/>
          <w:shd w:val="clear" w:color="auto" w:fill="FFFFFF"/>
          <w:lang w:eastAsia="zh-CN"/>
        </w:rPr>
      </w:pPr>
      <w:r w:rsidRPr="00C2243A">
        <w:rPr>
          <w:rStyle w:val="affff0"/>
          <w:rFonts w:ascii="SimSun" w:eastAsia="SimSun" w:hAnsi="SimSun" w:cs="Arial" w:hint="eastAsia"/>
          <w:b w:val="0"/>
          <w:bCs w:val="0"/>
          <w:color w:val="4D4D4D"/>
          <w:sz w:val="20"/>
          <w:szCs w:val="20"/>
          <w:shd w:val="clear" w:color="auto" w:fill="FFFFFF"/>
          <w:lang w:eastAsia="zh-CN"/>
        </w:rPr>
        <w:t>其作用是将</w:t>
      </w:r>
      <w:r w:rsidRPr="00C2243A">
        <w:rPr>
          <w:rStyle w:val="affff0"/>
          <w:rFonts w:ascii="SimSun" w:eastAsia="SimSun" w:hAnsi="SimSun" w:cs="Arial"/>
          <w:b w:val="0"/>
          <w:bCs w:val="0"/>
          <w:color w:val="4D4D4D"/>
          <w:sz w:val="20"/>
          <w:szCs w:val="20"/>
          <w:shd w:val="clear" w:color="auto" w:fill="FFFFFF"/>
          <w:lang w:eastAsia="zh-CN"/>
        </w:rPr>
        <w:t xml:space="preserve"> 接收的 string 字符串作为参数，对其进行JavaScript 表达式或语句 计算，返回得到的值；</w:t>
      </w:r>
    </w:p>
    <w:p w14:paraId="65495F73" w14:textId="63DB047D" w:rsidR="009A4BDE" w:rsidRPr="00C2243A" w:rsidRDefault="00C03E7F" w:rsidP="00C03E7F">
      <w:pPr>
        <w:rPr>
          <w:rStyle w:val="affff0"/>
          <w:rFonts w:ascii="SimSun" w:eastAsia="SimSun" w:hAnsi="SimSun" w:cs="Arial"/>
          <w:b w:val="0"/>
          <w:bCs w:val="0"/>
          <w:color w:val="4D4D4D"/>
          <w:sz w:val="20"/>
          <w:szCs w:val="20"/>
          <w:shd w:val="clear" w:color="auto" w:fill="FFFFFF"/>
          <w:lang w:eastAsia="zh-CN"/>
        </w:rPr>
      </w:pPr>
      <w:r w:rsidRPr="00C2243A">
        <w:rPr>
          <w:rStyle w:val="affff0"/>
          <w:rFonts w:ascii="SimSun" w:eastAsia="SimSun" w:hAnsi="SimSun" w:cs="Arial" w:hint="eastAsia"/>
          <w:b w:val="0"/>
          <w:bCs w:val="0"/>
          <w:color w:val="4D4D4D"/>
          <w:sz w:val="20"/>
          <w:szCs w:val="20"/>
          <w:shd w:val="clear" w:color="auto" w:fill="FFFFFF"/>
          <w:lang w:eastAsia="zh-CN"/>
        </w:rPr>
        <w:t>如果是没有返回值的表达式或语句，则会返回</w:t>
      </w:r>
      <w:r w:rsidRPr="00C2243A">
        <w:rPr>
          <w:rStyle w:val="affff0"/>
          <w:rFonts w:ascii="SimSun" w:eastAsia="SimSun" w:hAnsi="SimSun" w:cs="Arial"/>
          <w:b w:val="0"/>
          <w:bCs w:val="0"/>
          <w:color w:val="4D4D4D"/>
          <w:sz w:val="20"/>
          <w:szCs w:val="20"/>
          <w:shd w:val="clear" w:color="auto" w:fill="FFFFFF"/>
          <w:lang w:eastAsia="zh-CN"/>
        </w:rPr>
        <w:t xml:space="preserve"> undefined ；</w:t>
      </w:r>
      <w:r w:rsidRPr="00C2243A">
        <w:rPr>
          <w:rStyle w:val="affff0"/>
          <w:rFonts w:ascii="SimSun" w:eastAsia="SimSun" w:hAnsi="SimSun" w:cs="Arial" w:hint="eastAsia"/>
          <w:b w:val="0"/>
          <w:bCs w:val="0"/>
          <w:color w:val="4D4D4D"/>
          <w:sz w:val="20"/>
          <w:szCs w:val="20"/>
          <w:shd w:val="clear" w:color="auto" w:fill="FFFFFF"/>
          <w:lang w:eastAsia="zh-CN"/>
        </w:rPr>
        <w:t>如果没有合法的表达式和语句，则会抛出</w:t>
      </w:r>
      <w:r w:rsidRPr="00C2243A">
        <w:rPr>
          <w:rStyle w:val="affff0"/>
          <w:rFonts w:ascii="SimSun" w:eastAsia="SimSun" w:hAnsi="SimSun" w:cs="Arial"/>
          <w:b w:val="0"/>
          <w:bCs w:val="0"/>
          <w:color w:val="4D4D4D"/>
          <w:sz w:val="20"/>
          <w:szCs w:val="20"/>
          <w:shd w:val="clear" w:color="auto" w:fill="FFFFFF"/>
          <w:lang w:eastAsia="zh-CN"/>
        </w:rPr>
        <w:t xml:space="preserve"> </w:t>
      </w:r>
      <w:proofErr w:type="spellStart"/>
      <w:r w:rsidRPr="00C2243A">
        <w:rPr>
          <w:rStyle w:val="affff0"/>
          <w:rFonts w:ascii="SimSun" w:eastAsia="SimSun" w:hAnsi="SimSun" w:cs="Arial"/>
          <w:b w:val="0"/>
          <w:bCs w:val="0"/>
          <w:color w:val="4D4D4D"/>
          <w:sz w:val="20"/>
          <w:szCs w:val="20"/>
          <w:shd w:val="clear" w:color="auto" w:fill="FFFFFF"/>
          <w:lang w:eastAsia="zh-CN"/>
        </w:rPr>
        <w:t>SyntaxError</w:t>
      </w:r>
      <w:proofErr w:type="spellEnd"/>
      <w:r w:rsidRPr="00C2243A">
        <w:rPr>
          <w:rStyle w:val="affff0"/>
          <w:rFonts w:ascii="SimSun" w:eastAsia="SimSun" w:hAnsi="SimSun" w:cs="Arial"/>
          <w:b w:val="0"/>
          <w:bCs w:val="0"/>
          <w:color w:val="4D4D4D"/>
          <w:sz w:val="20"/>
          <w:szCs w:val="20"/>
          <w:shd w:val="clear" w:color="auto" w:fill="FFFFFF"/>
          <w:lang w:eastAsia="zh-CN"/>
        </w:rPr>
        <w:t xml:space="preserve"> 异常 。</w:t>
      </w:r>
    </w:p>
    <w:p w14:paraId="7A345217" w14:textId="77777777" w:rsidR="0055391D" w:rsidRPr="00C2243A" w:rsidRDefault="003A3E0B" w:rsidP="00C03E7F">
      <w:pPr>
        <w:rPr>
          <w:rFonts w:ascii="SimSun" w:eastAsia="SimSun" w:hAnsi="SimSun" w:cs="Arial"/>
          <w:color w:val="4D4D4D"/>
          <w:sz w:val="20"/>
          <w:szCs w:val="20"/>
          <w:shd w:val="clear" w:color="auto" w:fill="FFFFFF"/>
          <w:lang w:eastAsia="zh-CN"/>
        </w:rPr>
      </w:pPr>
      <w:r w:rsidRPr="00C2243A">
        <w:rPr>
          <w:rFonts w:ascii="SimSun" w:eastAsia="SimSun" w:hAnsi="SimSun" w:cs="Arial"/>
          <w:color w:val="4D4D4D"/>
          <w:sz w:val="20"/>
          <w:szCs w:val="20"/>
          <w:shd w:val="clear" w:color="auto" w:fill="FFFFFF"/>
          <w:lang w:eastAsia="zh-CN"/>
        </w:rPr>
        <w:t>于是我们可以猜测Console控制台的实质 就是 调用了eval（）函数</w:t>
      </w:r>
      <w:r w:rsidR="005B0861" w:rsidRPr="00C2243A">
        <w:rPr>
          <w:rFonts w:ascii="SimSun" w:eastAsia="SimSun" w:hAnsi="SimSun" w:cs="Arial" w:hint="eastAsia"/>
          <w:color w:val="4D4D4D"/>
          <w:sz w:val="20"/>
          <w:szCs w:val="20"/>
          <w:shd w:val="clear" w:color="auto" w:fill="FFFFFF"/>
          <w:lang w:eastAsia="zh-CN"/>
        </w:rPr>
        <w:t>，</w:t>
      </w:r>
    </w:p>
    <w:p w14:paraId="64482379" w14:textId="16C0CBA8" w:rsidR="003A3E0B" w:rsidRPr="00C2243A" w:rsidRDefault="0049727E" w:rsidP="00C03E7F">
      <w:pPr>
        <w:rPr>
          <w:rFonts w:ascii="SimSun" w:eastAsia="SimSun" w:hAnsi="SimSun" w:cs="Arial"/>
          <w:color w:val="4D4D4D"/>
          <w:sz w:val="20"/>
          <w:szCs w:val="20"/>
          <w:shd w:val="clear" w:color="auto" w:fill="FFFFFF"/>
          <w:lang w:eastAsia="zh-CN"/>
        </w:rPr>
      </w:pPr>
      <w:r w:rsidRPr="00C2243A">
        <w:rPr>
          <w:rFonts w:ascii="SimSun" w:eastAsia="SimSun" w:hAnsi="SimSun" w:cs="Arial" w:hint="eastAsia"/>
          <w:color w:val="4D4D4D"/>
          <w:sz w:val="20"/>
          <w:szCs w:val="20"/>
          <w:shd w:val="clear" w:color="auto" w:fill="FFFFFF"/>
          <w:lang w:eastAsia="zh-CN"/>
        </w:rPr>
        <w:t>验证</w:t>
      </w:r>
      <w:r w:rsidR="0055391D" w:rsidRPr="00C2243A">
        <w:rPr>
          <w:rFonts w:ascii="SimSun" w:eastAsia="SimSun" w:hAnsi="SimSun" w:cs="Arial" w:hint="eastAsia"/>
          <w:color w:val="4D4D4D"/>
          <w:sz w:val="20"/>
          <w:szCs w:val="20"/>
          <w:shd w:val="clear" w:color="auto" w:fill="FFFFFF"/>
        </w:rPr>
        <w:t>：</w:t>
      </w:r>
      <w:r w:rsidR="004D4E72" w:rsidRPr="00C2243A">
        <w:rPr>
          <w:rFonts w:ascii="SimSun" w:eastAsia="SimSun" w:hAnsi="SimSun" w:cs="Arial"/>
          <w:color w:val="4D4D4D"/>
          <w:sz w:val="20"/>
          <w:szCs w:val="20"/>
          <w:shd w:val="clear" w:color="auto" w:fill="FFFFFF"/>
          <w:lang w:eastAsia="zh-CN"/>
        </w:rPr>
        <w:t>console.log(eval("console.log(1);"));</w:t>
      </w:r>
    </w:p>
    <w:p w14:paraId="2BE3CAE5" w14:textId="6AB0D9E3" w:rsidR="009306AA" w:rsidRPr="00C2243A" w:rsidRDefault="009306AA" w:rsidP="00C03E7F">
      <w:pPr>
        <w:rPr>
          <w:rFonts w:ascii="SimSun" w:eastAsia="SimSun" w:hAnsi="SimSun" w:cs="Arial"/>
          <w:color w:val="4D4D4D"/>
          <w:sz w:val="20"/>
          <w:szCs w:val="20"/>
          <w:shd w:val="clear" w:color="auto" w:fill="FFFFFF"/>
        </w:rPr>
      </w:pPr>
      <w:r w:rsidRPr="00C2243A">
        <w:rPr>
          <w:rFonts w:ascii="SimSun" w:eastAsia="SimSun" w:hAnsi="SimSun" w:cs="Arial" w:hint="eastAsia"/>
          <w:color w:val="4D4D4D"/>
          <w:sz w:val="20"/>
          <w:szCs w:val="20"/>
          <w:shd w:val="clear" w:color="auto" w:fill="FFFFFF"/>
        </w:rPr>
        <w:t>原因：</w:t>
      </w:r>
      <w:r w:rsidR="00A06897" w:rsidRPr="00C2243A">
        <w:rPr>
          <w:rFonts w:ascii="SimSun" w:eastAsia="SimSun" w:hAnsi="SimSun" w:cs="Arial" w:hint="eastAsia"/>
          <w:color w:val="4D4D4D"/>
          <w:sz w:val="20"/>
          <w:szCs w:val="20"/>
          <w:shd w:val="clear" w:color="auto" w:fill="FFFFFF"/>
        </w:rPr>
        <w:t>因</w:t>
      </w:r>
      <w:r w:rsidR="00A06897" w:rsidRPr="00C2243A">
        <w:rPr>
          <w:rFonts w:ascii="SimSun" w:eastAsia="SimSun" w:hAnsi="SimSun" w:cs="SimSun" w:hint="eastAsia"/>
          <w:color w:val="4D4D4D"/>
          <w:sz w:val="20"/>
          <w:szCs w:val="20"/>
          <w:shd w:val="clear" w:color="auto" w:fill="FFFFFF"/>
        </w:rPr>
        <w:t>为</w:t>
      </w:r>
      <w:r w:rsidR="00A06897" w:rsidRPr="00C2243A">
        <w:rPr>
          <w:rFonts w:ascii="SimSun" w:eastAsia="SimSun" w:hAnsi="SimSun" w:cs="Arial"/>
          <w:color w:val="4D4D4D"/>
          <w:sz w:val="20"/>
          <w:szCs w:val="20"/>
          <w:shd w:val="clear" w:color="auto" w:fill="FFFFFF"/>
        </w:rPr>
        <w:t>Console控制台的</w:t>
      </w:r>
      <w:r w:rsidR="00A06897" w:rsidRPr="00C2243A">
        <w:rPr>
          <w:rFonts w:ascii="SimSun" w:eastAsia="SimSun" w:hAnsi="SimSun" w:cs="SimSun" w:hint="eastAsia"/>
          <w:color w:val="4D4D4D"/>
          <w:sz w:val="20"/>
          <w:szCs w:val="20"/>
          <w:shd w:val="clear" w:color="auto" w:fill="FFFFFF"/>
        </w:rPr>
        <w:t>实质</w:t>
      </w:r>
      <w:r w:rsidR="00A06897" w:rsidRPr="00C2243A">
        <w:rPr>
          <w:rFonts w:ascii="SimSun" w:eastAsia="SimSun" w:hAnsi="SimSun" w:cs="ＭＳ 明朝" w:hint="eastAsia"/>
          <w:color w:val="4D4D4D"/>
          <w:sz w:val="20"/>
          <w:szCs w:val="20"/>
          <w:shd w:val="clear" w:color="auto" w:fill="FFFFFF"/>
        </w:rPr>
        <w:t>，即</w:t>
      </w:r>
      <w:r w:rsidR="00A06897" w:rsidRPr="00C2243A">
        <w:rPr>
          <w:rFonts w:ascii="SimSun" w:eastAsia="SimSun" w:hAnsi="SimSun" w:cs="Arial"/>
          <w:color w:val="4D4D4D"/>
          <w:sz w:val="20"/>
          <w:szCs w:val="20"/>
          <w:shd w:val="clear" w:color="auto" w:fill="FFFFFF"/>
        </w:rPr>
        <w:t>eval（）函数，所以当</w:t>
      </w:r>
      <w:r w:rsidR="00A06897" w:rsidRPr="00C2243A">
        <w:rPr>
          <w:rFonts w:ascii="SimSun" w:eastAsia="SimSun" w:hAnsi="SimSun" w:cs="SimSun" w:hint="eastAsia"/>
          <w:color w:val="4D4D4D"/>
          <w:sz w:val="20"/>
          <w:szCs w:val="20"/>
          <w:shd w:val="clear" w:color="auto" w:fill="FFFFFF"/>
        </w:rPr>
        <w:t>输</w:t>
      </w:r>
      <w:r w:rsidR="00A06897" w:rsidRPr="00C2243A">
        <w:rPr>
          <w:rFonts w:ascii="SimSun" w:eastAsia="SimSun" w:hAnsi="SimSun" w:cs="ＭＳ 明朝" w:hint="eastAsia"/>
          <w:color w:val="4D4D4D"/>
          <w:sz w:val="20"/>
          <w:szCs w:val="20"/>
          <w:shd w:val="clear" w:color="auto" w:fill="FFFFFF"/>
        </w:rPr>
        <w:t>入的表达式或</w:t>
      </w:r>
      <w:r w:rsidR="00A06897" w:rsidRPr="00C2243A">
        <w:rPr>
          <w:rFonts w:ascii="SimSun" w:eastAsia="SimSun" w:hAnsi="SimSun" w:cs="SimSun" w:hint="eastAsia"/>
          <w:color w:val="4D4D4D"/>
          <w:sz w:val="20"/>
          <w:szCs w:val="20"/>
          <w:shd w:val="clear" w:color="auto" w:fill="FFFFFF"/>
        </w:rPr>
        <w:t>语</w:t>
      </w:r>
      <w:r w:rsidR="00A06897" w:rsidRPr="00C2243A">
        <w:rPr>
          <w:rFonts w:ascii="SimSun" w:eastAsia="SimSun" w:hAnsi="SimSun" w:cs="ＭＳ 明朝" w:hint="eastAsia"/>
          <w:color w:val="4D4D4D"/>
          <w:sz w:val="20"/>
          <w:szCs w:val="20"/>
          <w:shd w:val="clear" w:color="auto" w:fill="FFFFFF"/>
        </w:rPr>
        <w:t>句没有返回</w:t>
      </w:r>
      <w:r w:rsidR="00A06897" w:rsidRPr="00C2243A">
        <w:rPr>
          <w:rFonts w:ascii="SimSun" w:eastAsia="SimSun" w:hAnsi="SimSun" w:cs="SimSun" w:hint="eastAsia"/>
          <w:color w:val="4D4D4D"/>
          <w:sz w:val="20"/>
          <w:szCs w:val="20"/>
          <w:shd w:val="clear" w:color="auto" w:fill="FFFFFF"/>
        </w:rPr>
        <w:t>值时</w:t>
      </w:r>
      <w:r w:rsidR="00A06897" w:rsidRPr="00C2243A">
        <w:rPr>
          <w:rFonts w:ascii="SimSun" w:eastAsia="SimSun" w:hAnsi="SimSun" w:cs="ＭＳ 明朝" w:hint="eastAsia"/>
          <w:color w:val="4D4D4D"/>
          <w:sz w:val="20"/>
          <w:szCs w:val="20"/>
          <w:shd w:val="clear" w:color="auto" w:fill="FFFFFF"/>
        </w:rPr>
        <w:t>，会返回</w:t>
      </w:r>
      <w:r w:rsidR="00A06897" w:rsidRPr="00C2243A">
        <w:rPr>
          <w:rFonts w:ascii="SimSun" w:eastAsia="SimSun" w:hAnsi="SimSun" w:cs="Arial"/>
          <w:color w:val="4D4D4D"/>
          <w:sz w:val="20"/>
          <w:szCs w:val="20"/>
          <w:shd w:val="clear" w:color="auto" w:fill="FFFFFF"/>
        </w:rPr>
        <w:t xml:space="preserve"> undefined 。</w:t>
      </w:r>
    </w:p>
    <w:sectPr w:rsidR="009306AA" w:rsidRPr="00C2243A" w:rsidSect="00F821CE">
      <w:footerReference w:type="default" r:id="rId14"/>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2" w:author="Y 星人" w:date="2022-03-31T08:18:00Z" w:initials="Y星">
    <w:p w14:paraId="4476F81F" w14:textId="77777777" w:rsidR="00065F44" w:rsidRDefault="00065F44" w:rsidP="00065F44">
      <w:pPr>
        <w:pStyle w:val="affd"/>
      </w:pPr>
      <w:r>
        <w:rPr>
          <w:rStyle w:val="affc"/>
        </w:rPr>
        <w:annotationRef/>
      </w:r>
      <w:r>
        <w:t xml:space="preserve">       //父</w:t>
      </w:r>
      <w:r>
        <w:rPr>
          <w:rFonts w:ascii="Microsoft YaHei" w:eastAsia="Microsoft YaHei" w:hAnsi="Microsoft YaHei" w:cs="Microsoft YaHei" w:hint="eastAsia"/>
        </w:rPr>
        <w:t>类</w:t>
      </w:r>
      <w:r>
        <w:rPr>
          <w:rFonts w:hAnsi="ＭＳ Ｐゴシック" w:cs="ＭＳ Ｐゴシック" w:hint="eastAsia"/>
        </w:rPr>
        <w:t>型</w:t>
      </w:r>
    </w:p>
    <w:p w14:paraId="2319A20B" w14:textId="77777777" w:rsidR="00065F44" w:rsidRDefault="00065F44" w:rsidP="00065F44">
      <w:pPr>
        <w:pStyle w:val="affd"/>
      </w:pPr>
      <w:r>
        <w:t xml:space="preserve">       function Person(name, age) {</w:t>
      </w:r>
    </w:p>
    <w:p w14:paraId="296A3F3D" w14:textId="77777777" w:rsidR="00065F44" w:rsidRDefault="00065F44" w:rsidP="00065F44">
      <w:pPr>
        <w:pStyle w:val="affd"/>
      </w:pPr>
      <w:r>
        <w:t xml:space="preserve">           this.name = name,</w:t>
      </w:r>
    </w:p>
    <w:p w14:paraId="6C08C653" w14:textId="77777777" w:rsidR="00065F44" w:rsidRDefault="00065F44" w:rsidP="00065F44">
      <w:pPr>
        <w:pStyle w:val="affd"/>
      </w:pPr>
      <w:r>
        <w:t xml:space="preserve">           this.age = age,</w:t>
      </w:r>
    </w:p>
    <w:p w14:paraId="27AD3CB7" w14:textId="77777777" w:rsidR="00065F44" w:rsidRDefault="00065F44" w:rsidP="00065F44">
      <w:pPr>
        <w:pStyle w:val="affd"/>
      </w:pPr>
      <w:r>
        <w:t xml:space="preserve">           this.play = [1, 2, 3]</w:t>
      </w:r>
    </w:p>
    <w:p w14:paraId="3BFEF4F3" w14:textId="77777777" w:rsidR="00065F44" w:rsidRDefault="00065F44" w:rsidP="00065F44">
      <w:pPr>
        <w:pStyle w:val="affd"/>
      </w:pPr>
      <w:r>
        <w:t xml:space="preserve">           this.setName = function () { }</w:t>
      </w:r>
    </w:p>
    <w:p w14:paraId="3F07D828" w14:textId="77777777" w:rsidR="00065F44" w:rsidRDefault="00065F44" w:rsidP="00065F44">
      <w:pPr>
        <w:pStyle w:val="affd"/>
      </w:pPr>
      <w:r>
        <w:t xml:space="preserve">       }</w:t>
      </w:r>
    </w:p>
    <w:p w14:paraId="2AFC541E" w14:textId="77777777" w:rsidR="00065F44" w:rsidRDefault="00065F44" w:rsidP="00065F44">
      <w:pPr>
        <w:pStyle w:val="affd"/>
      </w:pPr>
      <w:r>
        <w:t xml:space="preserve">       Person.prototype.setAge = function () { }</w:t>
      </w:r>
    </w:p>
    <w:p w14:paraId="2D33D7B8" w14:textId="77777777" w:rsidR="00065F44" w:rsidRDefault="00065F44" w:rsidP="00065F44">
      <w:pPr>
        <w:pStyle w:val="affd"/>
      </w:pPr>
      <w:r>
        <w:t xml:space="preserve">       //子</w:t>
      </w:r>
      <w:r>
        <w:rPr>
          <w:rFonts w:ascii="Microsoft YaHei" w:eastAsia="Microsoft YaHei" w:hAnsi="Microsoft YaHei" w:cs="Microsoft YaHei" w:hint="eastAsia"/>
        </w:rPr>
        <w:t>类</w:t>
      </w:r>
      <w:r>
        <w:rPr>
          <w:rFonts w:hAnsi="ＭＳ Ｐゴシック" w:cs="ＭＳ Ｐゴシック" w:hint="eastAsia"/>
        </w:rPr>
        <w:t>型</w:t>
      </w:r>
    </w:p>
    <w:p w14:paraId="38E778FF" w14:textId="77777777" w:rsidR="00065F44" w:rsidRDefault="00065F44" w:rsidP="00065F44">
      <w:pPr>
        <w:pStyle w:val="affd"/>
      </w:pPr>
      <w:r>
        <w:t xml:space="preserve">       function Student(price) {</w:t>
      </w:r>
    </w:p>
    <w:p w14:paraId="2319AF99" w14:textId="77777777" w:rsidR="00065F44" w:rsidRDefault="00065F44" w:rsidP="00065F44">
      <w:pPr>
        <w:pStyle w:val="affd"/>
      </w:pPr>
      <w:r>
        <w:t xml:space="preserve">           this.price = price</w:t>
      </w:r>
    </w:p>
    <w:p w14:paraId="2B7235B5" w14:textId="77777777" w:rsidR="00065F44" w:rsidRDefault="00065F44" w:rsidP="00065F44">
      <w:pPr>
        <w:pStyle w:val="affd"/>
      </w:pPr>
      <w:r>
        <w:t xml:space="preserve">           this.setScore = function () { }</w:t>
      </w:r>
    </w:p>
    <w:p w14:paraId="57833246" w14:textId="77777777" w:rsidR="00065F44" w:rsidRDefault="00065F44" w:rsidP="00065F44">
      <w:pPr>
        <w:pStyle w:val="affd"/>
      </w:pPr>
      <w:r>
        <w:t xml:space="preserve">       }</w:t>
      </w:r>
    </w:p>
    <w:p w14:paraId="5F2C993F" w14:textId="77777777" w:rsidR="00065F44" w:rsidRDefault="00065F44" w:rsidP="00065F44">
      <w:pPr>
        <w:pStyle w:val="affd"/>
      </w:pPr>
      <w:r>
        <w:t xml:space="preserve">       Student.prototype = new Person() // 子</w:t>
      </w:r>
      <w:r>
        <w:rPr>
          <w:rFonts w:ascii="Microsoft YaHei" w:eastAsia="Microsoft YaHei" w:hAnsi="Microsoft YaHei" w:cs="Microsoft YaHei" w:hint="eastAsia"/>
        </w:rPr>
        <w:t>类</w:t>
      </w:r>
      <w:r>
        <w:rPr>
          <w:rFonts w:hAnsi="ＭＳ Ｐゴシック" w:cs="ＭＳ Ｐゴシック" w:hint="eastAsia"/>
        </w:rPr>
        <w:t>型的原型</w:t>
      </w:r>
      <w:r>
        <w:rPr>
          <w:rFonts w:ascii="Microsoft YaHei" w:eastAsia="Microsoft YaHei" w:hAnsi="Microsoft YaHei" w:cs="Microsoft YaHei" w:hint="eastAsia"/>
        </w:rPr>
        <w:t>为</w:t>
      </w:r>
      <w:r>
        <w:rPr>
          <w:rFonts w:hAnsi="ＭＳ Ｐゴシック" w:cs="ＭＳ Ｐゴシック" w:hint="eastAsia"/>
        </w:rPr>
        <w:t>父</w:t>
      </w:r>
      <w:r>
        <w:rPr>
          <w:rFonts w:ascii="Microsoft YaHei" w:eastAsia="Microsoft YaHei" w:hAnsi="Microsoft YaHei" w:cs="Microsoft YaHei" w:hint="eastAsia"/>
        </w:rPr>
        <w:t>类</w:t>
      </w:r>
      <w:r>
        <w:rPr>
          <w:rFonts w:hAnsi="ＭＳ Ｐゴシック" w:cs="ＭＳ Ｐゴシック" w:hint="eastAsia"/>
        </w:rPr>
        <w:t>型的一个</w:t>
      </w:r>
      <w:r>
        <w:rPr>
          <w:rFonts w:ascii="Microsoft YaHei" w:eastAsia="Microsoft YaHei" w:hAnsi="Microsoft YaHei" w:cs="Microsoft YaHei" w:hint="eastAsia"/>
        </w:rPr>
        <w:t>实</w:t>
      </w:r>
      <w:r>
        <w:rPr>
          <w:rFonts w:hAnsi="ＭＳ Ｐゴシック" w:cs="ＭＳ Ｐゴシック" w:hint="eastAsia"/>
        </w:rPr>
        <w:t>例</w:t>
      </w:r>
      <w:r>
        <w:rPr>
          <w:rFonts w:ascii="Microsoft YaHei" w:eastAsia="Microsoft YaHei" w:hAnsi="Microsoft YaHei" w:cs="Microsoft YaHei" w:hint="eastAsia"/>
        </w:rPr>
        <w:t>对</w:t>
      </w:r>
      <w:r>
        <w:rPr>
          <w:rFonts w:hAnsi="ＭＳ Ｐゴシック" w:cs="ＭＳ Ｐゴシック" w:hint="eastAsia"/>
        </w:rPr>
        <w:t>象</w:t>
      </w:r>
    </w:p>
    <w:p w14:paraId="4CFFDC5A" w14:textId="77777777" w:rsidR="00065F44" w:rsidRDefault="00065F44" w:rsidP="00065F44">
      <w:pPr>
        <w:pStyle w:val="affd"/>
      </w:pPr>
      <w:r>
        <w:t xml:space="preserve">       var s1 = new Student(15000)</w:t>
      </w:r>
    </w:p>
    <w:p w14:paraId="0EB55A11" w14:textId="77777777" w:rsidR="00065F44" w:rsidRDefault="00065F44" w:rsidP="00065F44">
      <w:pPr>
        <w:pStyle w:val="affd"/>
      </w:pPr>
      <w:r>
        <w:t xml:space="preserve">       var s2 = new Student(14000)</w:t>
      </w:r>
    </w:p>
    <w:p w14:paraId="5E4CEAD5" w14:textId="77777777" w:rsidR="00065F44" w:rsidRDefault="00065F44" w:rsidP="00065F44">
      <w:pPr>
        <w:pStyle w:val="affd"/>
      </w:pPr>
      <w:r>
        <w:t xml:space="preserve">       console.log(s1,s2)</w:t>
      </w:r>
    </w:p>
  </w:comment>
  <w:comment w:id="124" w:author="Y 星人" w:date="2022-03-31T08:18:00Z" w:initials="Y星">
    <w:p w14:paraId="47D9D11C" w14:textId="77777777" w:rsidR="00065F44" w:rsidRDefault="00065F44" w:rsidP="00065F44">
      <w:pPr>
        <w:pStyle w:val="affd"/>
      </w:pPr>
      <w:r>
        <w:rPr>
          <w:rStyle w:val="affc"/>
        </w:rPr>
        <w:annotationRef/>
      </w:r>
      <w:r>
        <w:t xml:space="preserve">       function Person(name, age) {</w:t>
      </w:r>
    </w:p>
    <w:p w14:paraId="0A37EFF3" w14:textId="77777777" w:rsidR="00065F44" w:rsidRDefault="00065F44" w:rsidP="00065F44">
      <w:pPr>
        <w:pStyle w:val="affd"/>
      </w:pPr>
      <w:r>
        <w:t xml:space="preserve">           this.name = name,</w:t>
      </w:r>
    </w:p>
    <w:p w14:paraId="1EFCE96A" w14:textId="77777777" w:rsidR="00065F44" w:rsidRDefault="00065F44" w:rsidP="00065F44">
      <w:pPr>
        <w:pStyle w:val="affd"/>
      </w:pPr>
      <w:r>
        <w:t xml:space="preserve">           this.age = age</w:t>
      </w:r>
    </w:p>
    <w:p w14:paraId="67933A75" w14:textId="77777777" w:rsidR="00065F44" w:rsidRDefault="00065F44" w:rsidP="00065F44">
      <w:pPr>
        <w:pStyle w:val="affd"/>
      </w:pPr>
      <w:r>
        <w:t xml:space="preserve">       }</w:t>
      </w:r>
    </w:p>
    <w:p w14:paraId="16368820" w14:textId="77777777" w:rsidR="00065F44" w:rsidRDefault="00065F44" w:rsidP="00065F44">
      <w:pPr>
        <w:pStyle w:val="affd"/>
      </w:pPr>
      <w:r>
        <w:t xml:space="preserve">       Person.prototype.setAge = function () {</w:t>
      </w:r>
    </w:p>
    <w:p w14:paraId="45110380" w14:textId="77777777" w:rsidR="00065F44" w:rsidRDefault="00065F44" w:rsidP="00065F44">
      <w:pPr>
        <w:pStyle w:val="affd"/>
      </w:pPr>
      <w:r>
        <w:t xml:space="preserve">           console.log("111")</w:t>
      </w:r>
    </w:p>
    <w:p w14:paraId="38C0111A" w14:textId="77777777" w:rsidR="00065F44" w:rsidRDefault="00065F44" w:rsidP="00065F44">
      <w:pPr>
        <w:pStyle w:val="affd"/>
      </w:pPr>
      <w:r>
        <w:t xml:space="preserve">       }</w:t>
      </w:r>
    </w:p>
    <w:p w14:paraId="3B5CF6DA" w14:textId="77777777" w:rsidR="00065F44" w:rsidRDefault="00065F44" w:rsidP="00065F44">
      <w:pPr>
        <w:pStyle w:val="affd"/>
      </w:pPr>
      <w:r>
        <w:t xml:space="preserve">       function Student(price) {</w:t>
      </w:r>
    </w:p>
    <w:p w14:paraId="7876CBF4" w14:textId="77777777" w:rsidR="00065F44" w:rsidRDefault="00065F44" w:rsidP="00065F44">
      <w:pPr>
        <w:pStyle w:val="affd"/>
      </w:pPr>
      <w:r>
        <w:t xml:space="preserve">           this.price = price</w:t>
      </w:r>
    </w:p>
    <w:p w14:paraId="007B49C7" w14:textId="77777777" w:rsidR="00065F44" w:rsidRDefault="00065F44" w:rsidP="00065F44">
      <w:pPr>
        <w:pStyle w:val="affd"/>
      </w:pPr>
      <w:r>
        <w:t xml:space="preserve">           this.setScore = function () { }</w:t>
      </w:r>
    </w:p>
    <w:p w14:paraId="14CA0DC5" w14:textId="77777777" w:rsidR="00065F44" w:rsidRDefault="00065F44" w:rsidP="00065F44">
      <w:pPr>
        <w:pStyle w:val="affd"/>
      </w:pPr>
      <w:r>
        <w:t xml:space="preserve">       }</w:t>
      </w:r>
    </w:p>
    <w:p w14:paraId="267EF411" w14:textId="77777777" w:rsidR="00065F44" w:rsidRDefault="00065F44" w:rsidP="00065F44">
      <w:pPr>
        <w:pStyle w:val="affd"/>
      </w:pPr>
      <w:r>
        <w:t xml:space="preserve">       // Student.prototype.sayHello = function () { }//在</w:t>
      </w:r>
      <w:r>
        <w:rPr>
          <w:rFonts w:ascii="Microsoft YaHei" w:eastAsia="Microsoft YaHei" w:hAnsi="Microsoft YaHei" w:cs="Microsoft YaHei" w:hint="eastAsia"/>
        </w:rPr>
        <w:t>这</w:t>
      </w:r>
      <w:r>
        <w:rPr>
          <w:rFonts w:hAnsi="ＭＳ Ｐゴシック" w:cs="ＭＳ Ｐゴシック" w:hint="eastAsia"/>
        </w:rPr>
        <w:t>里写子</w:t>
      </w:r>
      <w:r>
        <w:rPr>
          <w:rFonts w:ascii="Microsoft YaHei" w:eastAsia="Microsoft YaHei" w:hAnsi="Microsoft YaHei" w:cs="Microsoft YaHei" w:hint="eastAsia"/>
        </w:rPr>
        <w:t>类</w:t>
      </w:r>
      <w:r>
        <w:rPr>
          <w:rFonts w:hAnsi="ＭＳ Ｐゴシック" w:cs="ＭＳ Ｐゴシック" w:hint="eastAsia"/>
        </w:rPr>
        <w:t>的原型方法和属性是无效的，</w:t>
      </w:r>
    </w:p>
    <w:p w14:paraId="6F6609AD" w14:textId="77777777" w:rsidR="00065F44" w:rsidRDefault="00065F44" w:rsidP="00065F44">
      <w:pPr>
        <w:pStyle w:val="affd"/>
      </w:pPr>
      <w:r>
        <w:t xml:space="preserve">      //因</w:t>
      </w:r>
      <w:r>
        <w:rPr>
          <w:rFonts w:ascii="Microsoft YaHei" w:eastAsia="Microsoft YaHei" w:hAnsi="Microsoft YaHei" w:cs="Microsoft YaHei" w:hint="eastAsia"/>
        </w:rPr>
        <w:t>为</w:t>
      </w:r>
      <w:r>
        <w:rPr>
          <w:rFonts w:hAnsi="ＭＳ Ｐゴシック" w:cs="ＭＳ Ｐゴシック" w:hint="eastAsia"/>
        </w:rPr>
        <w:t>会改</w:t>
      </w:r>
      <w:r>
        <w:rPr>
          <w:rFonts w:ascii="Microsoft YaHei" w:eastAsia="Microsoft YaHei" w:hAnsi="Microsoft YaHei" w:cs="Microsoft YaHei" w:hint="eastAsia"/>
        </w:rPr>
        <w:t>变</w:t>
      </w:r>
      <w:r>
        <w:rPr>
          <w:rFonts w:hAnsi="ＭＳ Ｐゴシック" w:cs="ＭＳ Ｐゴシック" w:hint="eastAsia"/>
        </w:rPr>
        <w:t>原型的指向，所以</w:t>
      </w:r>
      <w:r>
        <w:rPr>
          <w:rFonts w:ascii="Microsoft YaHei" w:eastAsia="Microsoft YaHei" w:hAnsi="Microsoft YaHei" w:cs="Microsoft YaHei" w:hint="eastAsia"/>
        </w:rPr>
        <w:t>应该</w:t>
      </w:r>
      <w:r>
        <w:rPr>
          <w:rFonts w:hAnsi="ＭＳ Ｐゴシック" w:cs="ＭＳ Ｐゴシック" w:hint="eastAsia"/>
        </w:rPr>
        <w:t>放到重新指定之后</w:t>
      </w:r>
    </w:p>
    <w:p w14:paraId="388E1DB5" w14:textId="77777777" w:rsidR="00065F44" w:rsidRDefault="00065F44" w:rsidP="00065F44">
      <w:pPr>
        <w:pStyle w:val="affd"/>
      </w:pPr>
      <w:r>
        <w:t xml:space="preserve">       Student.prototype = new Person()</w:t>
      </w:r>
    </w:p>
    <w:p w14:paraId="3F16818B" w14:textId="77777777" w:rsidR="00065F44" w:rsidRDefault="00065F44" w:rsidP="00065F44">
      <w:pPr>
        <w:pStyle w:val="affd"/>
      </w:pPr>
      <w:r>
        <w:t xml:space="preserve">       Student.prototype.sayHello = function () { }</w:t>
      </w:r>
    </w:p>
    <w:p w14:paraId="5D7494B3" w14:textId="77777777" w:rsidR="00065F44" w:rsidRDefault="00065F44" w:rsidP="00065F44">
      <w:pPr>
        <w:pStyle w:val="affd"/>
      </w:pPr>
      <w:r>
        <w:t xml:space="preserve">       var s1 = new Student(15000)</w:t>
      </w:r>
    </w:p>
    <w:p w14:paraId="5C7983BF" w14:textId="77777777" w:rsidR="00065F44" w:rsidRDefault="00065F44" w:rsidP="00065F44">
      <w:pPr>
        <w:pStyle w:val="affd"/>
      </w:pPr>
      <w:r>
        <w:t xml:space="preserve">       console.log(s1)</w:t>
      </w:r>
    </w:p>
  </w:comment>
  <w:comment w:id="126" w:author="Y 星人" w:date="2022-03-31T08:19:00Z" w:initials="Y星">
    <w:p w14:paraId="3CC025BB" w14:textId="77777777" w:rsidR="00065F44" w:rsidRDefault="00065F44" w:rsidP="00065F44">
      <w:pPr>
        <w:pStyle w:val="affd"/>
      </w:pPr>
      <w:r>
        <w:rPr>
          <w:rStyle w:val="affc"/>
        </w:rPr>
        <w:annotationRef/>
      </w:r>
      <w:r>
        <w:t>&lt;script type="text/javascript"&gt;</w:t>
      </w:r>
    </w:p>
    <w:p w14:paraId="32744DA0" w14:textId="77777777" w:rsidR="00065F44" w:rsidRDefault="00065F44" w:rsidP="00065F44">
      <w:pPr>
        <w:pStyle w:val="affd"/>
      </w:pPr>
      <w:r>
        <w:t xml:space="preserve">  function Person(name, age) {</w:t>
      </w:r>
    </w:p>
    <w:p w14:paraId="32D2D309" w14:textId="77777777" w:rsidR="00065F44" w:rsidRDefault="00065F44" w:rsidP="00065F44">
      <w:pPr>
        <w:pStyle w:val="affd"/>
      </w:pPr>
      <w:r>
        <w:t xml:space="preserve">    this.name = name,</w:t>
      </w:r>
    </w:p>
    <w:p w14:paraId="5CF6C6ED" w14:textId="77777777" w:rsidR="00065F44" w:rsidRDefault="00065F44" w:rsidP="00065F44">
      <w:pPr>
        <w:pStyle w:val="affd"/>
      </w:pPr>
      <w:r>
        <w:t xml:space="preserve">    this.age = age,</w:t>
      </w:r>
    </w:p>
    <w:p w14:paraId="023A56F5" w14:textId="77777777" w:rsidR="00065F44" w:rsidRDefault="00065F44" w:rsidP="00065F44">
      <w:pPr>
        <w:pStyle w:val="affd"/>
      </w:pPr>
      <w:r>
        <w:t xml:space="preserve">    this.setName = function () {}</w:t>
      </w:r>
    </w:p>
    <w:p w14:paraId="132694DA" w14:textId="77777777" w:rsidR="00065F44" w:rsidRDefault="00065F44" w:rsidP="00065F44">
      <w:pPr>
        <w:pStyle w:val="affd"/>
      </w:pPr>
      <w:r>
        <w:t xml:space="preserve">  }</w:t>
      </w:r>
    </w:p>
    <w:p w14:paraId="4A292A3E" w14:textId="77777777" w:rsidR="00065F44" w:rsidRDefault="00065F44" w:rsidP="00065F44">
      <w:pPr>
        <w:pStyle w:val="affd"/>
      </w:pPr>
      <w:r>
        <w:t xml:space="preserve">  Person.prototype.setAge = function () {}</w:t>
      </w:r>
    </w:p>
    <w:p w14:paraId="28465C19" w14:textId="77777777" w:rsidR="00065F44" w:rsidRDefault="00065F44" w:rsidP="00065F44">
      <w:pPr>
        <w:pStyle w:val="affd"/>
      </w:pPr>
      <w:r>
        <w:t xml:space="preserve">  function Student(name, age, price) {</w:t>
      </w:r>
    </w:p>
    <w:p w14:paraId="2E48012D" w14:textId="77777777" w:rsidR="00065F44" w:rsidRDefault="00065F44" w:rsidP="00065F44">
      <w:pPr>
        <w:pStyle w:val="affd"/>
      </w:pPr>
      <w:r>
        <w:t xml:space="preserve">    Person.call(this, name, age)  // 相当于: this.Person(name, age)</w:t>
      </w:r>
    </w:p>
    <w:p w14:paraId="1B61E9E0" w14:textId="77777777" w:rsidR="00065F44" w:rsidRDefault="00065F44" w:rsidP="00065F44">
      <w:pPr>
        <w:pStyle w:val="affd"/>
      </w:pPr>
      <w:r>
        <w:t xml:space="preserve">    /*this.name = name</w:t>
      </w:r>
    </w:p>
    <w:p w14:paraId="1655F7A4" w14:textId="77777777" w:rsidR="00065F44" w:rsidRDefault="00065F44" w:rsidP="00065F44">
      <w:pPr>
        <w:pStyle w:val="affd"/>
      </w:pPr>
      <w:r>
        <w:t xml:space="preserve">    this.age = age*/</w:t>
      </w:r>
    </w:p>
    <w:p w14:paraId="7B0A0A11" w14:textId="77777777" w:rsidR="00065F44" w:rsidRDefault="00065F44" w:rsidP="00065F44">
      <w:pPr>
        <w:pStyle w:val="affd"/>
      </w:pPr>
      <w:r>
        <w:t xml:space="preserve">    this.price = price</w:t>
      </w:r>
    </w:p>
    <w:p w14:paraId="4B3136EB" w14:textId="77777777" w:rsidR="00065F44" w:rsidRDefault="00065F44" w:rsidP="00065F44">
      <w:pPr>
        <w:pStyle w:val="affd"/>
      </w:pPr>
      <w:r>
        <w:t xml:space="preserve">  }</w:t>
      </w:r>
    </w:p>
    <w:p w14:paraId="3A14C23E" w14:textId="77777777" w:rsidR="00065F44" w:rsidRDefault="00065F44" w:rsidP="00065F44">
      <w:pPr>
        <w:pStyle w:val="affd"/>
      </w:pPr>
      <w:r>
        <w:t xml:space="preserve">  var s1 = new Student('Tom', 20, 15000)</w:t>
      </w:r>
    </w:p>
  </w:comment>
  <w:comment w:id="128" w:author="Y 星人" w:date="2022-03-31T08:20:00Z" w:initials="Y星">
    <w:p w14:paraId="496C9B71" w14:textId="77777777" w:rsidR="00065F44" w:rsidRDefault="00065F44" w:rsidP="00065F44">
      <w:pPr>
        <w:pStyle w:val="affd"/>
      </w:pPr>
      <w:r>
        <w:rPr>
          <w:rStyle w:val="affc"/>
        </w:rPr>
        <w:annotationRef/>
      </w:r>
      <w:r>
        <w:t xml:space="preserve">       function Person(name, age) {</w:t>
      </w:r>
    </w:p>
    <w:p w14:paraId="66940C80" w14:textId="77777777" w:rsidR="00065F44" w:rsidRDefault="00065F44" w:rsidP="00065F44">
      <w:pPr>
        <w:pStyle w:val="affd"/>
      </w:pPr>
      <w:r>
        <w:t xml:space="preserve">            this.name = name,</w:t>
      </w:r>
    </w:p>
    <w:p w14:paraId="58B06B28" w14:textId="77777777" w:rsidR="00065F44" w:rsidRDefault="00065F44" w:rsidP="00065F44">
      <w:pPr>
        <w:pStyle w:val="affd"/>
      </w:pPr>
      <w:r>
        <w:t xml:space="preserve">                this.age = age,</w:t>
      </w:r>
    </w:p>
    <w:p w14:paraId="030BC383" w14:textId="77777777" w:rsidR="00065F44" w:rsidRDefault="00065F44" w:rsidP="00065F44">
      <w:pPr>
        <w:pStyle w:val="affd"/>
      </w:pPr>
      <w:r>
        <w:t xml:space="preserve">                this.setAge = function () { }</w:t>
      </w:r>
    </w:p>
    <w:p w14:paraId="7558343B" w14:textId="77777777" w:rsidR="00065F44" w:rsidRDefault="00065F44" w:rsidP="00065F44">
      <w:pPr>
        <w:pStyle w:val="affd"/>
      </w:pPr>
      <w:r>
        <w:t xml:space="preserve">        }</w:t>
      </w:r>
    </w:p>
    <w:p w14:paraId="53D8ABC1" w14:textId="77777777" w:rsidR="00065F44" w:rsidRDefault="00065F44" w:rsidP="00065F44">
      <w:pPr>
        <w:pStyle w:val="affd"/>
      </w:pPr>
      <w:r>
        <w:t xml:space="preserve">        Person.prototype.setAge = function () {</w:t>
      </w:r>
    </w:p>
    <w:p w14:paraId="3A41E04F" w14:textId="77777777" w:rsidR="00065F44" w:rsidRDefault="00065F44" w:rsidP="00065F44">
      <w:pPr>
        <w:pStyle w:val="affd"/>
      </w:pPr>
      <w:r>
        <w:t xml:space="preserve">            console.log("111")</w:t>
      </w:r>
    </w:p>
    <w:p w14:paraId="0C46FE56" w14:textId="77777777" w:rsidR="00065F44" w:rsidRDefault="00065F44" w:rsidP="00065F44">
      <w:pPr>
        <w:pStyle w:val="affd"/>
      </w:pPr>
      <w:r>
        <w:t xml:space="preserve">        }</w:t>
      </w:r>
    </w:p>
    <w:p w14:paraId="1A97CF3C" w14:textId="77777777" w:rsidR="00065F44" w:rsidRDefault="00065F44" w:rsidP="00065F44">
      <w:pPr>
        <w:pStyle w:val="affd"/>
      </w:pPr>
      <w:r>
        <w:t xml:space="preserve">        function Student(name, age, price) {</w:t>
      </w:r>
    </w:p>
    <w:p w14:paraId="4CF5E7CB" w14:textId="77777777" w:rsidR="00065F44" w:rsidRDefault="00065F44" w:rsidP="00065F44">
      <w:pPr>
        <w:pStyle w:val="affd"/>
      </w:pPr>
      <w:r>
        <w:t xml:space="preserve">            Person.call(this, name, age)</w:t>
      </w:r>
    </w:p>
    <w:p w14:paraId="10CA3D07" w14:textId="77777777" w:rsidR="00065F44" w:rsidRDefault="00065F44" w:rsidP="00065F44">
      <w:pPr>
        <w:pStyle w:val="affd"/>
      </w:pPr>
      <w:r>
        <w:t xml:space="preserve">            this.price = price</w:t>
      </w:r>
    </w:p>
    <w:p w14:paraId="3993E6B2" w14:textId="77777777" w:rsidR="00065F44" w:rsidRDefault="00065F44" w:rsidP="00065F44">
      <w:pPr>
        <w:pStyle w:val="affd"/>
      </w:pPr>
      <w:r>
        <w:t xml:space="preserve">            this.setScore = function () { }</w:t>
      </w:r>
    </w:p>
    <w:p w14:paraId="7A061A7E" w14:textId="77777777" w:rsidR="00065F44" w:rsidRDefault="00065F44" w:rsidP="00065F44">
      <w:pPr>
        <w:pStyle w:val="affd"/>
      </w:pPr>
      <w:r>
        <w:t xml:space="preserve">        }</w:t>
      </w:r>
    </w:p>
    <w:p w14:paraId="57336030" w14:textId="77777777" w:rsidR="00065F44" w:rsidRDefault="00065F44" w:rsidP="00065F44">
      <w:pPr>
        <w:pStyle w:val="affd"/>
      </w:pPr>
      <w:r>
        <w:t xml:space="preserve">        Student.prototype = Person.prototype</w:t>
      </w:r>
    </w:p>
    <w:p w14:paraId="68FDFA8F" w14:textId="77777777" w:rsidR="00065F44" w:rsidRDefault="00065F44" w:rsidP="00065F44">
      <w:pPr>
        <w:pStyle w:val="affd"/>
      </w:pPr>
      <w:r>
        <w:t xml:space="preserve">        Student.prototype.sayHello = function () { }</w:t>
      </w:r>
    </w:p>
    <w:p w14:paraId="72823A14" w14:textId="77777777" w:rsidR="00065F44" w:rsidRDefault="00065F44" w:rsidP="00065F44">
      <w:pPr>
        <w:pStyle w:val="affd"/>
      </w:pPr>
      <w:r>
        <w:t xml:space="preserve">        var s1 = new Student('Tom', 20, 15000)</w:t>
      </w:r>
    </w:p>
    <w:p w14:paraId="08FB1452" w14:textId="77777777" w:rsidR="00065F44" w:rsidRDefault="00065F44" w:rsidP="00065F44">
      <w:pPr>
        <w:pStyle w:val="affd"/>
      </w:pPr>
      <w:r>
        <w:t xml:space="preserve">        console.log(s1)</w:t>
      </w:r>
    </w:p>
  </w:comment>
  <w:comment w:id="130" w:author="Y 星人" w:date="2022-03-31T08:20:00Z" w:initials="Y星">
    <w:p w14:paraId="2347356E" w14:textId="77777777" w:rsidR="00065F44" w:rsidRDefault="00065F44" w:rsidP="00065F44">
      <w:pPr>
        <w:pStyle w:val="affd"/>
      </w:pPr>
      <w:r>
        <w:rPr>
          <w:rStyle w:val="affc"/>
        </w:rPr>
        <w:annotationRef/>
      </w:r>
      <w:r>
        <w:t xml:space="preserve">       function Person(name, age) {</w:t>
      </w:r>
    </w:p>
    <w:p w14:paraId="7DD973CE" w14:textId="77777777" w:rsidR="00065F44" w:rsidRDefault="00065F44" w:rsidP="00065F44">
      <w:pPr>
        <w:pStyle w:val="affd"/>
      </w:pPr>
      <w:r>
        <w:t xml:space="preserve">            this.name = name,</w:t>
      </w:r>
    </w:p>
    <w:p w14:paraId="1A3CA48B" w14:textId="77777777" w:rsidR="00065F44" w:rsidRDefault="00065F44" w:rsidP="00065F44">
      <w:pPr>
        <w:pStyle w:val="affd"/>
      </w:pPr>
      <w:r>
        <w:t xml:space="preserve">            this.age = age</w:t>
      </w:r>
    </w:p>
    <w:p w14:paraId="238121F8" w14:textId="77777777" w:rsidR="00065F44" w:rsidRDefault="00065F44" w:rsidP="00065F44">
      <w:pPr>
        <w:pStyle w:val="affd"/>
      </w:pPr>
      <w:r>
        <w:t xml:space="preserve">        }</w:t>
      </w:r>
    </w:p>
    <w:p w14:paraId="2C00E6C9" w14:textId="77777777" w:rsidR="00065F44" w:rsidRDefault="00065F44" w:rsidP="00065F44">
      <w:pPr>
        <w:pStyle w:val="affd"/>
      </w:pPr>
      <w:r>
        <w:t xml:space="preserve">        Person.prototype.setAge = function () {</w:t>
      </w:r>
    </w:p>
    <w:p w14:paraId="39A26FA2" w14:textId="77777777" w:rsidR="00065F44" w:rsidRDefault="00065F44" w:rsidP="00065F44">
      <w:pPr>
        <w:pStyle w:val="affd"/>
      </w:pPr>
      <w:r>
        <w:t xml:space="preserve">            console.log("111")</w:t>
      </w:r>
    </w:p>
    <w:p w14:paraId="27A15FB0" w14:textId="77777777" w:rsidR="00065F44" w:rsidRDefault="00065F44" w:rsidP="00065F44">
      <w:pPr>
        <w:pStyle w:val="affd"/>
      </w:pPr>
      <w:r>
        <w:t xml:space="preserve">        }</w:t>
      </w:r>
    </w:p>
    <w:p w14:paraId="74E0A180" w14:textId="77777777" w:rsidR="00065F44" w:rsidRDefault="00065F44" w:rsidP="00065F44">
      <w:pPr>
        <w:pStyle w:val="affd"/>
      </w:pPr>
      <w:r>
        <w:t xml:space="preserve">        function Student(name, age, price) {</w:t>
      </w:r>
    </w:p>
    <w:p w14:paraId="68A09F0A" w14:textId="77777777" w:rsidR="00065F44" w:rsidRDefault="00065F44" w:rsidP="00065F44">
      <w:pPr>
        <w:pStyle w:val="affd"/>
      </w:pPr>
      <w:r>
        <w:t xml:space="preserve">            Person.call(this, name, age)</w:t>
      </w:r>
    </w:p>
    <w:p w14:paraId="75022011" w14:textId="77777777" w:rsidR="00065F44" w:rsidRDefault="00065F44" w:rsidP="00065F44">
      <w:pPr>
        <w:pStyle w:val="affd"/>
      </w:pPr>
      <w:r>
        <w:t xml:space="preserve">            this.price = price</w:t>
      </w:r>
    </w:p>
    <w:p w14:paraId="6D95196B" w14:textId="77777777" w:rsidR="00065F44" w:rsidRDefault="00065F44" w:rsidP="00065F44">
      <w:pPr>
        <w:pStyle w:val="affd"/>
      </w:pPr>
      <w:r>
        <w:t xml:space="preserve">            this.setScore = function () {}</w:t>
      </w:r>
    </w:p>
    <w:p w14:paraId="0BFD17C8" w14:textId="77777777" w:rsidR="00065F44" w:rsidRDefault="00065F44" w:rsidP="00065F44">
      <w:pPr>
        <w:pStyle w:val="affd"/>
      </w:pPr>
      <w:r>
        <w:t xml:space="preserve">        }</w:t>
      </w:r>
    </w:p>
    <w:p w14:paraId="07861B84" w14:textId="77777777" w:rsidR="00065F44" w:rsidRDefault="00065F44" w:rsidP="00065F44">
      <w:pPr>
        <w:pStyle w:val="affd"/>
      </w:pPr>
      <w:r>
        <w:t xml:space="preserve">        Student.prototype = Object.create(Person.prototype)//核心代</w:t>
      </w:r>
      <w:r>
        <w:rPr>
          <w:rFonts w:ascii="Microsoft YaHei" w:eastAsia="Microsoft YaHei" w:hAnsi="Microsoft YaHei" w:cs="Microsoft YaHei" w:hint="eastAsia"/>
        </w:rPr>
        <w:t>码</w:t>
      </w:r>
    </w:p>
    <w:p w14:paraId="3EDA51D9" w14:textId="77777777" w:rsidR="00065F44" w:rsidRDefault="00065F44" w:rsidP="00065F44">
      <w:pPr>
        <w:pStyle w:val="affd"/>
      </w:pPr>
      <w:r>
        <w:t xml:space="preserve">        Student.prototype.constructor = Student//核心代</w:t>
      </w:r>
      <w:r>
        <w:rPr>
          <w:rFonts w:ascii="Microsoft YaHei" w:eastAsia="Microsoft YaHei" w:hAnsi="Microsoft YaHei" w:cs="Microsoft YaHei" w:hint="eastAsia"/>
        </w:rPr>
        <w:t>码</w:t>
      </w:r>
    </w:p>
    <w:p w14:paraId="5882C2D4" w14:textId="77777777" w:rsidR="00065F44" w:rsidRDefault="00065F44" w:rsidP="00065F44">
      <w:pPr>
        <w:pStyle w:val="affd"/>
      </w:pPr>
      <w:r>
        <w:t xml:space="preserve">        var s1 = new Student('Tom', 20, 15000)</w:t>
      </w:r>
    </w:p>
    <w:p w14:paraId="2B79266B" w14:textId="77777777" w:rsidR="00065F44" w:rsidRDefault="00065F44" w:rsidP="00065F44">
      <w:pPr>
        <w:pStyle w:val="affd"/>
      </w:pPr>
      <w:r>
        <w:t xml:space="preserve">        console.log(s1 instanceof Student, s1 instanceof Person) // true true</w:t>
      </w:r>
    </w:p>
    <w:p w14:paraId="61C3A3D2" w14:textId="77777777" w:rsidR="00065F44" w:rsidRDefault="00065F44" w:rsidP="00065F44">
      <w:pPr>
        <w:pStyle w:val="affd"/>
      </w:pPr>
      <w:r>
        <w:t xml:space="preserve">        console.log(s1.constructor) //Student</w:t>
      </w:r>
    </w:p>
    <w:p w14:paraId="29709E09" w14:textId="77777777" w:rsidR="00065F44" w:rsidRDefault="00065F44" w:rsidP="00065F44">
      <w:pPr>
        <w:pStyle w:val="affd"/>
      </w:pPr>
      <w:r>
        <w:t xml:space="preserve">        console.log(s1)</w:t>
      </w:r>
    </w:p>
  </w:comment>
  <w:comment w:id="132" w:author="Y 星人" w:date="2022-03-31T08:20:00Z" w:initials="Y星">
    <w:p w14:paraId="606B8494" w14:textId="77777777" w:rsidR="00065F44" w:rsidRDefault="00065F44" w:rsidP="00065F44">
      <w:pPr>
        <w:pStyle w:val="affd"/>
      </w:pPr>
      <w:r>
        <w:rPr>
          <w:rStyle w:val="affc"/>
        </w:rPr>
        <w:annotationRef/>
      </w:r>
      <w:r>
        <w:t xml:space="preserve">       class Person {</w:t>
      </w:r>
    </w:p>
    <w:p w14:paraId="17C9FC48" w14:textId="77777777" w:rsidR="00065F44" w:rsidRDefault="00065F44" w:rsidP="00065F44">
      <w:pPr>
        <w:pStyle w:val="affd"/>
      </w:pPr>
      <w:r>
        <w:t xml:space="preserve">            //</w:t>
      </w:r>
      <w:r>
        <w:rPr>
          <w:rFonts w:ascii="Microsoft YaHei" w:eastAsia="Microsoft YaHei" w:hAnsi="Microsoft YaHei" w:cs="Microsoft YaHei" w:hint="eastAsia"/>
        </w:rPr>
        <w:t>调</w:t>
      </w:r>
      <w:r>
        <w:rPr>
          <w:rFonts w:hAnsi="ＭＳ Ｐゴシック" w:cs="ＭＳ Ｐゴシック" w:hint="eastAsia"/>
        </w:rPr>
        <w:t>用</w:t>
      </w:r>
      <w:r>
        <w:rPr>
          <w:rFonts w:ascii="Microsoft YaHei" w:eastAsia="Microsoft YaHei" w:hAnsi="Microsoft YaHei" w:cs="Microsoft YaHei" w:hint="eastAsia"/>
        </w:rPr>
        <w:t>类</w:t>
      </w:r>
      <w:r>
        <w:rPr>
          <w:rFonts w:hAnsi="ＭＳ Ｐゴシック" w:cs="ＭＳ Ｐゴシック" w:hint="eastAsia"/>
        </w:rPr>
        <w:t>的构造方法</w:t>
      </w:r>
    </w:p>
    <w:p w14:paraId="3AE019D1" w14:textId="77777777" w:rsidR="00065F44" w:rsidRDefault="00065F44" w:rsidP="00065F44">
      <w:pPr>
        <w:pStyle w:val="affd"/>
      </w:pPr>
      <w:r>
        <w:t xml:space="preserve">            constructor(name, age) {</w:t>
      </w:r>
    </w:p>
    <w:p w14:paraId="424B4197" w14:textId="77777777" w:rsidR="00065F44" w:rsidRDefault="00065F44" w:rsidP="00065F44">
      <w:pPr>
        <w:pStyle w:val="affd"/>
      </w:pPr>
      <w:r>
        <w:t xml:space="preserve">                this.name = name</w:t>
      </w:r>
    </w:p>
    <w:p w14:paraId="5C200F73" w14:textId="77777777" w:rsidR="00065F44" w:rsidRDefault="00065F44" w:rsidP="00065F44">
      <w:pPr>
        <w:pStyle w:val="affd"/>
      </w:pPr>
      <w:r>
        <w:t xml:space="preserve">                this.age = age</w:t>
      </w:r>
    </w:p>
    <w:p w14:paraId="54FDA790" w14:textId="77777777" w:rsidR="00065F44" w:rsidRDefault="00065F44" w:rsidP="00065F44">
      <w:pPr>
        <w:pStyle w:val="affd"/>
      </w:pPr>
      <w:r>
        <w:t xml:space="preserve">            }</w:t>
      </w:r>
    </w:p>
    <w:p w14:paraId="221211A9"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一般的方法</w:t>
      </w:r>
    </w:p>
    <w:p w14:paraId="2A3C4BC6" w14:textId="77777777" w:rsidR="00065F44" w:rsidRDefault="00065F44" w:rsidP="00065F44">
      <w:pPr>
        <w:pStyle w:val="affd"/>
      </w:pPr>
      <w:r>
        <w:t xml:space="preserve">            showName() {</w:t>
      </w:r>
    </w:p>
    <w:p w14:paraId="6633BA6D"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的方法</w:t>
      </w:r>
      <w:r>
        <w:t>")</w:t>
      </w:r>
    </w:p>
    <w:p w14:paraId="6983DD15" w14:textId="77777777" w:rsidR="00065F44" w:rsidRDefault="00065F44" w:rsidP="00065F44">
      <w:pPr>
        <w:pStyle w:val="affd"/>
      </w:pPr>
      <w:r>
        <w:t xml:space="preserve">                console.log(this.name, this.age);</w:t>
      </w:r>
    </w:p>
    <w:p w14:paraId="02C567A4" w14:textId="77777777" w:rsidR="00065F44" w:rsidRDefault="00065F44" w:rsidP="00065F44">
      <w:pPr>
        <w:pStyle w:val="affd"/>
      </w:pPr>
      <w:r>
        <w:t xml:space="preserve">            }</w:t>
      </w:r>
    </w:p>
    <w:p w14:paraId="6A25BF77" w14:textId="77777777" w:rsidR="00065F44" w:rsidRDefault="00065F44" w:rsidP="00065F44">
      <w:pPr>
        <w:pStyle w:val="affd"/>
      </w:pPr>
      <w:r>
        <w:t xml:space="preserve">        }</w:t>
      </w:r>
    </w:p>
    <w:p w14:paraId="452F1D9C" w14:textId="77777777" w:rsidR="00065F44" w:rsidRDefault="00065F44" w:rsidP="00065F44">
      <w:pPr>
        <w:pStyle w:val="affd"/>
      </w:pPr>
      <w:r>
        <w:t xml:space="preserve">        let p1 = new  Person('kobe', 39)</w:t>
      </w:r>
    </w:p>
    <w:p w14:paraId="3B8FD14C" w14:textId="77777777" w:rsidR="00065F44" w:rsidRDefault="00065F44" w:rsidP="00065F44">
      <w:pPr>
        <w:pStyle w:val="affd"/>
      </w:pPr>
      <w:r>
        <w:t xml:space="preserve">        console.log(p1)</w:t>
      </w:r>
    </w:p>
    <w:p w14:paraId="175D3278" w14:textId="77777777" w:rsidR="00065F44" w:rsidRDefault="00065F44" w:rsidP="00065F44">
      <w:pPr>
        <w:pStyle w:val="affd"/>
      </w:pPr>
      <w:r>
        <w:t xml:space="preserve">        //定</w:t>
      </w:r>
      <w:r>
        <w:rPr>
          <w:rFonts w:ascii="Microsoft YaHei" w:eastAsia="Microsoft YaHei" w:hAnsi="Microsoft YaHei" w:cs="Microsoft YaHei" w:hint="eastAsia"/>
        </w:rPr>
        <w:t>义</w:t>
      </w:r>
      <w:r>
        <w:rPr>
          <w:rFonts w:hAnsi="ＭＳ Ｐゴシック" w:cs="ＭＳ Ｐゴシック" w:hint="eastAsia"/>
        </w:rPr>
        <w:t>一个子</w:t>
      </w:r>
      <w:r>
        <w:rPr>
          <w:rFonts w:ascii="Microsoft YaHei" w:eastAsia="Microsoft YaHei" w:hAnsi="Microsoft YaHei" w:cs="Microsoft YaHei" w:hint="eastAsia"/>
        </w:rPr>
        <w:t>类</w:t>
      </w:r>
    </w:p>
    <w:p w14:paraId="6D65E19C" w14:textId="77777777" w:rsidR="00065F44" w:rsidRDefault="00065F44" w:rsidP="00065F44">
      <w:pPr>
        <w:pStyle w:val="affd"/>
      </w:pPr>
      <w:r>
        <w:t xml:space="preserve">        class Student extends Person {</w:t>
      </w:r>
    </w:p>
    <w:p w14:paraId="788D0A77" w14:textId="77777777" w:rsidR="00065F44" w:rsidRDefault="00065F44" w:rsidP="00065F44">
      <w:pPr>
        <w:pStyle w:val="affd"/>
      </w:pPr>
      <w:r>
        <w:t xml:space="preserve">            constructor(name, age, salary) {</w:t>
      </w:r>
    </w:p>
    <w:p w14:paraId="55D76D8B" w14:textId="77777777" w:rsidR="00065F44" w:rsidRDefault="00065F44" w:rsidP="00065F44">
      <w:pPr>
        <w:pStyle w:val="affd"/>
      </w:pPr>
      <w:r>
        <w:t xml:space="preserve">                super(name, age)//通</w:t>
      </w:r>
      <w:r>
        <w:rPr>
          <w:rFonts w:ascii="Microsoft YaHei" w:eastAsia="Microsoft YaHei" w:hAnsi="Microsoft YaHei" w:cs="Microsoft YaHei" w:hint="eastAsia"/>
        </w:rPr>
        <w:t>过</w:t>
      </w:r>
      <w:r>
        <w:t>super</w:t>
      </w:r>
      <w:r>
        <w:rPr>
          <w:rFonts w:ascii="Microsoft YaHei" w:eastAsia="Microsoft YaHei" w:hAnsi="Microsoft YaHei" w:cs="Microsoft YaHei" w:hint="eastAsia"/>
        </w:rPr>
        <w:t>调</w:t>
      </w:r>
      <w:r>
        <w:rPr>
          <w:rFonts w:hAnsi="ＭＳ Ｐゴシック" w:cs="ＭＳ Ｐゴシック" w:hint="eastAsia"/>
        </w:rPr>
        <w:t>用父</w:t>
      </w:r>
      <w:r>
        <w:rPr>
          <w:rFonts w:ascii="Microsoft YaHei" w:eastAsia="Microsoft YaHei" w:hAnsi="Microsoft YaHei" w:cs="Microsoft YaHei" w:hint="eastAsia"/>
        </w:rPr>
        <w:t>类</w:t>
      </w:r>
      <w:r>
        <w:rPr>
          <w:rFonts w:hAnsi="ＭＳ Ｐゴシック" w:cs="ＭＳ Ｐゴシック" w:hint="eastAsia"/>
        </w:rPr>
        <w:t>的构造方法</w:t>
      </w:r>
    </w:p>
    <w:p w14:paraId="44924024" w14:textId="77777777" w:rsidR="00065F44" w:rsidRDefault="00065F44" w:rsidP="00065F44">
      <w:pPr>
        <w:pStyle w:val="affd"/>
      </w:pPr>
      <w:r>
        <w:t xml:space="preserve">                this.salary = salary</w:t>
      </w:r>
    </w:p>
    <w:p w14:paraId="39B38C54" w14:textId="77777777" w:rsidR="00065F44" w:rsidRDefault="00065F44" w:rsidP="00065F44">
      <w:pPr>
        <w:pStyle w:val="affd"/>
      </w:pPr>
      <w:r>
        <w:t xml:space="preserve">            }</w:t>
      </w:r>
    </w:p>
    <w:p w14:paraId="381B57E5" w14:textId="77777777" w:rsidR="00065F44" w:rsidRDefault="00065F44" w:rsidP="00065F44">
      <w:pPr>
        <w:pStyle w:val="affd"/>
      </w:pPr>
      <w:r>
        <w:t xml:space="preserve">            showName() {//在子</w:t>
      </w:r>
      <w:r>
        <w:rPr>
          <w:rFonts w:ascii="Microsoft YaHei" w:eastAsia="Microsoft YaHei" w:hAnsi="Microsoft YaHei" w:cs="Microsoft YaHei" w:hint="eastAsia"/>
        </w:rPr>
        <w:t>类</w:t>
      </w:r>
      <w:r>
        <w:rPr>
          <w:rFonts w:hAnsi="ＭＳ Ｐゴシック" w:cs="ＭＳ Ｐゴシック" w:hint="eastAsia"/>
        </w:rPr>
        <w:t>自身定</w:t>
      </w:r>
      <w:r>
        <w:rPr>
          <w:rFonts w:ascii="Microsoft YaHei" w:eastAsia="Microsoft YaHei" w:hAnsi="Microsoft YaHei" w:cs="Microsoft YaHei" w:hint="eastAsia"/>
        </w:rPr>
        <w:t>义</w:t>
      </w:r>
      <w:r>
        <w:rPr>
          <w:rFonts w:hAnsi="ＭＳ Ｐゴシック" w:cs="ＭＳ Ｐゴシック" w:hint="eastAsia"/>
        </w:rPr>
        <w:t>方法</w:t>
      </w:r>
    </w:p>
    <w:p w14:paraId="0C07BCD1" w14:textId="77777777" w:rsidR="00065F44" w:rsidRDefault="00065F44" w:rsidP="00065F44">
      <w:pPr>
        <w:pStyle w:val="affd"/>
      </w:pPr>
      <w:r>
        <w:t xml:space="preserve">                console.log("</w:t>
      </w:r>
      <w:r>
        <w:rPr>
          <w:rFonts w:ascii="Microsoft YaHei" w:eastAsia="Microsoft YaHei" w:hAnsi="Microsoft YaHei" w:cs="Microsoft YaHei" w:hint="eastAsia"/>
        </w:rPr>
        <w:t>调</w:t>
      </w:r>
      <w:r>
        <w:rPr>
          <w:rFonts w:hAnsi="ＭＳ Ｐゴシック" w:cs="ＭＳ Ｐゴシック" w:hint="eastAsia"/>
        </w:rPr>
        <w:t>用子</w:t>
      </w:r>
      <w:r>
        <w:rPr>
          <w:rFonts w:ascii="Microsoft YaHei" w:eastAsia="Microsoft YaHei" w:hAnsi="Microsoft YaHei" w:cs="Microsoft YaHei" w:hint="eastAsia"/>
        </w:rPr>
        <w:t>类</w:t>
      </w:r>
      <w:r>
        <w:rPr>
          <w:rFonts w:hAnsi="ＭＳ Ｐゴシック" w:cs="ＭＳ Ｐゴシック" w:hint="eastAsia"/>
        </w:rPr>
        <w:t>的方法</w:t>
      </w:r>
      <w:r>
        <w:t>")</w:t>
      </w:r>
    </w:p>
    <w:p w14:paraId="1FE3627D" w14:textId="77777777" w:rsidR="00065F44" w:rsidRDefault="00065F44" w:rsidP="00065F44">
      <w:pPr>
        <w:pStyle w:val="affd"/>
      </w:pPr>
      <w:r>
        <w:t xml:space="preserve">                console.log(this.name, this.age, this.salary);</w:t>
      </w:r>
    </w:p>
    <w:p w14:paraId="7146109A" w14:textId="77777777" w:rsidR="00065F44" w:rsidRDefault="00065F44" w:rsidP="00065F44">
      <w:pPr>
        <w:pStyle w:val="affd"/>
      </w:pPr>
      <w:r>
        <w:t xml:space="preserve">            }</w:t>
      </w:r>
    </w:p>
    <w:p w14:paraId="27F7D0D1" w14:textId="77777777" w:rsidR="00065F44" w:rsidRDefault="00065F44" w:rsidP="00065F44">
      <w:pPr>
        <w:pStyle w:val="affd"/>
      </w:pPr>
      <w:r>
        <w:t xml:space="preserve">        }</w:t>
      </w:r>
    </w:p>
    <w:p w14:paraId="6912B8EA" w14:textId="77777777" w:rsidR="00065F44" w:rsidRDefault="00065F44" w:rsidP="00065F44">
      <w:pPr>
        <w:pStyle w:val="affd"/>
      </w:pPr>
      <w:r>
        <w:t xml:space="preserve">        let s1 = new Student('wade', 38, 1000000000)</w:t>
      </w:r>
    </w:p>
    <w:p w14:paraId="0E4CE4CB" w14:textId="77777777" w:rsidR="00065F44" w:rsidRDefault="00065F44" w:rsidP="00065F44">
      <w:pPr>
        <w:pStyle w:val="affd"/>
      </w:pPr>
      <w:r>
        <w:t xml:space="preserve">        console.log(s1)</w:t>
      </w:r>
    </w:p>
    <w:p w14:paraId="36F1F5EC" w14:textId="77777777" w:rsidR="00065F44" w:rsidRDefault="00065F44" w:rsidP="00065F44">
      <w:pPr>
        <w:pStyle w:val="affd"/>
      </w:pPr>
      <w:r>
        <w:t xml:space="preserve">        s1.showName()</w:t>
      </w:r>
    </w:p>
  </w:comment>
  <w:comment w:id="140" w:author="Rin U" w:date="2023-03-06T20:12:00Z" w:initials="RU">
    <w:p w14:paraId="6E386B69" w14:textId="742A8196" w:rsidR="00D01DC3" w:rsidRDefault="00D01DC3">
      <w:pPr>
        <w:pStyle w:val="affd"/>
      </w:pPr>
      <w:r>
        <w:rPr>
          <w:rStyle w:val="affc"/>
        </w:rPr>
        <w:annotationRef/>
      </w:r>
      <w:r w:rsidRPr="00D01DC3">
        <w:t>let person = { name: "Nicholas", age: 29 };</w:t>
      </w:r>
    </w:p>
  </w:comment>
  <w:comment w:id="171" w:author="Rin U" w:date="2023-03-08T12:43:00Z" w:initials="RU">
    <w:p w14:paraId="7D65893C" w14:textId="77777777" w:rsidR="00284081" w:rsidRDefault="00777007" w:rsidP="00284081">
      <w:pPr>
        <w:pStyle w:val="affd"/>
      </w:pPr>
      <w:r>
        <w:rPr>
          <w:rStyle w:val="affc"/>
        </w:rPr>
        <w:annotationRef/>
      </w:r>
      <w:r w:rsidR="00284081">
        <w:t>function Person(name, age, job){</w:t>
      </w:r>
    </w:p>
    <w:p w14:paraId="3B4EAC5F" w14:textId="77777777" w:rsidR="00284081" w:rsidRDefault="00284081" w:rsidP="00284081">
      <w:pPr>
        <w:pStyle w:val="affd"/>
      </w:pPr>
      <w:r>
        <w:t xml:space="preserve">    this.name = name;</w:t>
      </w:r>
    </w:p>
    <w:p w14:paraId="54378FCD" w14:textId="77777777" w:rsidR="00284081" w:rsidRDefault="00284081" w:rsidP="00284081">
      <w:pPr>
        <w:pStyle w:val="affd"/>
      </w:pPr>
      <w:r>
        <w:t xml:space="preserve">    this.age = age;</w:t>
      </w:r>
    </w:p>
    <w:p w14:paraId="72949CC3" w14:textId="77777777" w:rsidR="00284081" w:rsidRDefault="00284081" w:rsidP="00284081">
      <w:pPr>
        <w:pStyle w:val="affd"/>
      </w:pPr>
      <w:r>
        <w:t xml:space="preserve">    this.job = job;</w:t>
      </w:r>
    </w:p>
    <w:p w14:paraId="4A4ED741" w14:textId="77777777" w:rsidR="00284081" w:rsidRDefault="00284081" w:rsidP="00284081">
      <w:pPr>
        <w:pStyle w:val="affd"/>
      </w:pPr>
      <w:r>
        <w:t xml:space="preserve">    this.sayName = function() {</w:t>
      </w:r>
    </w:p>
    <w:p w14:paraId="4DA4C08A" w14:textId="77777777" w:rsidR="00284081" w:rsidRDefault="00284081" w:rsidP="00284081">
      <w:pPr>
        <w:pStyle w:val="affd"/>
      </w:pPr>
      <w:r>
        <w:t xml:space="preserve">    console.log(this.name);</w:t>
      </w:r>
    </w:p>
    <w:p w14:paraId="447B4580" w14:textId="77777777" w:rsidR="00284081" w:rsidRDefault="00284081" w:rsidP="00284081">
      <w:pPr>
        <w:pStyle w:val="affd"/>
      </w:pPr>
      <w:r>
        <w:t xml:space="preserve">    };</w:t>
      </w:r>
    </w:p>
    <w:p w14:paraId="48261165" w14:textId="77777777" w:rsidR="00284081" w:rsidRDefault="00284081" w:rsidP="00284081">
      <w:pPr>
        <w:pStyle w:val="affd"/>
      </w:pPr>
      <w:r>
        <w:t xml:space="preserve">   }</w:t>
      </w:r>
    </w:p>
    <w:p w14:paraId="77763DFC" w14:textId="77777777" w:rsidR="00284081" w:rsidRDefault="00284081" w:rsidP="00284081">
      <w:pPr>
        <w:pStyle w:val="affd"/>
      </w:pPr>
      <w:r>
        <w:t xml:space="preserve">   let person1 = new Person("Nicholas", 29, "Software Engineer");</w:t>
      </w:r>
    </w:p>
    <w:p w14:paraId="0E34D4C7" w14:textId="77777777" w:rsidR="00284081" w:rsidRDefault="00284081" w:rsidP="00284081">
      <w:pPr>
        <w:pStyle w:val="affd"/>
      </w:pPr>
      <w:r>
        <w:t xml:space="preserve">   let person2 = new Person("Greg", 27, "Doctor");</w:t>
      </w:r>
    </w:p>
    <w:p w14:paraId="1BD37CE2" w14:textId="77777777" w:rsidR="00284081" w:rsidRDefault="00284081" w:rsidP="00284081">
      <w:pPr>
        <w:pStyle w:val="affd"/>
      </w:pPr>
      <w:r>
        <w:t xml:space="preserve">   person1.sayName(); // Nicholas</w:t>
      </w:r>
    </w:p>
    <w:p w14:paraId="02053C0C" w14:textId="1B6AB27C" w:rsidR="00777007" w:rsidRDefault="00284081" w:rsidP="00284081">
      <w:pPr>
        <w:pStyle w:val="affd"/>
      </w:pPr>
      <w:r>
        <w:t xml:space="preserve">   person2.sayName(); // Greg</w:t>
      </w:r>
    </w:p>
  </w:comment>
  <w:comment w:id="180" w:author="Rin U" w:date="2023-03-05T08:26:00Z" w:initials="RU">
    <w:p w14:paraId="09E0319A" w14:textId="77777777" w:rsidR="00294C34" w:rsidRDefault="00294C34" w:rsidP="00294C34">
      <w:pPr>
        <w:pStyle w:val="affd"/>
      </w:pPr>
      <w:r>
        <w:rPr>
          <w:rStyle w:val="affc"/>
        </w:rPr>
        <w:annotationRef/>
      </w:r>
      <w:r>
        <w:t>function addTen(num) {</w:t>
      </w:r>
    </w:p>
    <w:p w14:paraId="78DB989D" w14:textId="77777777" w:rsidR="00294C34" w:rsidRDefault="00294C34" w:rsidP="00294C34">
      <w:pPr>
        <w:pStyle w:val="affd"/>
      </w:pPr>
      <w:r>
        <w:t xml:space="preserve"> num += 10;</w:t>
      </w:r>
    </w:p>
    <w:p w14:paraId="1B7ABDAB" w14:textId="77777777" w:rsidR="00294C34" w:rsidRDefault="00294C34" w:rsidP="00294C34">
      <w:pPr>
        <w:pStyle w:val="affd"/>
      </w:pPr>
      <w:r>
        <w:t xml:space="preserve"> return num;</w:t>
      </w:r>
    </w:p>
    <w:p w14:paraId="4ECAFBB2" w14:textId="77777777" w:rsidR="00294C34" w:rsidRDefault="00294C34" w:rsidP="00294C34">
      <w:pPr>
        <w:pStyle w:val="affd"/>
      </w:pPr>
      <w:r>
        <w:t>}</w:t>
      </w:r>
    </w:p>
    <w:p w14:paraId="5C26CCCE" w14:textId="77777777" w:rsidR="00294C34" w:rsidRDefault="00294C34" w:rsidP="00294C34">
      <w:pPr>
        <w:pStyle w:val="affd"/>
      </w:pPr>
      <w:r>
        <w:t>let count = 20;</w:t>
      </w:r>
    </w:p>
    <w:p w14:paraId="578BDF50" w14:textId="77777777" w:rsidR="00294C34" w:rsidRDefault="00294C34" w:rsidP="00294C34">
      <w:pPr>
        <w:pStyle w:val="affd"/>
      </w:pPr>
      <w:r>
        <w:t>let result = addTen(count);</w:t>
      </w:r>
    </w:p>
    <w:p w14:paraId="2C02F028" w14:textId="77777777" w:rsidR="00294C34" w:rsidRDefault="00294C34" w:rsidP="00294C34">
      <w:pPr>
        <w:pStyle w:val="affd"/>
      </w:pPr>
      <w:r>
        <w:t>console.log(count); // 20，没有</w:t>
      </w:r>
      <w:r>
        <w:rPr>
          <w:rFonts w:ascii="Microsoft YaHei" w:eastAsia="Microsoft YaHei" w:hAnsi="Microsoft YaHei" w:cs="Microsoft YaHei" w:hint="eastAsia"/>
        </w:rPr>
        <w:t>变</w:t>
      </w:r>
      <w:r>
        <w:rPr>
          <w:rFonts w:hAnsi="ＭＳ Ｐゴシック" w:cs="ＭＳ Ｐゴシック" w:hint="eastAsia"/>
        </w:rPr>
        <w:t>化</w:t>
      </w:r>
    </w:p>
    <w:p w14:paraId="12E76595" w14:textId="07C3FE2F" w:rsidR="00294C34" w:rsidRDefault="00294C34" w:rsidP="00294C34">
      <w:pPr>
        <w:pStyle w:val="affd"/>
      </w:pPr>
      <w:r>
        <w:t>console.log(result); // 30</w:t>
      </w:r>
    </w:p>
  </w:comment>
  <w:comment w:id="196" w:author="Y 星人 [2]" w:date="2022-02-18T00:00:00Z" w:initials="Y星">
    <w:p w14:paraId="189E32A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Style w:val="affc"/>
          <w:color w:val="000000" w:themeColor="text1"/>
        </w:rPr>
        <w:annotationRef/>
      </w:r>
      <w:r w:rsidRPr="00E53C75">
        <w:rPr>
          <w:rFonts w:ascii="Consolas" w:eastAsia="ＭＳ Ｐゴシック" w:hAnsi="Consolas" w:cs="ＭＳ Ｐゴシック"/>
          <w:color w:val="000000" w:themeColor="text1"/>
          <w:kern w:val="0"/>
          <w:szCs w:val="21"/>
        </w:rPr>
        <w:t>&lt;!DOCTYPE html&gt;</w:t>
      </w:r>
    </w:p>
    <w:p w14:paraId="080ADA1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&lt;html&gt;</w:t>
      </w:r>
    </w:p>
    <w:p w14:paraId="235C48AB"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&lt;head&gt;</w:t>
      </w:r>
    </w:p>
    <w:p w14:paraId="265C8C15"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&lt;meta charset="UTF-8"&gt;</w:t>
      </w:r>
    </w:p>
    <w:p w14:paraId="4776D1C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&lt;title&gt;HTML</w:t>
      </w:r>
      <w:r w:rsidRPr="00E53C75">
        <w:rPr>
          <w:rFonts w:ascii="Consolas" w:eastAsia="ＭＳ Ｐゴシック" w:hAnsi="Consolas" w:cs="ＭＳ Ｐゴシック"/>
          <w:color w:val="000000" w:themeColor="text1"/>
          <w:kern w:val="0"/>
          <w:szCs w:val="21"/>
        </w:rPr>
        <w:t>ファイルから</w:t>
      </w:r>
      <w:r w:rsidRPr="00E53C75">
        <w:rPr>
          <w:rFonts w:ascii="Consolas" w:eastAsia="ＭＳ Ｐゴシック" w:hAnsi="Consolas" w:cs="ＭＳ Ｐゴシック"/>
          <w:color w:val="000000" w:themeColor="text1"/>
          <w:kern w:val="0"/>
          <w:szCs w:val="21"/>
        </w:rPr>
        <w:t>POST</w:t>
      </w:r>
      <w:r w:rsidRPr="00E53C75">
        <w:rPr>
          <w:rFonts w:ascii="Consolas" w:eastAsia="ＭＳ Ｐゴシック" w:hAnsi="Consolas" w:cs="ＭＳ Ｐゴシック"/>
          <w:color w:val="000000" w:themeColor="text1"/>
          <w:kern w:val="0"/>
          <w:szCs w:val="21"/>
        </w:rPr>
        <w:t>で</w:t>
      </w:r>
      <w:r w:rsidRPr="00E53C75">
        <w:rPr>
          <w:rFonts w:ascii="Consolas" w:eastAsia="ＭＳ Ｐゴシック" w:hAnsi="Consolas" w:cs="ＭＳ Ｐゴシック"/>
          <w:color w:val="000000" w:themeColor="text1"/>
          <w:kern w:val="0"/>
          <w:szCs w:val="21"/>
        </w:rPr>
        <w:t>JSON</w:t>
      </w:r>
      <w:r w:rsidRPr="00E53C75">
        <w:rPr>
          <w:rFonts w:ascii="Consolas" w:eastAsia="ＭＳ Ｐゴシック" w:hAnsi="Consolas" w:cs="ＭＳ Ｐゴシック"/>
          <w:color w:val="000000" w:themeColor="text1"/>
          <w:kern w:val="0"/>
          <w:szCs w:val="21"/>
        </w:rPr>
        <w:t>データを送信する</w:t>
      </w:r>
      <w:r w:rsidRPr="00E53C75">
        <w:rPr>
          <w:rFonts w:ascii="Consolas" w:eastAsia="ＭＳ Ｐゴシック" w:hAnsi="Consolas" w:cs="ＭＳ Ｐゴシック"/>
          <w:color w:val="000000" w:themeColor="text1"/>
          <w:kern w:val="0"/>
          <w:szCs w:val="21"/>
        </w:rPr>
        <w:t>&lt;/title&gt;</w:t>
      </w:r>
    </w:p>
    <w:p w14:paraId="345B8CF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 type="text/javascript" src="http://ajax.googleapis.com/ajax/libs/jquery/3.1.0/jquery.min.js"&gt;&lt;/script&gt;</w:t>
      </w:r>
    </w:p>
    <w:p w14:paraId="373B1A3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 type="text/javascript"&gt;</w:t>
      </w:r>
    </w:p>
    <w:p w14:paraId="7168DAC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$(function(){</w:t>
      </w:r>
    </w:p>
    <w:p w14:paraId="5E9E3D1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$("#response").html("Response Values");</w:t>
      </w:r>
    </w:p>
    <w:p w14:paraId="77998C5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$("#button").click( function(){</w:t>
      </w:r>
    </w:p>
    <w:p w14:paraId="58A8E2C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var JSONdata = {</w:t>
      </w:r>
    </w:p>
    <w:p w14:paraId="6210E71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"ApiKey": "APIkey</w:t>
      </w:r>
      <w:r w:rsidRPr="00E53C75">
        <w:rPr>
          <w:rFonts w:ascii="Consolas" w:eastAsia="ＭＳ Ｐゴシック" w:hAnsi="Consolas" w:cs="ＭＳ Ｐゴシック"/>
          <w:color w:val="000000" w:themeColor="text1"/>
          <w:kern w:val="0"/>
          <w:szCs w:val="21"/>
        </w:rPr>
        <w:t>の文字列</w:t>
      </w:r>
      <w:r w:rsidRPr="00E53C75">
        <w:rPr>
          <w:rFonts w:ascii="Consolas" w:eastAsia="ＭＳ Ｐゴシック" w:hAnsi="Consolas" w:cs="ＭＳ Ｐゴシック"/>
          <w:color w:val="000000" w:themeColor="text1"/>
          <w:kern w:val="0"/>
          <w:szCs w:val="21"/>
        </w:rPr>
        <w:t>"</w:t>
      </w:r>
    </w:p>
    <w:p w14:paraId="3D7E9F1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3DAB3776"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alert(JSON.stringify(JSONdata));</w:t>
      </w:r>
    </w:p>
    <w:p w14:paraId="6C7B837B"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$.ajax({</w:t>
      </w:r>
    </w:p>
    <w:p w14:paraId="596FE8D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"type" : "get",</w:t>
      </w:r>
    </w:p>
    <w:p w14:paraId="35435964"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"url" : "http://localhost/pleasanter/api/items/2/get",</w:t>
      </w:r>
    </w:p>
    <w:p w14:paraId="73C92565"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"data" : JSON.stringify(JSONdata),</w:t>
      </w:r>
    </w:p>
    <w:p w14:paraId="06AC8C4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"contentType": "application/json",</w:t>
      </w:r>
    </w:p>
    <w:p w14:paraId="248D5722"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success : function(data) {</w:t>
      </w:r>
    </w:p>
    <w:p w14:paraId="5D546BB2"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 Success</w:t>
      </w:r>
    </w:p>
    <w:p w14:paraId="0AB47C4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alert("success");</w:t>
      </w:r>
    </w:p>
    <w:p w14:paraId="4910B03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alert(JSON.stringify(data));</w:t>
      </w:r>
    </w:p>
    <w:p w14:paraId="20453AE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$("#response").html(JSON.stringify(data));</w:t>
      </w:r>
    </w:p>
    <w:p w14:paraId="1AF23CC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5A11D43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error : function(data) {</w:t>
      </w:r>
    </w:p>
    <w:p w14:paraId="79061CF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 Error</w:t>
      </w:r>
    </w:p>
    <w:p w14:paraId="7A92F0C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alert("error");</w:t>
      </w:r>
    </w:p>
    <w:p w14:paraId="722CA8A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alert(JSON.stringify(data)+"22");</w:t>
      </w:r>
    </w:p>
    <w:p w14:paraId="3650350A"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$("#response").html(JSON.stringify(data));</w:t>
      </w:r>
    </w:p>
    <w:p w14:paraId="3E0F970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7721AB93"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61C023E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xml:space="preserve">        }) </w:t>
      </w:r>
    </w:p>
    <w:p w14:paraId="232E5EB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w:t>
      </w:r>
    </w:p>
    <w:p w14:paraId="44F44761"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&lt;/script&gt;</w:t>
      </w:r>
    </w:p>
    <w:p w14:paraId="6A633737"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&lt;/head&gt;</w:t>
      </w:r>
    </w:p>
    <w:p w14:paraId="7B4A3728"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&lt;body&gt;</w:t>
      </w:r>
    </w:p>
    <w:p w14:paraId="6932F53C"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&lt;h1&gt;HTML</w:t>
      </w:r>
      <w:r w:rsidRPr="00E53C75">
        <w:rPr>
          <w:rFonts w:ascii="Consolas" w:eastAsia="ＭＳ Ｐゴシック" w:hAnsi="Consolas" w:cs="ＭＳ Ｐゴシック"/>
          <w:color w:val="000000" w:themeColor="text1"/>
          <w:kern w:val="0"/>
          <w:szCs w:val="21"/>
        </w:rPr>
        <w:t>ファイルから</w:t>
      </w:r>
      <w:r w:rsidRPr="00E53C75">
        <w:rPr>
          <w:rFonts w:ascii="Consolas" w:eastAsia="ＭＳ Ｐゴシック" w:hAnsi="Consolas" w:cs="ＭＳ Ｐゴシック"/>
          <w:color w:val="000000" w:themeColor="text1"/>
          <w:kern w:val="0"/>
          <w:szCs w:val="21"/>
        </w:rPr>
        <w:t>POST</w:t>
      </w:r>
      <w:r w:rsidRPr="00E53C75">
        <w:rPr>
          <w:rFonts w:ascii="Consolas" w:eastAsia="ＭＳ Ｐゴシック" w:hAnsi="Consolas" w:cs="ＭＳ Ｐゴシック"/>
          <w:color w:val="000000" w:themeColor="text1"/>
          <w:kern w:val="0"/>
          <w:szCs w:val="21"/>
        </w:rPr>
        <w:t>で</w:t>
      </w:r>
      <w:r w:rsidRPr="00E53C75">
        <w:rPr>
          <w:rFonts w:ascii="Consolas" w:eastAsia="ＭＳ Ｐゴシック" w:hAnsi="Consolas" w:cs="ＭＳ Ｐゴシック"/>
          <w:color w:val="000000" w:themeColor="text1"/>
          <w:kern w:val="0"/>
          <w:szCs w:val="21"/>
        </w:rPr>
        <w:t>JSON</w:t>
      </w:r>
      <w:r w:rsidRPr="00E53C75">
        <w:rPr>
          <w:rFonts w:ascii="Consolas" w:eastAsia="ＭＳ Ｐゴシック" w:hAnsi="Consolas" w:cs="ＭＳ Ｐゴシック"/>
          <w:color w:val="000000" w:themeColor="text1"/>
          <w:kern w:val="0"/>
          <w:szCs w:val="21"/>
        </w:rPr>
        <w:t>データを送信する</w:t>
      </w:r>
      <w:r w:rsidRPr="00E53C75">
        <w:rPr>
          <w:rFonts w:ascii="Consolas" w:eastAsia="ＭＳ Ｐゴシック" w:hAnsi="Consolas" w:cs="ＭＳ Ｐゴシック"/>
          <w:color w:val="000000" w:themeColor="text1"/>
          <w:kern w:val="0"/>
          <w:szCs w:val="21"/>
        </w:rPr>
        <w:t>&lt;/h1&gt;</w:t>
      </w:r>
    </w:p>
    <w:p w14:paraId="62F6FACD"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&lt;p&gt;&lt;button id="button" type="button"&gt;submit&lt;/button&gt;&lt;/p&gt;</w:t>
      </w:r>
    </w:p>
    <w:p w14:paraId="38007BEA"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&lt;textarea id="response" cols=120 rows=10 disabled&gt;&lt;/textarea&gt;</w:t>
      </w:r>
    </w:p>
    <w:p w14:paraId="059E9A00"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&lt;div&gt;</w:t>
      </w:r>
    </w:p>
    <w:p w14:paraId="3086AB3F"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&lt;input type="text"&gt;</w:t>
      </w:r>
    </w:p>
    <w:p w14:paraId="3964610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    &lt;/div&gt;</w:t>
      </w:r>
    </w:p>
    <w:p w14:paraId="5AEB653E"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&lt;/body&gt;</w:t>
      </w:r>
    </w:p>
    <w:p w14:paraId="1397E699" w14:textId="77777777" w:rsidR="008A1EC6" w:rsidRPr="00E53C75" w:rsidRDefault="008A1EC6" w:rsidP="008A1EC6">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E53C75">
        <w:rPr>
          <w:rFonts w:ascii="Consolas" w:eastAsia="ＭＳ Ｐゴシック" w:hAnsi="Consolas" w:cs="ＭＳ Ｐゴシック"/>
          <w:color w:val="000000" w:themeColor="text1"/>
          <w:kern w:val="0"/>
          <w:szCs w:val="21"/>
        </w:rPr>
        <w:t>&lt;/html&gt;</w:t>
      </w:r>
    </w:p>
    <w:p w14:paraId="4B42DF72" w14:textId="457644B6" w:rsidR="008A1EC6" w:rsidRPr="00E53C75" w:rsidRDefault="008A1EC6">
      <w:pPr>
        <w:pStyle w:val="affd"/>
        <w:rPr>
          <w:color w:val="000000" w:themeColor="text1"/>
        </w:rPr>
      </w:pPr>
    </w:p>
  </w:comment>
  <w:comment w:id="207" w:author="Rin U" w:date="2023-03-10T23:10:00Z" w:initials="RU">
    <w:p w14:paraId="3E413A6C" w14:textId="77777777" w:rsidR="009A0B47" w:rsidRDefault="009A0B47" w:rsidP="009A0B47">
      <w:pPr>
        <w:pStyle w:val="affd"/>
      </w:pPr>
      <w:r>
        <w:rPr>
          <w:rStyle w:val="affc"/>
        </w:rPr>
        <w:annotationRef/>
      </w:r>
      <w:r>
        <w:t>[0, 1, 2, 3, 4, 5, 6, 7, 8, 9].map(num =&gt; Math.pow(num, 2));</w:t>
      </w:r>
    </w:p>
    <w:p w14:paraId="676B2603" w14:textId="77777777" w:rsidR="009A0B47" w:rsidRDefault="009A0B47" w:rsidP="009A0B47">
      <w:pPr>
        <w:pStyle w:val="affd"/>
      </w:pPr>
      <w:r>
        <w:rPr>
          <w:rFonts w:hint="eastAsia"/>
        </w:rPr>
        <w:t>普通解析：</w:t>
      </w:r>
    </w:p>
    <w:p w14:paraId="149E26B2" w14:textId="77777777" w:rsidR="009A0B47" w:rsidRDefault="009A0B47" w:rsidP="009A0B47">
      <w:pPr>
        <w:pStyle w:val="affd"/>
      </w:pPr>
      <w:r>
        <w:t>var array = [0, 1, 2, 3, 4, 5, 6, 7, 8, 9];</w:t>
      </w:r>
    </w:p>
    <w:p w14:paraId="123F39D5" w14:textId="77777777" w:rsidR="009A0B47" w:rsidRDefault="009A0B47" w:rsidP="009A0B47">
      <w:pPr>
        <w:pStyle w:val="affd"/>
      </w:pPr>
      <w:r>
        <w:t>for(let i = 0; i &lt; array.length; i++) { array[i] = Math.pow(array[i], 2);</w:t>
      </w:r>
    </w:p>
    <w:p w14:paraId="1E9A5894" w14:textId="77777777" w:rsidR="009A0B47" w:rsidRDefault="009A0B47" w:rsidP="009A0B47">
      <w:pPr>
        <w:pStyle w:val="affd"/>
      </w:pPr>
      <w:r>
        <w:t>}</w:t>
      </w:r>
    </w:p>
    <w:p w14:paraId="2244E216" w14:textId="75D53186" w:rsidR="009A0B47" w:rsidRDefault="009A0B47" w:rsidP="009A0B47">
      <w:pPr>
        <w:pStyle w:val="affd"/>
      </w:pPr>
      <w:r>
        <w:t>array; //-&gt; [0, 1, 4, 9, 16, 25, 36, 49, 64, 81]</w:t>
      </w:r>
    </w:p>
    <w:p w14:paraId="0ED9D67F" w14:textId="77777777" w:rsidR="009A0B47" w:rsidRDefault="009A0B47" w:rsidP="009A0B47">
      <w:pPr>
        <w:pStyle w:val="affd"/>
      </w:pPr>
    </w:p>
    <w:p w14:paraId="47A221EF" w14:textId="77777777" w:rsidR="009A0B47" w:rsidRDefault="009A0B47" w:rsidP="009A0B47">
      <w:pPr>
        <w:pStyle w:val="affd"/>
      </w:pPr>
      <w:r>
        <w:rPr>
          <w:rFonts w:hint="eastAsia"/>
        </w:rPr>
        <w:t>函数式解析：</w:t>
      </w:r>
    </w:p>
    <w:p w14:paraId="31FCB3A7" w14:textId="77777777" w:rsidR="009A0B47" w:rsidRDefault="009A0B47" w:rsidP="009A0B47">
      <w:pPr>
        <w:pStyle w:val="affd"/>
      </w:pPr>
      <w:r>
        <w:t>[0, 1, 2, 3, 4, 5, 6, 7, 8, 9].map(</w:t>
      </w:r>
    </w:p>
    <w:p w14:paraId="4684E1BD" w14:textId="77777777" w:rsidR="009A0B47" w:rsidRDefault="009A0B47" w:rsidP="009A0B47">
      <w:pPr>
        <w:pStyle w:val="affd"/>
      </w:pPr>
      <w:r>
        <w:t>function(num) {</w:t>
      </w:r>
    </w:p>
    <w:p w14:paraId="72D4E1DB" w14:textId="77777777" w:rsidR="009A0B47" w:rsidRDefault="009A0B47" w:rsidP="009A0B47">
      <w:pPr>
        <w:pStyle w:val="affd"/>
      </w:pPr>
      <w:r>
        <w:t>return Math.pow(num, 2); &lt;--- map接收一个</w:t>
      </w:r>
      <w:r>
        <w:rPr>
          <w:rFonts w:ascii="Microsoft YaHei" w:eastAsia="Microsoft YaHei" w:hAnsi="Microsoft YaHei" w:cs="Microsoft YaHei" w:hint="eastAsia"/>
        </w:rPr>
        <w:t>计</w:t>
      </w:r>
      <w:r>
        <w:rPr>
          <w:rFonts w:hAnsi="ＭＳ Ｐゴシック" w:cs="ＭＳ Ｐゴシック" w:hint="eastAsia"/>
        </w:rPr>
        <w:t>算平方的函数</w:t>
      </w:r>
    </w:p>
    <w:p w14:paraId="4DB0D5D2" w14:textId="6BE9725C" w:rsidR="009A0B47" w:rsidRDefault="009A0B47" w:rsidP="009A0B47">
      <w:pPr>
        <w:pStyle w:val="affd"/>
      </w:pPr>
      <w:r>
        <w:t>});//-&gt; [0, 1, 4, 9, 16, 25, 36, 49, 64, 81]</w:t>
      </w:r>
    </w:p>
  </w:comment>
  <w:comment w:id="214" w:author="Rin U" w:date="2023-03-10T08:51:00Z" w:initials="RU">
    <w:p w14:paraId="2969A01B" w14:textId="77777777" w:rsidR="00D52A1B" w:rsidRPr="00BD1A44"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BD1A44">
        <w:rPr>
          <w:rStyle w:val="affc"/>
          <w:color w:val="000000" w:themeColor="text1"/>
        </w:rPr>
        <w:annotationRef/>
      </w:r>
      <w:r w:rsidRPr="00BD1A44">
        <w:rPr>
          <w:rFonts w:ascii="Consolas" w:eastAsia="ＭＳ Ｐゴシック" w:hAnsi="Consolas" w:cs="ＭＳ Ｐゴシック"/>
          <w:color w:val="000000" w:themeColor="text1"/>
          <w:kern w:val="0"/>
          <w:szCs w:val="21"/>
        </w:rPr>
        <w:t xml:space="preserve">// </w:t>
      </w:r>
      <w:r w:rsidRPr="00BD1A44">
        <w:rPr>
          <w:rFonts w:ascii="Consolas" w:eastAsia="ＭＳ Ｐゴシック" w:hAnsi="Consolas" w:cs="ＭＳ Ｐゴシック"/>
          <w:color w:val="000000" w:themeColor="text1"/>
          <w:kern w:val="0"/>
          <w:szCs w:val="21"/>
        </w:rPr>
        <w:t>不使用</w:t>
      </w:r>
      <w:r w:rsidRPr="00BD1A44">
        <w:rPr>
          <w:rFonts w:ascii="Microsoft YaHei" w:eastAsia="Microsoft YaHei" w:hAnsi="Microsoft YaHei" w:cs="Microsoft YaHei" w:hint="eastAsia"/>
          <w:color w:val="000000" w:themeColor="text1"/>
          <w:kern w:val="0"/>
          <w:szCs w:val="21"/>
        </w:rPr>
        <w:t>对</w:t>
      </w:r>
      <w:r w:rsidRPr="00BD1A44">
        <w:rPr>
          <w:rFonts w:ascii="ＭＳ Ｐゴシック" w:eastAsia="ＭＳ Ｐゴシック" w:hAnsi="ＭＳ Ｐゴシック" w:cs="ＭＳ Ｐゴシック" w:hint="eastAsia"/>
          <w:color w:val="000000" w:themeColor="text1"/>
          <w:kern w:val="0"/>
          <w:szCs w:val="21"/>
        </w:rPr>
        <w:t>象解构</w:t>
      </w:r>
    </w:p>
    <w:p w14:paraId="542FF922"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 = {</w:t>
      </w:r>
    </w:p>
    <w:p w14:paraId="4F75789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name: 'Matt',</w:t>
      </w:r>
    </w:p>
    <w:p w14:paraId="689F7678"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age: 27</w:t>
      </w:r>
    </w:p>
    <w:p w14:paraId="4890B5FB"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 </w:t>
      </w:r>
    </w:p>
    <w:p w14:paraId="72A23699"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personName = person.name,</w:t>
      </w:r>
    </w:p>
    <w:p w14:paraId="5415724F"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personAge = person.age;</w:t>
      </w:r>
    </w:p>
    <w:p w14:paraId="55CF1BBC"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console.log(personName); // Matt</w:t>
      </w:r>
    </w:p>
    <w:p w14:paraId="0567EFBD"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console.log(personAge); // 27</w:t>
      </w:r>
    </w:p>
    <w:p w14:paraId="7F64E379"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p>
    <w:p w14:paraId="5C77938A"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 </w:t>
      </w:r>
      <w:r w:rsidRPr="00D52A1B">
        <w:rPr>
          <w:rFonts w:ascii="Consolas" w:eastAsia="ＭＳ Ｐゴシック" w:hAnsi="Consolas" w:cs="ＭＳ Ｐゴシック"/>
          <w:color w:val="000000" w:themeColor="text1"/>
          <w:kern w:val="0"/>
          <w:szCs w:val="21"/>
        </w:rPr>
        <w:t>使用</w:t>
      </w:r>
      <w:r w:rsidRPr="00D52A1B">
        <w:rPr>
          <w:rFonts w:ascii="Microsoft YaHei" w:eastAsia="Microsoft YaHei" w:hAnsi="Microsoft YaHei" w:cs="Microsoft YaHei" w:hint="eastAsia"/>
          <w:color w:val="000000" w:themeColor="text1"/>
          <w:kern w:val="0"/>
          <w:szCs w:val="21"/>
        </w:rPr>
        <w:t>对</w:t>
      </w:r>
      <w:r w:rsidRPr="00D52A1B">
        <w:rPr>
          <w:rFonts w:ascii="ＭＳ Ｐゴシック" w:eastAsia="ＭＳ Ｐゴシック" w:hAnsi="ＭＳ Ｐゴシック" w:cs="ＭＳ Ｐゴシック" w:hint="eastAsia"/>
          <w:color w:val="000000" w:themeColor="text1"/>
          <w:kern w:val="0"/>
          <w:szCs w:val="21"/>
        </w:rPr>
        <w:t>象解构</w:t>
      </w:r>
    </w:p>
    <w:p w14:paraId="7263F54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person = {</w:t>
      </w:r>
    </w:p>
    <w:p w14:paraId="7FC50D43"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name: 'Matt',</w:t>
      </w:r>
    </w:p>
    <w:p w14:paraId="459AC258"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age: 27</w:t>
      </w:r>
    </w:p>
    <w:p w14:paraId="5D1E7F50"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w:t>
      </w:r>
    </w:p>
    <w:p w14:paraId="7606F5A1"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let { name: personName, age: personAge } = person;</w:t>
      </w:r>
    </w:p>
    <w:p w14:paraId="040A0BF7"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console.log(personName); // Matt</w:t>
      </w:r>
    </w:p>
    <w:p w14:paraId="1079BA8E" w14:textId="77777777" w:rsidR="00D52A1B" w:rsidRPr="00D52A1B" w:rsidRDefault="00D52A1B" w:rsidP="00D52A1B">
      <w:pPr>
        <w:widowControl/>
        <w:shd w:val="clear" w:color="auto" w:fill="1E1E1E"/>
        <w:spacing w:line="285" w:lineRule="atLeast"/>
        <w:jc w:val="left"/>
        <w:rPr>
          <w:rFonts w:ascii="Consolas" w:eastAsia="ＭＳ Ｐゴシック" w:hAnsi="Consolas" w:cs="ＭＳ Ｐゴシック"/>
          <w:color w:val="000000" w:themeColor="text1"/>
          <w:kern w:val="0"/>
          <w:szCs w:val="21"/>
        </w:rPr>
      </w:pPr>
      <w:r w:rsidRPr="00D52A1B">
        <w:rPr>
          <w:rFonts w:ascii="Consolas" w:eastAsia="ＭＳ Ｐゴシック" w:hAnsi="Consolas" w:cs="ＭＳ Ｐゴシック"/>
          <w:color w:val="000000" w:themeColor="text1"/>
          <w:kern w:val="0"/>
          <w:szCs w:val="21"/>
        </w:rPr>
        <w:t xml:space="preserve">console.log(personAge); // 27 </w:t>
      </w:r>
    </w:p>
    <w:p w14:paraId="08545A0D" w14:textId="28F6996D" w:rsidR="00D52A1B" w:rsidRPr="00BD1A44" w:rsidRDefault="00D52A1B">
      <w:pPr>
        <w:pStyle w:val="affd"/>
        <w:rPr>
          <w:color w:val="000000" w:themeColor="text1"/>
        </w:rPr>
      </w:pPr>
    </w:p>
  </w:comment>
  <w:comment w:id="215" w:author="u.rin" w:date="2022-10-31T07:27:00Z" w:initials="u">
    <w:p w14:paraId="19A9C1EF" w14:textId="2081AD71" w:rsidR="003E3EBC" w:rsidRDefault="003E3EBC">
      <w:pPr>
        <w:pStyle w:val="affd"/>
      </w:pPr>
      <w:r>
        <w:rPr>
          <w:rStyle w:val="affc"/>
        </w:rPr>
        <w:annotationRef/>
      </w:r>
    </w:p>
  </w:comment>
  <w:comment w:id="218" w:author="Rin U" w:date="2023-01-01T22:41:00Z" w:initials="RU">
    <w:p w14:paraId="310623ED" w14:textId="68A6D88F" w:rsidR="008B6528" w:rsidRDefault="008B6528">
      <w:pPr>
        <w:pStyle w:val="affd"/>
      </w:pPr>
      <w:r>
        <w:rPr>
          <w:rStyle w:val="affc"/>
        </w:rPr>
        <w:annotationRef/>
      </w:r>
      <w:r w:rsidRPr="008B6528">
        <w:t>function Queue(){</w:t>
      </w:r>
      <w:r w:rsidRPr="008B6528">
        <w:cr/>
        <w:t xml:space="preserve">    var items = [];</w:t>
      </w:r>
      <w:r w:rsidRPr="008B6528">
        <w:cr/>
        <w:t xml:space="preserve">    this.front = function(ele){ items.unshift(ele);};</w:t>
      </w:r>
      <w:r w:rsidRPr="008B6528">
        <w:cr/>
        <w:t xml:space="preserve">    this.first = function(){return items[0];};</w:t>
      </w:r>
      <w:r w:rsidRPr="008B6528">
        <w:cr/>
        <w:t xml:space="preserve">    this.dequeue = function(ele){ return items.shift();}</w:t>
      </w:r>
      <w:r w:rsidRPr="008B6528">
        <w:cr/>
        <w:t xml:space="preserve">    this.enqueue = function(ele){ return items.push();}</w:t>
      </w:r>
      <w:r w:rsidRPr="008B6528">
        <w:cr/>
        <w:t xml:space="preserve">    this.isEmpty = function(){ return items.length == 0;};</w:t>
      </w:r>
      <w:r w:rsidRPr="008B6528">
        <w:cr/>
        <w:t xml:space="preserve">    this.size = function(){return items.length;};</w:t>
      </w:r>
      <w:r w:rsidRPr="008B6528">
        <w:cr/>
        <w:t xml:space="preserve">    this.clear = function(){itmes = [];};</w:t>
      </w:r>
      <w:r w:rsidRPr="008B6528">
        <w:cr/>
        <w:t xml:space="preserve">    this.show = function(){console.log( items.toString())};</w:t>
      </w:r>
      <w:r w:rsidRPr="008B6528">
        <w:cr/>
        <w:t>}</w:t>
      </w:r>
      <w:r w:rsidRPr="008B6528">
        <w:cr/>
        <w:t>//</w:t>
      </w:r>
      <w:r w:rsidRPr="008B6528">
        <w:rPr>
          <w:rFonts w:ascii="Microsoft YaHei" w:eastAsia="Microsoft YaHei" w:hAnsi="Microsoft YaHei" w:cs="Microsoft YaHei" w:hint="eastAsia"/>
        </w:rPr>
        <w:t>优</w:t>
      </w:r>
      <w:r w:rsidRPr="008B6528">
        <w:rPr>
          <w:rFonts w:hAnsi="ＭＳ Ｐゴシック" w:cs="ＭＳ Ｐゴシック" w:hint="eastAsia"/>
        </w:rPr>
        <w:t>先</w:t>
      </w:r>
      <w:r w:rsidRPr="008B6528">
        <w:rPr>
          <w:rFonts w:ascii="Microsoft YaHei" w:eastAsia="Microsoft YaHei" w:hAnsi="Microsoft YaHei" w:cs="Microsoft YaHei" w:hint="eastAsia"/>
        </w:rPr>
        <w:t>队</w:t>
      </w:r>
      <w:r w:rsidRPr="008B6528">
        <w:rPr>
          <w:rFonts w:hAnsi="ＭＳ Ｐゴシック" w:cs="ＭＳ Ｐゴシック" w:hint="eastAsia"/>
        </w:rPr>
        <w:t>列</w:t>
      </w:r>
    </w:p>
  </w:comment>
  <w:comment w:id="221" w:author="Y 星人 [2]" w:date="2022-02-18T21:24:00Z" w:initials="Y星">
    <w:p w14:paraId="39FF31C8" w14:textId="77777777" w:rsidR="00BA5C04" w:rsidRDefault="00BA5C04" w:rsidP="00BA5C04">
      <w:pPr>
        <w:pStyle w:val="affd"/>
      </w:pPr>
      <w:r>
        <w:rPr>
          <w:rStyle w:val="affc"/>
        </w:rPr>
        <w:annotationRef/>
      </w:r>
      <w:r>
        <w:t>function LinkedList(){</w:t>
      </w:r>
    </w:p>
    <w:p w14:paraId="0E25923D" w14:textId="77777777" w:rsidR="00BA5C04" w:rsidRDefault="00BA5C04" w:rsidP="00BA5C04">
      <w:pPr>
        <w:pStyle w:val="affd"/>
      </w:pPr>
      <w:r>
        <w:t xml:space="preserve">    var Node = function (ele){</w:t>
      </w:r>
    </w:p>
    <w:p w14:paraId="5267D3B3" w14:textId="77777777" w:rsidR="00BA5C04" w:rsidRDefault="00BA5C04" w:rsidP="00BA5C04">
      <w:pPr>
        <w:pStyle w:val="affd"/>
      </w:pPr>
      <w:r>
        <w:t xml:space="preserve">        this.element = ele;</w:t>
      </w:r>
    </w:p>
    <w:p w14:paraId="743153F0" w14:textId="77777777" w:rsidR="00BA5C04" w:rsidRDefault="00BA5C04" w:rsidP="00BA5C04">
      <w:pPr>
        <w:pStyle w:val="affd"/>
      </w:pPr>
      <w:r>
        <w:t xml:space="preserve">        this.next = null;</w:t>
      </w:r>
    </w:p>
    <w:p w14:paraId="236E1D31" w14:textId="77777777" w:rsidR="00BA5C04" w:rsidRDefault="00BA5C04" w:rsidP="00BA5C04">
      <w:pPr>
        <w:pStyle w:val="affd"/>
      </w:pPr>
      <w:r>
        <w:t xml:space="preserve">    };</w:t>
      </w:r>
    </w:p>
    <w:p w14:paraId="5262B625" w14:textId="77777777" w:rsidR="00BA5C04" w:rsidRDefault="00BA5C04" w:rsidP="00BA5C04">
      <w:pPr>
        <w:pStyle w:val="affd"/>
      </w:pPr>
      <w:r>
        <w:t xml:space="preserve">    var head = null;        //始</w:t>
      </w:r>
      <w:r>
        <w:rPr>
          <w:rFonts w:ascii="Microsoft YaHei" w:eastAsia="Microsoft YaHei" w:hAnsi="Microsoft YaHei" w:cs="Microsoft YaHei" w:hint="eastAsia"/>
        </w:rPr>
        <w:t>终</w:t>
      </w:r>
      <w:r>
        <w:rPr>
          <w:rFonts w:hAnsi="ＭＳ Ｐゴシック" w:cs="ＭＳ Ｐゴシック" w:hint="eastAsia"/>
        </w:rPr>
        <w:t>是第一个元素</w:t>
      </w:r>
      <w:r>
        <w:rPr>
          <w:rFonts w:ascii="Microsoft YaHei" w:eastAsia="Microsoft YaHei" w:hAnsi="Microsoft YaHei" w:cs="Microsoft YaHei" w:hint="eastAsia"/>
        </w:rPr>
        <w:t>节</w:t>
      </w:r>
      <w:r>
        <w:rPr>
          <w:rFonts w:hAnsi="ＭＳ Ｐゴシック" w:cs="ＭＳ Ｐゴシック" w:hint="eastAsia"/>
        </w:rPr>
        <w:t>点；</w:t>
      </w:r>
    </w:p>
    <w:p w14:paraId="2FF27F03" w14:textId="77777777" w:rsidR="00BA5C04" w:rsidRDefault="00BA5C04" w:rsidP="00BA5C04">
      <w:pPr>
        <w:pStyle w:val="affd"/>
      </w:pPr>
      <w:r>
        <w:t xml:space="preserve">    var length =0;</w:t>
      </w:r>
    </w:p>
    <w:p w14:paraId="04FF5A34" w14:textId="77777777" w:rsidR="00BA5C04" w:rsidRDefault="00BA5C04" w:rsidP="00BA5C04">
      <w:pPr>
        <w:pStyle w:val="affd"/>
      </w:pPr>
      <w:r>
        <w:t xml:space="preserve">    this.append = function(ele){</w:t>
      </w:r>
    </w:p>
    <w:p w14:paraId="533434A3" w14:textId="77777777" w:rsidR="00BA5C04" w:rsidRDefault="00BA5C04" w:rsidP="00BA5C04">
      <w:pPr>
        <w:pStyle w:val="affd"/>
      </w:pPr>
      <w:r>
        <w:t xml:space="preserve">        var node = new Node(ele);</w:t>
      </w:r>
    </w:p>
    <w:p w14:paraId="14D43074" w14:textId="77777777" w:rsidR="00BA5C04" w:rsidRDefault="00BA5C04" w:rsidP="00BA5C04">
      <w:pPr>
        <w:pStyle w:val="affd"/>
      </w:pPr>
      <w:r>
        <w:t xml:space="preserve">        var current;</w:t>
      </w:r>
    </w:p>
    <w:p w14:paraId="2B538073" w14:textId="77777777" w:rsidR="00BA5C04" w:rsidRDefault="00BA5C04" w:rsidP="00BA5C04">
      <w:pPr>
        <w:pStyle w:val="affd"/>
      </w:pPr>
      <w:r>
        <w:t xml:space="preserve">        if(head ===null){</w:t>
      </w:r>
    </w:p>
    <w:p w14:paraId="3D7378FF" w14:textId="77777777" w:rsidR="00BA5C04" w:rsidRDefault="00BA5C04" w:rsidP="00BA5C04">
      <w:pPr>
        <w:pStyle w:val="affd"/>
      </w:pPr>
      <w:r>
        <w:t xml:space="preserve">            head = node;        //如果没有元素，就直接放在</w:t>
      </w:r>
      <w:r>
        <w:rPr>
          <w:rFonts w:ascii="Microsoft YaHei" w:eastAsia="Microsoft YaHei" w:hAnsi="Microsoft YaHei" w:cs="Microsoft YaHei" w:hint="eastAsia"/>
        </w:rPr>
        <w:t>对</w:t>
      </w:r>
      <w:r>
        <w:rPr>
          <w:rFonts w:hAnsi="ＭＳ Ｐゴシック" w:cs="ＭＳ Ｐゴシック" w:hint="eastAsia"/>
        </w:rPr>
        <w:t>象里，且属性的</w:t>
      </w:r>
      <w:r>
        <w:t>next永</w:t>
      </w:r>
      <w:r>
        <w:rPr>
          <w:rFonts w:ascii="Microsoft YaHei" w:eastAsia="Microsoft YaHei" w:hAnsi="Microsoft YaHei" w:cs="Microsoft YaHei" w:hint="eastAsia"/>
        </w:rPr>
        <w:t>远</w:t>
      </w:r>
      <w:r>
        <w:rPr>
          <w:rFonts w:hAnsi="ＭＳ Ｐゴシック" w:cs="ＭＳ Ｐゴシック" w:hint="eastAsia"/>
        </w:rPr>
        <w:t>是</w:t>
      </w:r>
      <w:r>
        <w:t>null;</w:t>
      </w:r>
    </w:p>
    <w:p w14:paraId="11F5917A" w14:textId="77777777" w:rsidR="00BA5C04" w:rsidRDefault="00BA5C04" w:rsidP="00BA5C04">
      <w:pPr>
        <w:pStyle w:val="affd"/>
      </w:pPr>
      <w:r>
        <w:t xml:space="preserve">        }else{</w:t>
      </w:r>
    </w:p>
    <w:p w14:paraId="14DAA9B3" w14:textId="77777777" w:rsidR="00BA5C04" w:rsidRDefault="00BA5C04" w:rsidP="00BA5C04">
      <w:pPr>
        <w:pStyle w:val="affd"/>
      </w:pPr>
      <w:r>
        <w:t xml:space="preserve">            current = head;   //如果不是空的</w:t>
      </w:r>
      <w:r>
        <w:rPr>
          <w:rFonts w:ascii="Microsoft YaHei" w:eastAsia="Microsoft YaHei" w:hAnsi="Microsoft YaHei" w:cs="Microsoft YaHei" w:hint="eastAsia"/>
        </w:rPr>
        <w:t>对</w:t>
      </w:r>
      <w:r>
        <w:rPr>
          <w:rFonts w:hAnsi="ＭＳ Ｐゴシック" w:cs="ＭＳ Ｐゴシック" w:hint="eastAsia"/>
        </w:rPr>
        <w:t>象，就循</w:t>
      </w:r>
      <w:r>
        <w:rPr>
          <w:rFonts w:ascii="Microsoft YaHei" w:eastAsia="Microsoft YaHei" w:hAnsi="Microsoft YaHei" w:cs="Microsoft YaHei" w:hint="eastAsia"/>
        </w:rPr>
        <w:t>环对</w:t>
      </w:r>
      <w:r>
        <w:rPr>
          <w:rFonts w:hAnsi="ＭＳ Ｐゴシック" w:cs="ＭＳ Ｐゴシック" w:hint="eastAsia"/>
        </w:rPr>
        <w:t>象的元素，直最后的元素是</w:t>
      </w:r>
      <w:r>
        <w:t>next 是null;</w:t>
      </w:r>
    </w:p>
    <w:p w14:paraId="23ACEA3B" w14:textId="77777777" w:rsidR="00BA5C04" w:rsidRDefault="00BA5C04" w:rsidP="00BA5C04">
      <w:pPr>
        <w:pStyle w:val="affd"/>
      </w:pPr>
      <w:r>
        <w:t xml:space="preserve">            while(current.next){</w:t>
      </w:r>
    </w:p>
    <w:p w14:paraId="3BA2A7BC" w14:textId="77777777" w:rsidR="00BA5C04" w:rsidRDefault="00BA5C04" w:rsidP="00BA5C04">
      <w:pPr>
        <w:pStyle w:val="affd"/>
      </w:pPr>
      <w:r>
        <w:t xml:space="preserve">                current = current.next;</w:t>
      </w:r>
    </w:p>
    <w:p w14:paraId="6A09AA04" w14:textId="77777777" w:rsidR="00BA5C04" w:rsidRDefault="00BA5C04" w:rsidP="00BA5C04">
      <w:pPr>
        <w:pStyle w:val="affd"/>
      </w:pPr>
      <w:r>
        <w:t xml:space="preserve">                }</w:t>
      </w:r>
    </w:p>
    <w:p w14:paraId="0FCC49AD" w14:textId="77777777" w:rsidR="00BA5C04" w:rsidRDefault="00BA5C04" w:rsidP="00BA5C04">
      <w:pPr>
        <w:pStyle w:val="affd"/>
      </w:pPr>
      <w:r>
        <w:t xml:space="preserve">              current.next = node;</w:t>
      </w:r>
    </w:p>
    <w:p w14:paraId="2B332CBE" w14:textId="77777777" w:rsidR="00BA5C04" w:rsidRDefault="00BA5C04" w:rsidP="00BA5C04">
      <w:pPr>
        <w:pStyle w:val="affd"/>
      </w:pPr>
      <w:r>
        <w:t xml:space="preserve">            }</w:t>
      </w:r>
    </w:p>
    <w:p w14:paraId="65484605" w14:textId="77777777" w:rsidR="00BA5C04" w:rsidRDefault="00BA5C04" w:rsidP="00BA5C04">
      <w:pPr>
        <w:pStyle w:val="affd"/>
      </w:pPr>
      <w:r>
        <w:t xml:space="preserve">             length++;</w:t>
      </w:r>
    </w:p>
    <w:p w14:paraId="20B31538" w14:textId="77777777" w:rsidR="00BA5C04" w:rsidRDefault="00BA5C04" w:rsidP="00BA5C04">
      <w:pPr>
        <w:pStyle w:val="affd"/>
      </w:pPr>
      <w:r>
        <w:t xml:space="preserve">     };</w:t>
      </w:r>
    </w:p>
    <w:p w14:paraId="1141D24C" w14:textId="77777777" w:rsidR="00BA5C04" w:rsidRDefault="00BA5C04" w:rsidP="00BA5C04">
      <w:pPr>
        <w:pStyle w:val="affd"/>
      </w:pPr>
      <w:r>
        <w:t xml:space="preserve">     //</w:t>
      </w:r>
      <w:r>
        <w:rPr>
          <w:rFonts w:ascii="Microsoft YaHei" w:eastAsia="Microsoft YaHei" w:hAnsi="Microsoft YaHei" w:cs="Microsoft YaHei" w:hint="eastAsia"/>
        </w:rPr>
        <w:t>这</w:t>
      </w:r>
      <w:r>
        <w:rPr>
          <w:rFonts w:hAnsi="ＭＳ Ｐゴシック" w:cs="ＭＳ Ｐゴシック" w:hint="eastAsia"/>
        </w:rPr>
        <w:t>种方法只能从</w:t>
      </w:r>
      <w:r>
        <w:rPr>
          <w:rFonts w:ascii="Microsoft YaHei" w:eastAsia="Microsoft YaHei" w:hAnsi="Microsoft YaHei" w:cs="Microsoft YaHei" w:hint="eastAsia"/>
        </w:rPr>
        <w:t>头</w:t>
      </w:r>
      <w:r>
        <w:rPr>
          <w:rFonts w:hAnsi="ＭＳ Ｐゴシック" w:cs="ＭＳ Ｐゴシック" w:hint="eastAsia"/>
        </w:rPr>
        <w:t>开始一个一个添加；</w:t>
      </w:r>
    </w:p>
    <w:p w14:paraId="252D75FE" w14:textId="77777777" w:rsidR="00BA5C04" w:rsidRDefault="00BA5C04" w:rsidP="00BA5C04">
      <w:pPr>
        <w:pStyle w:val="affd"/>
      </w:pPr>
      <w:r>
        <w:t xml:space="preserve">    this.insert = function(position,ele){</w:t>
      </w:r>
    </w:p>
    <w:p w14:paraId="5C145695" w14:textId="77777777" w:rsidR="00BA5C04" w:rsidRDefault="00BA5C04" w:rsidP="00BA5C04">
      <w:pPr>
        <w:pStyle w:val="affd"/>
      </w:pPr>
      <w:r>
        <w:t xml:space="preserve">        if(position&gt;= 0&amp;&amp; position &lt;= length{</w:t>
      </w:r>
    </w:p>
    <w:p w14:paraId="134A6CA5" w14:textId="77777777" w:rsidR="00BA5C04" w:rsidRDefault="00BA5C04" w:rsidP="00BA5C04">
      <w:pPr>
        <w:pStyle w:val="affd"/>
      </w:pPr>
      <w:r>
        <w:t xml:space="preserve">            var node = new Node(),</w:t>
      </w:r>
    </w:p>
    <w:p w14:paraId="2936B99A" w14:textId="77777777" w:rsidR="00BA5C04" w:rsidRDefault="00BA5C04" w:rsidP="00BA5C04">
      <w:pPr>
        <w:pStyle w:val="affd"/>
      </w:pPr>
      <w:r>
        <w:t xml:space="preserve">            current =head,</w:t>
      </w:r>
    </w:p>
    <w:p w14:paraId="337B239C" w14:textId="77777777" w:rsidR="00BA5C04" w:rsidRDefault="00BA5C04" w:rsidP="00BA5C04">
      <w:pPr>
        <w:pStyle w:val="affd"/>
      </w:pPr>
      <w:r>
        <w:t xml:space="preserve">            previous ,</w:t>
      </w:r>
    </w:p>
    <w:p w14:paraId="1611E946" w14:textId="77777777" w:rsidR="00BA5C04" w:rsidRDefault="00BA5C04" w:rsidP="00BA5C04">
      <w:pPr>
        <w:pStyle w:val="affd"/>
      </w:pPr>
      <w:r>
        <w:t xml:space="preserve">            index = 0;</w:t>
      </w:r>
    </w:p>
    <w:p w14:paraId="482ECE7D" w14:textId="77777777" w:rsidR="00BA5C04" w:rsidRDefault="00BA5C04" w:rsidP="00BA5C04">
      <w:pPr>
        <w:pStyle w:val="affd"/>
      </w:pPr>
      <w:r>
        <w:t xml:space="preserve">            if(position ===0){</w:t>
      </w:r>
    </w:p>
    <w:p w14:paraId="46B463C2" w14:textId="77777777" w:rsidR="00BA5C04" w:rsidRDefault="00BA5C04" w:rsidP="00BA5C04">
      <w:pPr>
        <w:pStyle w:val="affd"/>
      </w:pPr>
      <w:r>
        <w:t xml:space="preserve">                previous = current;</w:t>
      </w:r>
    </w:p>
    <w:p w14:paraId="1163D4DC" w14:textId="77777777" w:rsidR="00BA5C04" w:rsidRDefault="00BA5C04" w:rsidP="00BA5C04">
      <w:pPr>
        <w:pStyle w:val="affd"/>
      </w:pPr>
      <w:r>
        <w:t xml:space="preserve">                head = node;</w:t>
      </w:r>
    </w:p>
    <w:p w14:paraId="3DE9A50F" w14:textId="77777777" w:rsidR="00BA5C04" w:rsidRDefault="00BA5C04" w:rsidP="00BA5C04">
      <w:pPr>
        <w:pStyle w:val="affd"/>
      </w:pPr>
      <w:r>
        <w:t xml:space="preserve">            }else{</w:t>
      </w:r>
    </w:p>
    <w:p w14:paraId="476DFF93" w14:textId="77777777" w:rsidR="00BA5C04" w:rsidRDefault="00BA5C04" w:rsidP="00BA5C04">
      <w:pPr>
        <w:pStyle w:val="affd"/>
      </w:pPr>
      <w:r>
        <w:t xml:space="preserve">                while(index++ &lt; positon){</w:t>
      </w:r>
    </w:p>
    <w:p w14:paraId="61F27D0C" w14:textId="77777777" w:rsidR="00BA5C04" w:rsidRDefault="00BA5C04" w:rsidP="00BA5C04">
      <w:pPr>
        <w:pStyle w:val="affd"/>
      </w:pPr>
      <w:r>
        <w:t xml:space="preserve">                    previous = current;</w:t>
      </w:r>
    </w:p>
    <w:p w14:paraId="2EB41C9D" w14:textId="77777777" w:rsidR="00BA5C04" w:rsidRDefault="00BA5C04" w:rsidP="00BA5C04">
      <w:pPr>
        <w:pStyle w:val="affd"/>
      </w:pPr>
      <w:r>
        <w:t xml:space="preserve">                    current = current.next;</w:t>
      </w:r>
    </w:p>
    <w:p w14:paraId="4EBA720D" w14:textId="77777777" w:rsidR="00BA5C04" w:rsidRDefault="00BA5C04" w:rsidP="00BA5C04">
      <w:pPr>
        <w:pStyle w:val="affd"/>
      </w:pPr>
      <w:r>
        <w:t xml:space="preserve">                }</w:t>
      </w:r>
    </w:p>
    <w:p w14:paraId="61B62D58" w14:textId="77777777" w:rsidR="00BA5C04" w:rsidRDefault="00BA5C04" w:rsidP="00BA5C04">
      <w:pPr>
        <w:pStyle w:val="affd"/>
      </w:pPr>
      <w:r>
        <w:t xml:space="preserve">                length++;</w:t>
      </w:r>
    </w:p>
    <w:p w14:paraId="24F673E5" w14:textId="77777777" w:rsidR="00BA5C04" w:rsidRDefault="00BA5C04" w:rsidP="00BA5C04">
      <w:pPr>
        <w:pStyle w:val="affd"/>
      </w:pPr>
      <w:r>
        <w:t xml:space="preserve">                return true;</w:t>
      </w:r>
    </w:p>
    <w:p w14:paraId="1DC8D363" w14:textId="77777777" w:rsidR="00BA5C04" w:rsidRDefault="00BA5C04" w:rsidP="00BA5C04">
      <w:pPr>
        <w:pStyle w:val="affd"/>
      </w:pPr>
      <w:r>
        <w:t xml:space="preserve">            }else{</w:t>
      </w:r>
    </w:p>
    <w:p w14:paraId="3C624379" w14:textId="77777777" w:rsidR="00BA5C04" w:rsidRDefault="00BA5C04" w:rsidP="00BA5C04">
      <w:pPr>
        <w:pStyle w:val="affd"/>
      </w:pPr>
      <w:r>
        <w:t xml:space="preserve">                return false;</w:t>
      </w:r>
    </w:p>
    <w:p w14:paraId="20C34FE0" w14:textId="77777777" w:rsidR="00BA5C04" w:rsidRDefault="00BA5C04" w:rsidP="00BA5C04">
      <w:pPr>
        <w:pStyle w:val="affd"/>
      </w:pPr>
      <w:r>
        <w:t xml:space="preserve">            }</w:t>
      </w:r>
    </w:p>
    <w:p w14:paraId="7FDC12D2" w14:textId="77777777" w:rsidR="00BA5C04" w:rsidRDefault="00BA5C04" w:rsidP="00BA5C04">
      <w:pPr>
        <w:pStyle w:val="affd"/>
      </w:pPr>
      <w:r>
        <w:t xml:space="preserve">      };</w:t>
      </w:r>
    </w:p>
    <w:p w14:paraId="38CB0950" w14:textId="77777777" w:rsidR="00BA5C04" w:rsidRDefault="00BA5C04" w:rsidP="00BA5C04">
      <w:pPr>
        <w:pStyle w:val="affd"/>
      </w:pPr>
      <w:r>
        <w:t xml:space="preserve">    this.removeAt = function(position){ </w:t>
      </w:r>
    </w:p>
    <w:p w14:paraId="603101D3" w14:textId="77777777" w:rsidR="00BA5C04" w:rsidRDefault="00BA5C04" w:rsidP="00BA5C04">
      <w:pPr>
        <w:pStyle w:val="affd"/>
      </w:pPr>
      <w:r>
        <w:t xml:space="preserve">        if(position &gt; -1 &amp;&amp; position &lt; length){</w:t>
      </w:r>
    </w:p>
    <w:p w14:paraId="531FEB98" w14:textId="77777777" w:rsidR="00BA5C04" w:rsidRDefault="00BA5C04" w:rsidP="00BA5C04">
      <w:pPr>
        <w:pStyle w:val="affd"/>
      </w:pPr>
      <w:r>
        <w:t xml:space="preserve">            var current = head,</w:t>
      </w:r>
    </w:p>
    <w:p w14:paraId="0A9E0E4C" w14:textId="77777777" w:rsidR="00BA5C04" w:rsidRDefault="00BA5C04" w:rsidP="00BA5C04">
      <w:pPr>
        <w:pStyle w:val="affd"/>
      </w:pPr>
      <w:r>
        <w:t xml:space="preserve">            previous,</w:t>
      </w:r>
    </w:p>
    <w:p w14:paraId="6C97388C" w14:textId="77777777" w:rsidR="00BA5C04" w:rsidRDefault="00BA5C04" w:rsidP="00BA5C04">
      <w:pPr>
        <w:pStyle w:val="affd"/>
      </w:pPr>
      <w:r>
        <w:t xml:space="preserve">            index = 0;</w:t>
      </w:r>
    </w:p>
    <w:p w14:paraId="006142E2" w14:textId="77777777" w:rsidR="00BA5C04" w:rsidRDefault="00BA5C04" w:rsidP="00BA5C04">
      <w:pPr>
        <w:pStyle w:val="affd"/>
      </w:pPr>
      <w:r>
        <w:t xml:space="preserve">            if(position == 0){</w:t>
      </w:r>
    </w:p>
    <w:p w14:paraId="2E4F7A7F" w14:textId="77777777" w:rsidR="00BA5C04" w:rsidRDefault="00BA5C04" w:rsidP="00BA5C04">
      <w:pPr>
        <w:pStyle w:val="affd"/>
      </w:pPr>
      <w:r>
        <w:t xml:space="preserve">                head = current.next;</w:t>
      </w:r>
    </w:p>
    <w:p w14:paraId="3A1B1BED" w14:textId="77777777" w:rsidR="00BA5C04" w:rsidRDefault="00BA5C04" w:rsidP="00BA5C04">
      <w:pPr>
        <w:pStyle w:val="affd"/>
      </w:pPr>
      <w:r>
        <w:t xml:space="preserve">            }else{</w:t>
      </w:r>
    </w:p>
    <w:p w14:paraId="3D0B2764" w14:textId="77777777" w:rsidR="00BA5C04" w:rsidRDefault="00BA5C04" w:rsidP="00BA5C04">
      <w:pPr>
        <w:pStyle w:val="affd"/>
      </w:pPr>
      <w:r>
        <w:t xml:space="preserve">                while(index++&lt;position){</w:t>
      </w:r>
    </w:p>
    <w:p w14:paraId="6FF30E6D" w14:textId="77777777" w:rsidR="00BA5C04" w:rsidRDefault="00BA5C04" w:rsidP="00BA5C04">
      <w:pPr>
        <w:pStyle w:val="affd"/>
      </w:pPr>
      <w:r>
        <w:t xml:space="preserve">                    previous = current;</w:t>
      </w:r>
    </w:p>
    <w:p w14:paraId="5A7D6967" w14:textId="77777777" w:rsidR="00BA5C04" w:rsidRDefault="00BA5C04" w:rsidP="00BA5C04">
      <w:pPr>
        <w:pStyle w:val="affd"/>
      </w:pPr>
      <w:r>
        <w:t xml:space="preserve">                    current = current.next;</w:t>
      </w:r>
    </w:p>
    <w:p w14:paraId="18416D5C" w14:textId="77777777" w:rsidR="00BA5C04" w:rsidRDefault="00BA5C04" w:rsidP="00BA5C04">
      <w:pPr>
        <w:pStyle w:val="affd"/>
      </w:pPr>
      <w:r>
        <w:t xml:space="preserve">                }</w:t>
      </w:r>
    </w:p>
    <w:p w14:paraId="210D2D34" w14:textId="77777777" w:rsidR="00BA5C04" w:rsidRDefault="00BA5C04" w:rsidP="00BA5C04">
      <w:pPr>
        <w:pStyle w:val="affd"/>
      </w:pPr>
      <w:r>
        <w:t xml:space="preserve">                previous.next = current.next;</w:t>
      </w:r>
    </w:p>
    <w:p w14:paraId="118BE202" w14:textId="77777777" w:rsidR="00BA5C04" w:rsidRDefault="00BA5C04" w:rsidP="00BA5C04">
      <w:pPr>
        <w:pStyle w:val="affd"/>
      </w:pPr>
      <w:r>
        <w:t xml:space="preserve">            }</w:t>
      </w:r>
    </w:p>
    <w:p w14:paraId="3E6A3075" w14:textId="77777777" w:rsidR="00BA5C04" w:rsidRDefault="00BA5C04" w:rsidP="00BA5C04">
      <w:pPr>
        <w:pStyle w:val="affd"/>
      </w:pPr>
      <w:r>
        <w:t xml:space="preserve">            length --;</w:t>
      </w:r>
    </w:p>
    <w:p w14:paraId="0AD1C828" w14:textId="77777777" w:rsidR="00BA5C04" w:rsidRDefault="00BA5C04" w:rsidP="00BA5C04">
      <w:pPr>
        <w:pStyle w:val="affd"/>
      </w:pPr>
      <w:r>
        <w:t xml:space="preserve">            return current.ele;</w:t>
      </w:r>
    </w:p>
    <w:p w14:paraId="2CF85D3B" w14:textId="77777777" w:rsidR="00BA5C04" w:rsidRDefault="00BA5C04" w:rsidP="00BA5C04">
      <w:pPr>
        <w:pStyle w:val="affd"/>
      </w:pPr>
      <w:r>
        <w:t xml:space="preserve">        }else{</w:t>
      </w:r>
    </w:p>
    <w:p w14:paraId="4F1D6AD6" w14:textId="77777777" w:rsidR="00BA5C04" w:rsidRDefault="00BA5C04" w:rsidP="00BA5C04">
      <w:pPr>
        <w:pStyle w:val="affd"/>
      </w:pPr>
      <w:r>
        <w:t xml:space="preserve">            return null;</w:t>
      </w:r>
    </w:p>
    <w:p w14:paraId="36987BBE" w14:textId="77777777" w:rsidR="00BA5C04" w:rsidRDefault="00BA5C04" w:rsidP="00BA5C04">
      <w:pPr>
        <w:pStyle w:val="affd"/>
      </w:pPr>
      <w:r>
        <w:t xml:space="preserve">        }       </w:t>
      </w:r>
    </w:p>
    <w:p w14:paraId="12D0065C" w14:textId="77777777" w:rsidR="00BA5C04" w:rsidRDefault="00BA5C04" w:rsidP="00BA5C04">
      <w:pPr>
        <w:pStyle w:val="affd"/>
      </w:pPr>
      <w:r>
        <w:t xml:space="preserve">    };</w:t>
      </w:r>
    </w:p>
    <w:p w14:paraId="5190C532" w14:textId="77777777" w:rsidR="00BA5C04" w:rsidRDefault="00BA5C04" w:rsidP="00BA5C04">
      <w:pPr>
        <w:pStyle w:val="affd"/>
      </w:pPr>
      <w:r>
        <w:t xml:space="preserve">    this.indexOf = function (ele){</w:t>
      </w:r>
    </w:p>
    <w:p w14:paraId="39E9FDD5" w14:textId="77777777" w:rsidR="00BA5C04" w:rsidRDefault="00BA5C04" w:rsidP="00BA5C04">
      <w:pPr>
        <w:pStyle w:val="affd"/>
      </w:pPr>
      <w:r>
        <w:t xml:space="preserve">        var current = head,</w:t>
      </w:r>
    </w:p>
    <w:p w14:paraId="60BBB915" w14:textId="77777777" w:rsidR="00BA5C04" w:rsidRDefault="00BA5C04" w:rsidP="00BA5C04">
      <w:pPr>
        <w:pStyle w:val="affd"/>
      </w:pPr>
      <w:r>
        <w:t xml:space="preserve">        index = -1;</w:t>
      </w:r>
    </w:p>
    <w:p w14:paraId="1CB83944" w14:textId="77777777" w:rsidR="00BA5C04" w:rsidRDefault="00BA5C04" w:rsidP="00BA5C04">
      <w:pPr>
        <w:pStyle w:val="affd"/>
      </w:pPr>
      <w:r>
        <w:t xml:space="preserve">        while(current){</w:t>
      </w:r>
    </w:p>
    <w:p w14:paraId="6279A8FD" w14:textId="77777777" w:rsidR="00BA5C04" w:rsidRDefault="00BA5C04" w:rsidP="00BA5C04">
      <w:pPr>
        <w:pStyle w:val="affd"/>
      </w:pPr>
      <w:r>
        <w:t xml:space="preserve">            if(ele ===current.ele){</w:t>
      </w:r>
    </w:p>
    <w:p w14:paraId="7054D018" w14:textId="77777777" w:rsidR="00BA5C04" w:rsidRDefault="00BA5C04" w:rsidP="00BA5C04">
      <w:pPr>
        <w:pStyle w:val="affd"/>
      </w:pPr>
      <w:r>
        <w:t xml:space="preserve">                return index;</w:t>
      </w:r>
    </w:p>
    <w:p w14:paraId="00C00EED" w14:textId="77777777" w:rsidR="00BA5C04" w:rsidRDefault="00BA5C04" w:rsidP="00BA5C04">
      <w:pPr>
        <w:pStyle w:val="affd"/>
      </w:pPr>
      <w:r>
        <w:t xml:space="preserve">            }</w:t>
      </w:r>
    </w:p>
    <w:p w14:paraId="63094448" w14:textId="77777777" w:rsidR="00BA5C04" w:rsidRDefault="00BA5C04" w:rsidP="00BA5C04">
      <w:pPr>
        <w:pStyle w:val="affd"/>
      </w:pPr>
      <w:r>
        <w:t xml:space="preserve">            index ++;</w:t>
      </w:r>
    </w:p>
    <w:p w14:paraId="758D621C" w14:textId="77777777" w:rsidR="00BA5C04" w:rsidRDefault="00BA5C04" w:rsidP="00BA5C04">
      <w:pPr>
        <w:pStyle w:val="affd"/>
      </w:pPr>
      <w:r>
        <w:t xml:space="preserve">            current = current.next;</w:t>
      </w:r>
    </w:p>
    <w:p w14:paraId="4BF9BD50" w14:textId="77777777" w:rsidR="00BA5C04" w:rsidRDefault="00BA5C04" w:rsidP="00BA5C04">
      <w:pPr>
        <w:pStyle w:val="affd"/>
      </w:pPr>
      <w:r>
        <w:t xml:space="preserve">        }</w:t>
      </w:r>
    </w:p>
    <w:p w14:paraId="46E08AB1" w14:textId="77777777" w:rsidR="00BA5C04" w:rsidRDefault="00BA5C04" w:rsidP="00BA5C04">
      <w:pPr>
        <w:pStyle w:val="affd"/>
      </w:pPr>
      <w:r>
        <w:t xml:space="preserve">        return -1;</w:t>
      </w:r>
    </w:p>
    <w:p w14:paraId="2F357FF8" w14:textId="77777777" w:rsidR="00BA5C04" w:rsidRDefault="00BA5C04" w:rsidP="00BA5C04">
      <w:pPr>
        <w:pStyle w:val="affd"/>
      </w:pPr>
      <w:r>
        <w:t xml:space="preserve">     };</w:t>
      </w:r>
    </w:p>
    <w:p w14:paraId="327B1480" w14:textId="77777777" w:rsidR="00BA5C04" w:rsidRDefault="00BA5C04" w:rsidP="00BA5C04">
      <w:pPr>
        <w:pStyle w:val="affd"/>
      </w:pPr>
      <w:r>
        <w:t xml:space="preserve">    this.isEmpty = function(){</w:t>
      </w:r>
    </w:p>
    <w:p w14:paraId="36CE5050" w14:textId="77777777" w:rsidR="00BA5C04" w:rsidRDefault="00BA5C04" w:rsidP="00BA5C04">
      <w:pPr>
        <w:pStyle w:val="affd"/>
      </w:pPr>
      <w:r>
        <w:t xml:space="preserve">        return length ===0;</w:t>
      </w:r>
    </w:p>
    <w:p w14:paraId="23EBD06D" w14:textId="77777777" w:rsidR="00BA5C04" w:rsidRDefault="00BA5C04" w:rsidP="00BA5C04">
      <w:pPr>
        <w:pStyle w:val="affd"/>
      </w:pPr>
      <w:r>
        <w:t xml:space="preserve">     };</w:t>
      </w:r>
    </w:p>
    <w:p w14:paraId="28A7A464" w14:textId="77777777" w:rsidR="00BA5C04" w:rsidRDefault="00BA5C04" w:rsidP="00BA5C04">
      <w:pPr>
        <w:pStyle w:val="affd"/>
      </w:pPr>
      <w:r>
        <w:t xml:space="preserve">    this.size = function(){</w:t>
      </w:r>
    </w:p>
    <w:p w14:paraId="425A4C0C" w14:textId="77777777" w:rsidR="00BA5C04" w:rsidRDefault="00BA5C04" w:rsidP="00BA5C04">
      <w:pPr>
        <w:pStyle w:val="affd"/>
      </w:pPr>
      <w:r>
        <w:t xml:space="preserve">        return length;</w:t>
      </w:r>
    </w:p>
    <w:p w14:paraId="1D243949" w14:textId="77777777" w:rsidR="00BA5C04" w:rsidRDefault="00BA5C04" w:rsidP="00BA5C04">
      <w:pPr>
        <w:pStyle w:val="affd"/>
      </w:pPr>
      <w:r>
        <w:t xml:space="preserve">     };</w:t>
      </w:r>
    </w:p>
    <w:p w14:paraId="11B65F98" w14:textId="77777777" w:rsidR="00BA5C04" w:rsidRDefault="00BA5C04" w:rsidP="00BA5C04">
      <w:pPr>
        <w:pStyle w:val="affd"/>
      </w:pPr>
      <w:r>
        <w:t xml:space="preserve">    this.toString = function(){</w:t>
      </w:r>
    </w:p>
    <w:p w14:paraId="1C7DF4EE" w14:textId="77777777" w:rsidR="00BA5C04" w:rsidRDefault="00BA5C04" w:rsidP="00BA5C04">
      <w:pPr>
        <w:pStyle w:val="affd"/>
      </w:pPr>
      <w:r>
        <w:t xml:space="preserve">        var current = head,</w:t>
      </w:r>
    </w:p>
    <w:p w14:paraId="272A1678" w14:textId="77777777" w:rsidR="00BA5C04" w:rsidRDefault="00BA5C04" w:rsidP="00BA5C04">
      <w:pPr>
        <w:pStyle w:val="affd"/>
      </w:pPr>
      <w:r>
        <w:t xml:space="preserve">        string = '';</w:t>
      </w:r>
    </w:p>
    <w:p w14:paraId="14ACC26D" w14:textId="77777777" w:rsidR="00BA5C04" w:rsidRDefault="00BA5C04" w:rsidP="00BA5C04">
      <w:pPr>
        <w:pStyle w:val="affd"/>
      </w:pPr>
      <w:r>
        <w:t xml:space="preserve">        while(current){</w:t>
      </w:r>
    </w:p>
    <w:p w14:paraId="42AB985A" w14:textId="77777777" w:rsidR="00BA5C04" w:rsidRDefault="00BA5C04" w:rsidP="00BA5C04">
      <w:pPr>
        <w:pStyle w:val="affd"/>
      </w:pPr>
      <w:r>
        <w:t xml:space="preserve">            string = current.ele;</w:t>
      </w:r>
    </w:p>
    <w:p w14:paraId="4C009CD8" w14:textId="77777777" w:rsidR="00BA5C04" w:rsidRDefault="00BA5C04" w:rsidP="00BA5C04">
      <w:pPr>
        <w:pStyle w:val="affd"/>
      </w:pPr>
      <w:r>
        <w:t xml:space="preserve">            current = current.next;</w:t>
      </w:r>
    </w:p>
    <w:p w14:paraId="4E8DF6BD" w14:textId="77777777" w:rsidR="00BA5C04" w:rsidRDefault="00BA5C04" w:rsidP="00BA5C04">
      <w:pPr>
        <w:pStyle w:val="affd"/>
      </w:pPr>
      <w:r>
        <w:t xml:space="preserve">        }</w:t>
      </w:r>
    </w:p>
    <w:p w14:paraId="373F9C8F" w14:textId="77777777" w:rsidR="00BA5C04" w:rsidRDefault="00BA5C04" w:rsidP="00BA5C04">
      <w:pPr>
        <w:pStyle w:val="affd"/>
      </w:pPr>
      <w:r>
        <w:t xml:space="preserve">        return string;</w:t>
      </w:r>
    </w:p>
    <w:p w14:paraId="1E65E302" w14:textId="77777777" w:rsidR="00BA5C04" w:rsidRDefault="00BA5C04" w:rsidP="00BA5C04">
      <w:pPr>
        <w:pStyle w:val="affd"/>
      </w:pPr>
      <w:r>
        <w:t xml:space="preserve">     };</w:t>
      </w:r>
    </w:p>
    <w:p w14:paraId="45C27B06" w14:textId="77777777" w:rsidR="00BA5C04" w:rsidRDefault="00BA5C04" w:rsidP="00BA5C04">
      <w:pPr>
        <w:pStyle w:val="affd"/>
      </w:pPr>
      <w:r>
        <w:t xml:space="preserve">    this.print = function (){ };</w:t>
      </w:r>
    </w:p>
    <w:p w14:paraId="50F670F7" w14:textId="77777777" w:rsidR="00BA5C04" w:rsidRDefault="00BA5C04" w:rsidP="00BA5C04">
      <w:pPr>
        <w:pStyle w:val="affd"/>
      </w:pPr>
      <w:r>
        <w:t xml:space="preserve">    </w:t>
      </w:r>
    </w:p>
    <w:p w14:paraId="1958A121" w14:textId="77777777" w:rsidR="00BA5C04" w:rsidRDefault="00BA5C04" w:rsidP="00BA5C04">
      <w:pPr>
        <w:pStyle w:val="affd"/>
      </w:pPr>
      <w:r>
        <w:t>}</w:t>
      </w:r>
    </w:p>
  </w:comment>
  <w:comment w:id="224" w:author="Y 星人 [2]" w:date="2022-02-18T21:25:00Z" w:initials="Y星">
    <w:p w14:paraId="782A29F4" w14:textId="77777777" w:rsidR="00BA5C04" w:rsidRDefault="00BA5C04" w:rsidP="00BA5C04">
      <w:pPr>
        <w:pStyle w:val="affd"/>
      </w:pPr>
      <w:r>
        <w:rPr>
          <w:rStyle w:val="affc"/>
        </w:rPr>
        <w:annotationRef/>
      </w:r>
      <w:r>
        <w:t>function Set(){</w:t>
      </w:r>
    </w:p>
    <w:p w14:paraId="049873F9" w14:textId="77777777" w:rsidR="00BA5C04" w:rsidRDefault="00BA5C04" w:rsidP="00BA5C04">
      <w:pPr>
        <w:pStyle w:val="affd"/>
      </w:pPr>
      <w:r>
        <w:t xml:space="preserve">    var items = {};</w:t>
      </w:r>
    </w:p>
    <w:p w14:paraId="67A5D486" w14:textId="77777777" w:rsidR="00BA5C04" w:rsidRDefault="00BA5C04" w:rsidP="00BA5C04">
      <w:pPr>
        <w:pStyle w:val="affd"/>
      </w:pPr>
      <w:r>
        <w:t xml:space="preserve">    this.has = function(value){</w:t>
      </w:r>
    </w:p>
    <w:p w14:paraId="5FD6F3F1" w14:textId="77777777" w:rsidR="00BA5C04" w:rsidRDefault="00BA5C04" w:rsidP="00BA5C04">
      <w:pPr>
        <w:pStyle w:val="affd"/>
      </w:pPr>
      <w:r>
        <w:t xml:space="preserve">        return items.hasOwnProperty(value);</w:t>
      </w:r>
    </w:p>
    <w:p w14:paraId="54594788" w14:textId="77777777" w:rsidR="00BA5C04" w:rsidRDefault="00BA5C04" w:rsidP="00BA5C04">
      <w:pPr>
        <w:pStyle w:val="affd"/>
      </w:pPr>
      <w:r>
        <w:t xml:space="preserve">    };</w:t>
      </w:r>
    </w:p>
    <w:p w14:paraId="001A043A" w14:textId="77777777" w:rsidR="00BA5C04" w:rsidRDefault="00BA5C04" w:rsidP="00BA5C04">
      <w:pPr>
        <w:pStyle w:val="affd"/>
      </w:pPr>
      <w:r>
        <w:t xml:space="preserve">    this.add =function(value){</w:t>
      </w:r>
    </w:p>
    <w:p w14:paraId="0120D40E" w14:textId="77777777" w:rsidR="00BA5C04" w:rsidRDefault="00BA5C04" w:rsidP="00BA5C04">
      <w:pPr>
        <w:pStyle w:val="affd"/>
      </w:pPr>
      <w:r>
        <w:t xml:space="preserve">        if(!this.has(value)){</w:t>
      </w:r>
    </w:p>
    <w:p w14:paraId="6373CC4A" w14:textId="77777777" w:rsidR="00BA5C04" w:rsidRDefault="00BA5C04" w:rsidP="00BA5C04">
      <w:pPr>
        <w:pStyle w:val="affd"/>
      </w:pPr>
      <w:r>
        <w:t xml:space="preserve">            items[value] = value;</w:t>
      </w:r>
    </w:p>
    <w:p w14:paraId="6C712BBA" w14:textId="77777777" w:rsidR="00BA5C04" w:rsidRDefault="00BA5C04" w:rsidP="00BA5C04">
      <w:pPr>
        <w:pStyle w:val="affd"/>
      </w:pPr>
      <w:r>
        <w:t xml:space="preserve">            return true;</w:t>
      </w:r>
    </w:p>
    <w:p w14:paraId="4CA772DC" w14:textId="77777777" w:rsidR="00BA5C04" w:rsidRDefault="00BA5C04" w:rsidP="00BA5C04">
      <w:pPr>
        <w:pStyle w:val="affd"/>
      </w:pPr>
      <w:r>
        <w:t xml:space="preserve">        }</w:t>
      </w:r>
    </w:p>
    <w:p w14:paraId="4EEE382A" w14:textId="77777777" w:rsidR="00BA5C04" w:rsidRDefault="00BA5C04" w:rsidP="00BA5C04">
      <w:pPr>
        <w:pStyle w:val="affd"/>
      </w:pPr>
      <w:r>
        <w:t xml:space="preserve">        return false;</w:t>
      </w:r>
    </w:p>
    <w:p w14:paraId="23ED7FB9" w14:textId="77777777" w:rsidR="00BA5C04" w:rsidRDefault="00BA5C04" w:rsidP="00BA5C04">
      <w:pPr>
        <w:pStyle w:val="affd"/>
      </w:pPr>
      <w:r>
        <w:t xml:space="preserve">    };</w:t>
      </w:r>
    </w:p>
    <w:p w14:paraId="6949953A" w14:textId="77777777" w:rsidR="00BA5C04" w:rsidRDefault="00BA5C04" w:rsidP="00BA5C04">
      <w:pPr>
        <w:pStyle w:val="affd"/>
      </w:pPr>
      <w:r>
        <w:t xml:space="preserve">    this.remove = function(){</w:t>
      </w:r>
    </w:p>
    <w:p w14:paraId="46EEB4AD" w14:textId="77777777" w:rsidR="00BA5C04" w:rsidRDefault="00BA5C04" w:rsidP="00BA5C04">
      <w:pPr>
        <w:pStyle w:val="affd"/>
      </w:pPr>
      <w:r>
        <w:t xml:space="preserve">        if(items.has(value)){</w:t>
      </w:r>
    </w:p>
    <w:p w14:paraId="4E962C2F" w14:textId="77777777" w:rsidR="00BA5C04" w:rsidRDefault="00BA5C04" w:rsidP="00BA5C04">
      <w:pPr>
        <w:pStyle w:val="affd"/>
      </w:pPr>
      <w:r>
        <w:t xml:space="preserve">            delete items[value];</w:t>
      </w:r>
    </w:p>
    <w:p w14:paraId="7229F105" w14:textId="77777777" w:rsidR="00BA5C04" w:rsidRDefault="00BA5C04" w:rsidP="00BA5C04">
      <w:pPr>
        <w:pStyle w:val="affd"/>
      </w:pPr>
      <w:r>
        <w:t xml:space="preserve">            return true;</w:t>
      </w:r>
    </w:p>
    <w:p w14:paraId="4E1046E0" w14:textId="77777777" w:rsidR="00BA5C04" w:rsidRDefault="00BA5C04" w:rsidP="00BA5C04">
      <w:pPr>
        <w:pStyle w:val="affd"/>
      </w:pPr>
      <w:r>
        <w:t xml:space="preserve">        }</w:t>
      </w:r>
    </w:p>
    <w:p w14:paraId="617BD52B" w14:textId="77777777" w:rsidR="00BA5C04" w:rsidRDefault="00BA5C04" w:rsidP="00BA5C04">
      <w:pPr>
        <w:pStyle w:val="affd"/>
      </w:pPr>
      <w:r>
        <w:t xml:space="preserve">        return false;</w:t>
      </w:r>
    </w:p>
    <w:p w14:paraId="66ADABA2" w14:textId="77777777" w:rsidR="00BA5C04" w:rsidRDefault="00BA5C04" w:rsidP="00BA5C04">
      <w:pPr>
        <w:pStyle w:val="affd"/>
      </w:pPr>
      <w:r>
        <w:t xml:space="preserve">    };</w:t>
      </w:r>
    </w:p>
    <w:p w14:paraId="2F9E5DF7" w14:textId="77777777" w:rsidR="00BA5C04" w:rsidRDefault="00BA5C04" w:rsidP="00BA5C04">
      <w:pPr>
        <w:pStyle w:val="affd"/>
      </w:pPr>
      <w:r>
        <w:t xml:space="preserve">    this.clear = function(){</w:t>
      </w:r>
    </w:p>
    <w:p w14:paraId="698786B9" w14:textId="77777777" w:rsidR="00BA5C04" w:rsidRDefault="00BA5C04" w:rsidP="00BA5C04">
      <w:pPr>
        <w:pStyle w:val="affd"/>
      </w:pPr>
      <w:r>
        <w:t xml:space="preserve">        items = {};</w:t>
      </w:r>
    </w:p>
    <w:p w14:paraId="0F4857AD" w14:textId="77777777" w:rsidR="00BA5C04" w:rsidRDefault="00BA5C04" w:rsidP="00BA5C04">
      <w:pPr>
        <w:pStyle w:val="affd"/>
      </w:pPr>
      <w:r>
        <w:t xml:space="preserve">    };</w:t>
      </w:r>
    </w:p>
    <w:p w14:paraId="655853F9" w14:textId="77777777" w:rsidR="00BA5C04" w:rsidRDefault="00BA5C04" w:rsidP="00BA5C04">
      <w:pPr>
        <w:pStyle w:val="affd"/>
      </w:pPr>
      <w:r>
        <w:t xml:space="preserve">    this.size = function(){</w:t>
      </w:r>
    </w:p>
    <w:p w14:paraId="089A6648" w14:textId="77777777" w:rsidR="00BA5C04" w:rsidRDefault="00BA5C04" w:rsidP="00BA5C04">
      <w:pPr>
        <w:pStyle w:val="affd"/>
      </w:pPr>
      <w:r>
        <w:t xml:space="preserve">        return Object.keys(items).length;</w:t>
      </w:r>
    </w:p>
    <w:p w14:paraId="26527E12" w14:textId="77777777" w:rsidR="00BA5C04" w:rsidRDefault="00BA5C04" w:rsidP="00BA5C04">
      <w:pPr>
        <w:pStyle w:val="affd"/>
      </w:pPr>
      <w:r>
        <w:t xml:space="preserve">    };</w:t>
      </w:r>
    </w:p>
    <w:p w14:paraId="45BB4EEE" w14:textId="77777777" w:rsidR="00BA5C04" w:rsidRDefault="00BA5C04" w:rsidP="00BA5C04">
      <w:pPr>
        <w:pStyle w:val="affd"/>
      </w:pPr>
      <w:r>
        <w:t xml:space="preserve">    this.values = function (){</w:t>
      </w:r>
    </w:p>
    <w:p w14:paraId="3DCFEADC" w14:textId="77777777" w:rsidR="00BA5C04" w:rsidRDefault="00BA5C04" w:rsidP="00BA5C04">
      <w:pPr>
        <w:pStyle w:val="affd"/>
      </w:pPr>
      <w:r>
        <w:t xml:space="preserve">        return Object.keys(items);</w:t>
      </w:r>
    </w:p>
    <w:p w14:paraId="6C71D110" w14:textId="77777777" w:rsidR="00BA5C04" w:rsidRDefault="00BA5C04" w:rsidP="00BA5C04">
      <w:pPr>
        <w:pStyle w:val="affd"/>
      </w:pPr>
      <w:r>
        <w:t xml:space="preserve">    };</w:t>
      </w:r>
    </w:p>
    <w:p w14:paraId="656E362A" w14:textId="77777777" w:rsidR="00BA5C04" w:rsidRDefault="00BA5C04" w:rsidP="00BA5C04">
      <w:pPr>
        <w:pStyle w:val="affd"/>
      </w:pPr>
      <w:r>
        <w:t xml:space="preserve">    this.union = function(otherset){        //合并两个集合，返回新的集合，合集；</w:t>
      </w:r>
    </w:p>
    <w:p w14:paraId="5020E411" w14:textId="77777777" w:rsidR="00BA5C04" w:rsidRDefault="00BA5C04" w:rsidP="00BA5C04">
      <w:pPr>
        <w:pStyle w:val="affd"/>
      </w:pPr>
      <w:r>
        <w:t xml:space="preserve">        var unionset = new Set();</w:t>
      </w:r>
    </w:p>
    <w:p w14:paraId="18DA2EDA" w14:textId="77777777" w:rsidR="00BA5C04" w:rsidRDefault="00BA5C04" w:rsidP="00BA5C04">
      <w:pPr>
        <w:pStyle w:val="affd"/>
      </w:pPr>
      <w:r>
        <w:t xml:space="preserve">        var values = this.values();</w:t>
      </w:r>
    </w:p>
    <w:p w14:paraId="05443066" w14:textId="77777777" w:rsidR="00BA5C04" w:rsidRDefault="00BA5C04" w:rsidP="00BA5C04">
      <w:pPr>
        <w:pStyle w:val="affd"/>
      </w:pPr>
      <w:r>
        <w:t xml:space="preserve">        for(var i=0;i&lt;values.length;i++){</w:t>
      </w:r>
    </w:p>
    <w:p w14:paraId="24016C4F" w14:textId="77777777" w:rsidR="00BA5C04" w:rsidRDefault="00BA5C04" w:rsidP="00BA5C04">
      <w:pPr>
        <w:pStyle w:val="affd"/>
      </w:pPr>
      <w:r>
        <w:t xml:space="preserve">            unionset.add(values[i]);</w:t>
      </w:r>
    </w:p>
    <w:p w14:paraId="65A4CF77" w14:textId="77777777" w:rsidR="00BA5C04" w:rsidRDefault="00BA5C04" w:rsidP="00BA5C04">
      <w:pPr>
        <w:pStyle w:val="affd"/>
      </w:pPr>
      <w:r>
        <w:t xml:space="preserve">        }</w:t>
      </w:r>
    </w:p>
    <w:p w14:paraId="7EB7EDFB" w14:textId="77777777" w:rsidR="00BA5C04" w:rsidRDefault="00BA5C04" w:rsidP="00BA5C04">
      <w:pPr>
        <w:pStyle w:val="affd"/>
      </w:pPr>
      <w:r>
        <w:t xml:space="preserve">        values = otherset.values();</w:t>
      </w:r>
    </w:p>
    <w:p w14:paraId="7131A9A5" w14:textId="77777777" w:rsidR="00BA5C04" w:rsidRDefault="00BA5C04" w:rsidP="00BA5C04">
      <w:pPr>
        <w:pStyle w:val="affd"/>
      </w:pPr>
      <w:r>
        <w:t xml:space="preserve">         for(var i=0;i&lt;values.length;i++){</w:t>
      </w:r>
    </w:p>
    <w:p w14:paraId="19461BB3" w14:textId="77777777" w:rsidR="00BA5C04" w:rsidRDefault="00BA5C04" w:rsidP="00BA5C04">
      <w:pPr>
        <w:pStyle w:val="affd"/>
      </w:pPr>
      <w:r>
        <w:t xml:space="preserve">            unionset.add(values[i]);</w:t>
      </w:r>
    </w:p>
    <w:p w14:paraId="31A16623" w14:textId="77777777" w:rsidR="00BA5C04" w:rsidRDefault="00BA5C04" w:rsidP="00BA5C04">
      <w:pPr>
        <w:pStyle w:val="affd"/>
      </w:pPr>
      <w:r>
        <w:t xml:space="preserve">        }</w:t>
      </w:r>
    </w:p>
    <w:p w14:paraId="17D82AD4" w14:textId="77777777" w:rsidR="00BA5C04" w:rsidRDefault="00BA5C04" w:rsidP="00BA5C04">
      <w:pPr>
        <w:pStyle w:val="affd"/>
      </w:pPr>
      <w:r>
        <w:t xml:space="preserve">        return unionset;</w:t>
      </w:r>
    </w:p>
    <w:p w14:paraId="5AEFBFE3" w14:textId="77777777" w:rsidR="00BA5C04" w:rsidRDefault="00BA5C04" w:rsidP="00BA5C04">
      <w:pPr>
        <w:pStyle w:val="affd"/>
      </w:pPr>
      <w:r>
        <w:t xml:space="preserve">    };</w:t>
      </w:r>
    </w:p>
    <w:p w14:paraId="3AA13C22" w14:textId="77777777" w:rsidR="00BA5C04" w:rsidRDefault="00BA5C04" w:rsidP="00BA5C04">
      <w:pPr>
        <w:pStyle w:val="affd"/>
      </w:pPr>
      <w:r>
        <w:t xml:space="preserve">    this.intersection = function(otherset){    //返回两个集合的交集</w:t>
      </w:r>
    </w:p>
    <w:p w14:paraId="568CC7EE" w14:textId="77777777" w:rsidR="00BA5C04" w:rsidRDefault="00BA5C04" w:rsidP="00BA5C04">
      <w:pPr>
        <w:pStyle w:val="affd"/>
      </w:pPr>
      <w:r>
        <w:t xml:space="preserve">        var interset = new Set();</w:t>
      </w:r>
    </w:p>
    <w:p w14:paraId="71DEDEA8" w14:textId="77777777" w:rsidR="00BA5C04" w:rsidRDefault="00BA5C04" w:rsidP="00BA5C04">
      <w:pPr>
        <w:pStyle w:val="affd"/>
      </w:pPr>
      <w:r>
        <w:t xml:space="preserve">        var values = this.values();</w:t>
      </w:r>
    </w:p>
    <w:p w14:paraId="0E10D423" w14:textId="77777777" w:rsidR="00BA5C04" w:rsidRDefault="00BA5C04" w:rsidP="00BA5C04">
      <w:pPr>
        <w:pStyle w:val="affd"/>
      </w:pPr>
      <w:r>
        <w:t xml:space="preserve">        for(var i =0;i&lt;values.length;i++){</w:t>
      </w:r>
    </w:p>
    <w:p w14:paraId="36A6F4FE" w14:textId="77777777" w:rsidR="00BA5C04" w:rsidRDefault="00BA5C04" w:rsidP="00BA5C04">
      <w:pPr>
        <w:pStyle w:val="affd"/>
      </w:pPr>
      <w:r>
        <w:t xml:space="preserve">            if(otherset.has(values[i])){</w:t>
      </w:r>
    </w:p>
    <w:p w14:paraId="3E11898B" w14:textId="77777777" w:rsidR="00BA5C04" w:rsidRDefault="00BA5C04" w:rsidP="00BA5C04">
      <w:pPr>
        <w:pStyle w:val="affd"/>
      </w:pPr>
      <w:r>
        <w:t xml:space="preserve">                interset.add(values[i]);</w:t>
      </w:r>
    </w:p>
    <w:p w14:paraId="41D66819" w14:textId="77777777" w:rsidR="00BA5C04" w:rsidRDefault="00BA5C04" w:rsidP="00BA5C04">
      <w:pPr>
        <w:pStyle w:val="affd"/>
      </w:pPr>
      <w:r>
        <w:t xml:space="preserve">            }</w:t>
      </w:r>
    </w:p>
    <w:p w14:paraId="59644F50" w14:textId="77777777" w:rsidR="00BA5C04" w:rsidRDefault="00BA5C04" w:rsidP="00BA5C04">
      <w:pPr>
        <w:pStyle w:val="affd"/>
      </w:pPr>
      <w:r>
        <w:t xml:space="preserve">        }</w:t>
      </w:r>
    </w:p>
    <w:p w14:paraId="78438DCB" w14:textId="77777777" w:rsidR="00BA5C04" w:rsidRDefault="00BA5C04" w:rsidP="00BA5C04">
      <w:pPr>
        <w:pStyle w:val="affd"/>
      </w:pPr>
      <w:r>
        <w:t xml:space="preserve">        return interset;</w:t>
      </w:r>
    </w:p>
    <w:p w14:paraId="52A3ADDD" w14:textId="77777777" w:rsidR="00BA5C04" w:rsidRDefault="00BA5C04" w:rsidP="00BA5C04">
      <w:pPr>
        <w:pStyle w:val="affd"/>
      </w:pPr>
      <w:r>
        <w:t xml:space="preserve">    };</w:t>
      </w:r>
    </w:p>
    <w:p w14:paraId="6C51E0B5" w14:textId="77777777" w:rsidR="00BA5C04" w:rsidRDefault="00BA5C04" w:rsidP="00BA5C04">
      <w:pPr>
        <w:pStyle w:val="affd"/>
      </w:pPr>
      <w:r>
        <w:t xml:space="preserve">    this.diff = function(otherset){        //返回两个集合的差集</w:t>
      </w:r>
    </w:p>
    <w:p w14:paraId="1C266F66" w14:textId="77777777" w:rsidR="00BA5C04" w:rsidRDefault="00BA5C04" w:rsidP="00BA5C04">
      <w:pPr>
        <w:pStyle w:val="affd"/>
      </w:pPr>
      <w:r>
        <w:t xml:space="preserve">        var diffset = new Set();</w:t>
      </w:r>
    </w:p>
    <w:p w14:paraId="098C6869" w14:textId="77777777" w:rsidR="00BA5C04" w:rsidRDefault="00BA5C04" w:rsidP="00BA5C04">
      <w:pPr>
        <w:pStyle w:val="affd"/>
      </w:pPr>
      <w:r>
        <w:t xml:space="preserve">        var values = this.values();</w:t>
      </w:r>
    </w:p>
    <w:p w14:paraId="6A8E3B24" w14:textId="77777777" w:rsidR="00BA5C04" w:rsidRDefault="00BA5C04" w:rsidP="00BA5C04">
      <w:pPr>
        <w:pStyle w:val="affd"/>
      </w:pPr>
      <w:r>
        <w:t xml:space="preserve">        for(var i =0;i&lt;values.length;i++){</w:t>
      </w:r>
    </w:p>
    <w:p w14:paraId="6D7FBA5A" w14:textId="77777777" w:rsidR="00BA5C04" w:rsidRDefault="00BA5C04" w:rsidP="00BA5C04">
      <w:pPr>
        <w:pStyle w:val="affd"/>
      </w:pPr>
      <w:r>
        <w:t xml:space="preserve">            if(!otherset.has(values[i])){</w:t>
      </w:r>
    </w:p>
    <w:p w14:paraId="581D0C93" w14:textId="77777777" w:rsidR="00BA5C04" w:rsidRDefault="00BA5C04" w:rsidP="00BA5C04">
      <w:pPr>
        <w:pStyle w:val="affd"/>
      </w:pPr>
      <w:r>
        <w:t xml:space="preserve">                diffset.add(values[i]);</w:t>
      </w:r>
    </w:p>
    <w:p w14:paraId="6D78433C" w14:textId="77777777" w:rsidR="00BA5C04" w:rsidRDefault="00BA5C04" w:rsidP="00BA5C04">
      <w:pPr>
        <w:pStyle w:val="affd"/>
      </w:pPr>
      <w:r>
        <w:t xml:space="preserve">            }</w:t>
      </w:r>
    </w:p>
    <w:p w14:paraId="39B83ADA" w14:textId="77777777" w:rsidR="00BA5C04" w:rsidRDefault="00BA5C04" w:rsidP="00BA5C04">
      <w:pPr>
        <w:pStyle w:val="affd"/>
      </w:pPr>
      <w:r>
        <w:t xml:space="preserve">        }</w:t>
      </w:r>
    </w:p>
    <w:p w14:paraId="6BB67FF4" w14:textId="77777777" w:rsidR="00BA5C04" w:rsidRDefault="00BA5C04" w:rsidP="00BA5C04">
      <w:pPr>
        <w:pStyle w:val="affd"/>
      </w:pPr>
      <w:r>
        <w:t xml:space="preserve">        return diffset;</w:t>
      </w:r>
    </w:p>
    <w:p w14:paraId="5357ADC6" w14:textId="77777777" w:rsidR="00BA5C04" w:rsidRDefault="00BA5C04" w:rsidP="00BA5C04">
      <w:pPr>
        <w:pStyle w:val="affd"/>
      </w:pPr>
      <w:r>
        <w:t xml:space="preserve">    };</w:t>
      </w:r>
    </w:p>
    <w:p w14:paraId="65B261C4" w14:textId="77777777" w:rsidR="00BA5C04" w:rsidRDefault="00BA5C04" w:rsidP="00BA5C04">
      <w:pPr>
        <w:pStyle w:val="affd"/>
      </w:pPr>
      <w:r>
        <w:t xml:space="preserve">    this.sub = function(otherset){        //判断是否是子集；</w:t>
      </w:r>
    </w:p>
    <w:p w14:paraId="075D7812" w14:textId="77777777" w:rsidR="00BA5C04" w:rsidRDefault="00BA5C04" w:rsidP="00BA5C04">
      <w:pPr>
        <w:pStyle w:val="affd"/>
      </w:pPr>
      <w:r>
        <w:t xml:space="preserve">        if(this.size()&gt;otherset.size()){</w:t>
      </w:r>
    </w:p>
    <w:p w14:paraId="27D3F22E" w14:textId="77777777" w:rsidR="00BA5C04" w:rsidRDefault="00BA5C04" w:rsidP="00BA5C04">
      <w:pPr>
        <w:pStyle w:val="affd"/>
      </w:pPr>
      <w:r>
        <w:t xml:space="preserve">            return false;</w:t>
      </w:r>
    </w:p>
    <w:p w14:paraId="08FE8590" w14:textId="77777777" w:rsidR="00BA5C04" w:rsidRDefault="00BA5C04" w:rsidP="00BA5C04">
      <w:pPr>
        <w:pStyle w:val="affd"/>
      </w:pPr>
      <w:r>
        <w:t xml:space="preserve">        }else{</w:t>
      </w:r>
    </w:p>
    <w:p w14:paraId="2756974B" w14:textId="77777777" w:rsidR="00BA5C04" w:rsidRDefault="00BA5C04" w:rsidP="00BA5C04">
      <w:pPr>
        <w:pStyle w:val="affd"/>
      </w:pPr>
      <w:r>
        <w:t xml:space="preserve">            var values = this.values();</w:t>
      </w:r>
    </w:p>
    <w:p w14:paraId="3FF6D1A4" w14:textId="77777777" w:rsidR="00BA5C04" w:rsidRDefault="00BA5C04" w:rsidP="00BA5C04">
      <w:pPr>
        <w:pStyle w:val="affd"/>
      </w:pPr>
      <w:r>
        <w:t xml:space="preserve">             for(var i =0;i&lt;values.length;i++){</w:t>
      </w:r>
    </w:p>
    <w:p w14:paraId="7AD55FA9" w14:textId="77777777" w:rsidR="00BA5C04" w:rsidRDefault="00BA5C04" w:rsidP="00BA5C04">
      <w:pPr>
        <w:pStyle w:val="affd"/>
      </w:pPr>
      <w:r>
        <w:t xml:space="preserve">            if(!otherset.has(values[i])){</w:t>
      </w:r>
    </w:p>
    <w:p w14:paraId="66C3C37D" w14:textId="77777777" w:rsidR="00BA5C04" w:rsidRDefault="00BA5C04" w:rsidP="00BA5C04">
      <w:pPr>
        <w:pStyle w:val="affd"/>
      </w:pPr>
      <w:r>
        <w:t xml:space="preserve">               return false;</w:t>
      </w:r>
    </w:p>
    <w:p w14:paraId="7F2F7E3A" w14:textId="77777777" w:rsidR="00BA5C04" w:rsidRDefault="00BA5C04" w:rsidP="00BA5C04">
      <w:pPr>
        <w:pStyle w:val="affd"/>
      </w:pPr>
      <w:r>
        <w:t xml:space="preserve">            }</w:t>
      </w:r>
    </w:p>
    <w:p w14:paraId="5C0A85E2" w14:textId="77777777" w:rsidR="00BA5C04" w:rsidRDefault="00BA5C04" w:rsidP="00BA5C04">
      <w:pPr>
        <w:pStyle w:val="affd"/>
      </w:pPr>
      <w:r>
        <w:t xml:space="preserve">        }</w:t>
      </w:r>
    </w:p>
    <w:p w14:paraId="1ABF1109" w14:textId="77777777" w:rsidR="00BA5C04" w:rsidRDefault="00BA5C04" w:rsidP="00BA5C04">
      <w:pPr>
        <w:pStyle w:val="affd"/>
      </w:pPr>
      <w:r>
        <w:t xml:space="preserve">        return true;</w:t>
      </w:r>
    </w:p>
    <w:p w14:paraId="2EFD4942" w14:textId="77777777" w:rsidR="00BA5C04" w:rsidRDefault="00BA5C04" w:rsidP="00BA5C04">
      <w:pPr>
        <w:pStyle w:val="affd"/>
      </w:pPr>
      <w:r>
        <w:t xml:space="preserve">        }</w:t>
      </w:r>
    </w:p>
    <w:p w14:paraId="45F02B4A" w14:textId="77777777" w:rsidR="00BA5C04" w:rsidRDefault="00BA5C04" w:rsidP="00BA5C04">
      <w:pPr>
        <w:pStyle w:val="affd"/>
      </w:pPr>
      <w:r>
        <w:t xml:space="preserve">    }</w:t>
      </w:r>
    </w:p>
    <w:p w14:paraId="29B98635" w14:textId="77777777" w:rsidR="00BA5C04" w:rsidRDefault="00BA5C04" w:rsidP="00BA5C04">
      <w:pPr>
        <w:pStyle w:val="affd"/>
      </w:pPr>
      <w:r>
        <w:t>}</w:t>
      </w:r>
    </w:p>
  </w:comment>
  <w:comment w:id="227" w:author="Y 星人 [2]" w:date="2022-02-18T21:25:00Z" w:initials="Y星">
    <w:p w14:paraId="4D5E6E4E" w14:textId="77777777" w:rsidR="00BA5C04" w:rsidRDefault="00BA5C04" w:rsidP="00BA5C04">
      <w:pPr>
        <w:pStyle w:val="affd"/>
      </w:pPr>
      <w:r>
        <w:rPr>
          <w:rStyle w:val="affc"/>
        </w:rPr>
        <w:annotationRef/>
      </w:r>
      <w:r>
        <w:t>function Dictionary(){</w:t>
      </w:r>
    </w:p>
    <w:p w14:paraId="3ABA7204" w14:textId="77777777" w:rsidR="00BA5C04" w:rsidRDefault="00BA5C04" w:rsidP="00BA5C04">
      <w:pPr>
        <w:pStyle w:val="affd"/>
      </w:pPr>
      <w:r>
        <w:t xml:space="preserve">    var items = {};</w:t>
      </w:r>
    </w:p>
    <w:p w14:paraId="1DB4C877" w14:textId="77777777" w:rsidR="00BA5C04" w:rsidRDefault="00BA5C04" w:rsidP="00BA5C04">
      <w:pPr>
        <w:pStyle w:val="affd"/>
      </w:pPr>
      <w:r>
        <w:t xml:space="preserve">    this.has = function(key){</w:t>
      </w:r>
    </w:p>
    <w:p w14:paraId="3B7B3BDF" w14:textId="77777777" w:rsidR="00BA5C04" w:rsidRDefault="00BA5C04" w:rsidP="00BA5C04">
      <w:pPr>
        <w:pStyle w:val="affd"/>
      </w:pPr>
      <w:r>
        <w:t xml:space="preserve">        return key in items;</w:t>
      </w:r>
    </w:p>
    <w:p w14:paraId="01B4AE29" w14:textId="77777777" w:rsidR="00BA5C04" w:rsidRDefault="00BA5C04" w:rsidP="00BA5C04">
      <w:pPr>
        <w:pStyle w:val="affd"/>
      </w:pPr>
      <w:r>
        <w:t xml:space="preserve">    };</w:t>
      </w:r>
    </w:p>
    <w:p w14:paraId="0B8A0DB3" w14:textId="77777777" w:rsidR="00BA5C04" w:rsidRDefault="00BA5C04" w:rsidP="00BA5C04">
      <w:pPr>
        <w:pStyle w:val="affd"/>
      </w:pPr>
      <w:r>
        <w:t xml:space="preserve">     this.set = function(key,value){</w:t>
      </w:r>
    </w:p>
    <w:p w14:paraId="4A3C4559" w14:textId="77777777" w:rsidR="00BA5C04" w:rsidRDefault="00BA5C04" w:rsidP="00BA5C04">
      <w:pPr>
        <w:pStyle w:val="affd"/>
      </w:pPr>
      <w:r>
        <w:t xml:space="preserve">            items[key] = value;</w:t>
      </w:r>
    </w:p>
    <w:p w14:paraId="053D5672" w14:textId="77777777" w:rsidR="00BA5C04" w:rsidRDefault="00BA5C04" w:rsidP="00BA5C04">
      <w:pPr>
        <w:pStyle w:val="affd"/>
      </w:pPr>
      <w:r>
        <w:t xml:space="preserve">     };</w:t>
      </w:r>
    </w:p>
    <w:p w14:paraId="1D2A05EB" w14:textId="77777777" w:rsidR="00BA5C04" w:rsidRDefault="00BA5C04" w:rsidP="00BA5C04">
      <w:pPr>
        <w:pStyle w:val="affd"/>
      </w:pPr>
      <w:r>
        <w:t xml:space="preserve">     this.remove = function(key){</w:t>
      </w:r>
    </w:p>
    <w:p w14:paraId="7031CC2E" w14:textId="77777777" w:rsidR="00BA5C04" w:rsidRDefault="00BA5C04" w:rsidP="00BA5C04">
      <w:pPr>
        <w:pStyle w:val="affd"/>
      </w:pPr>
      <w:r>
        <w:t xml:space="preserve">         if(this.has(key)){</w:t>
      </w:r>
    </w:p>
    <w:p w14:paraId="4172E950" w14:textId="77777777" w:rsidR="00BA5C04" w:rsidRDefault="00BA5C04" w:rsidP="00BA5C04">
      <w:pPr>
        <w:pStyle w:val="affd"/>
      </w:pPr>
      <w:r>
        <w:t xml:space="preserve">             delete items[key];</w:t>
      </w:r>
    </w:p>
    <w:p w14:paraId="706D6B6A" w14:textId="77777777" w:rsidR="00BA5C04" w:rsidRDefault="00BA5C04" w:rsidP="00BA5C04">
      <w:pPr>
        <w:pStyle w:val="affd"/>
      </w:pPr>
      <w:r>
        <w:t xml:space="preserve">             return true;</w:t>
      </w:r>
    </w:p>
    <w:p w14:paraId="30BEBB0B" w14:textId="77777777" w:rsidR="00BA5C04" w:rsidRDefault="00BA5C04" w:rsidP="00BA5C04">
      <w:pPr>
        <w:pStyle w:val="affd"/>
      </w:pPr>
      <w:r>
        <w:t xml:space="preserve">         }</w:t>
      </w:r>
    </w:p>
    <w:p w14:paraId="201A6073" w14:textId="77777777" w:rsidR="00BA5C04" w:rsidRDefault="00BA5C04" w:rsidP="00BA5C04">
      <w:pPr>
        <w:pStyle w:val="affd"/>
      </w:pPr>
      <w:r>
        <w:t xml:space="preserve">         return false;</w:t>
      </w:r>
    </w:p>
    <w:p w14:paraId="2EF2F23F" w14:textId="77777777" w:rsidR="00BA5C04" w:rsidRDefault="00BA5C04" w:rsidP="00BA5C04">
      <w:pPr>
        <w:pStyle w:val="affd"/>
      </w:pPr>
      <w:r>
        <w:t xml:space="preserve">     };</w:t>
      </w:r>
    </w:p>
    <w:p w14:paraId="394425E4" w14:textId="77777777" w:rsidR="00BA5C04" w:rsidRDefault="00BA5C04" w:rsidP="00BA5C04">
      <w:pPr>
        <w:pStyle w:val="affd"/>
      </w:pPr>
      <w:r>
        <w:t xml:space="preserve">     this.get = function(key){</w:t>
      </w:r>
    </w:p>
    <w:p w14:paraId="066E6EDA" w14:textId="77777777" w:rsidR="00BA5C04" w:rsidRDefault="00BA5C04" w:rsidP="00BA5C04">
      <w:pPr>
        <w:pStyle w:val="affd"/>
      </w:pPr>
      <w:r>
        <w:t xml:space="preserve">         return this.has(key)?items[key]:undefined;</w:t>
      </w:r>
    </w:p>
    <w:p w14:paraId="559F5E90" w14:textId="77777777" w:rsidR="00BA5C04" w:rsidRDefault="00BA5C04" w:rsidP="00BA5C04">
      <w:pPr>
        <w:pStyle w:val="affd"/>
      </w:pPr>
      <w:r>
        <w:t xml:space="preserve">     };</w:t>
      </w:r>
    </w:p>
    <w:p w14:paraId="5DFB8B15" w14:textId="77777777" w:rsidR="00BA5C04" w:rsidRDefault="00BA5C04" w:rsidP="00BA5C04">
      <w:pPr>
        <w:pStyle w:val="affd"/>
      </w:pPr>
      <w:r>
        <w:t xml:space="preserve">     this.values = function(){</w:t>
      </w:r>
    </w:p>
    <w:p w14:paraId="16139D7E" w14:textId="421E5561" w:rsidR="00BA5C04" w:rsidRDefault="00BA5C04" w:rsidP="00BA5C04">
      <w:pPr>
        <w:pStyle w:val="affd"/>
      </w:pPr>
      <w:r>
        <w:t xml:space="preserve">         var values  = [];</w:t>
      </w:r>
    </w:p>
    <w:p w14:paraId="098D9DBA" w14:textId="77777777" w:rsidR="00BA5C04" w:rsidRDefault="00BA5C04" w:rsidP="00BA5C04">
      <w:pPr>
        <w:pStyle w:val="affd"/>
      </w:pPr>
      <w:r>
        <w:t xml:space="preserve">         for(var k in items){</w:t>
      </w:r>
    </w:p>
    <w:p w14:paraId="18E8AFD4" w14:textId="77777777" w:rsidR="00BA5C04" w:rsidRDefault="00BA5C04" w:rsidP="00BA5C04">
      <w:pPr>
        <w:pStyle w:val="affd"/>
      </w:pPr>
      <w:r>
        <w:t xml:space="preserve">             if(this.has(k)){</w:t>
      </w:r>
    </w:p>
    <w:p w14:paraId="31AE27E4" w14:textId="77777777" w:rsidR="00BA5C04" w:rsidRDefault="00BA5C04" w:rsidP="00BA5C04">
      <w:pPr>
        <w:pStyle w:val="affd"/>
      </w:pPr>
      <w:r>
        <w:t xml:space="preserve">                 values.push(itmes[k]);</w:t>
      </w:r>
    </w:p>
    <w:p w14:paraId="013D216F" w14:textId="77777777" w:rsidR="00BA5C04" w:rsidRDefault="00BA5C04" w:rsidP="00BA5C04">
      <w:pPr>
        <w:pStyle w:val="affd"/>
      </w:pPr>
      <w:r>
        <w:t xml:space="preserve">             }</w:t>
      </w:r>
    </w:p>
    <w:p w14:paraId="21385D5E" w14:textId="77777777" w:rsidR="00BA5C04" w:rsidRDefault="00BA5C04" w:rsidP="00BA5C04">
      <w:pPr>
        <w:pStyle w:val="affd"/>
      </w:pPr>
      <w:r>
        <w:t xml:space="preserve">         };</w:t>
      </w:r>
    </w:p>
    <w:p w14:paraId="0A62A1EA" w14:textId="77777777" w:rsidR="00BA5C04" w:rsidRDefault="00BA5C04" w:rsidP="00BA5C04">
      <w:pPr>
        <w:pStyle w:val="affd"/>
      </w:pPr>
      <w:r>
        <w:t xml:space="preserve">         return values;</w:t>
      </w:r>
    </w:p>
    <w:p w14:paraId="04EA46EB" w14:textId="77777777" w:rsidR="00BA5C04" w:rsidRDefault="00BA5C04" w:rsidP="00BA5C04">
      <w:pPr>
        <w:pStyle w:val="affd"/>
      </w:pPr>
      <w:r>
        <w:t xml:space="preserve">     };</w:t>
      </w:r>
    </w:p>
    <w:p w14:paraId="2AAF6A58" w14:textId="77777777" w:rsidR="00BA5C04" w:rsidRDefault="00BA5C04" w:rsidP="00BA5C04">
      <w:pPr>
        <w:pStyle w:val="affd"/>
      </w:pPr>
      <w:r>
        <w:t xml:space="preserve">     this.getItems = function(){</w:t>
      </w:r>
    </w:p>
    <w:p w14:paraId="268F804F" w14:textId="77777777" w:rsidR="00BA5C04" w:rsidRDefault="00BA5C04" w:rsidP="00BA5C04">
      <w:pPr>
        <w:pStyle w:val="affd"/>
      </w:pPr>
      <w:r>
        <w:t xml:space="preserve">         return items;</w:t>
      </w:r>
    </w:p>
    <w:p w14:paraId="6A3A19B8" w14:textId="77777777" w:rsidR="00BA5C04" w:rsidRDefault="00BA5C04" w:rsidP="00BA5C04">
      <w:pPr>
        <w:pStyle w:val="affd"/>
      </w:pPr>
      <w:r>
        <w:t xml:space="preserve">     };</w:t>
      </w:r>
    </w:p>
    <w:p w14:paraId="51F9A72F" w14:textId="77777777" w:rsidR="00BA5C04" w:rsidRDefault="00BA5C04" w:rsidP="00BA5C04">
      <w:pPr>
        <w:pStyle w:val="affd"/>
      </w:pPr>
      <w:r>
        <w:t xml:space="preserve">      this.clear = function(){</w:t>
      </w:r>
    </w:p>
    <w:p w14:paraId="718F977A" w14:textId="77777777" w:rsidR="00BA5C04" w:rsidRDefault="00BA5C04" w:rsidP="00BA5C04">
      <w:pPr>
        <w:pStyle w:val="affd"/>
      </w:pPr>
      <w:r>
        <w:t xml:space="preserve">        items = {};</w:t>
      </w:r>
    </w:p>
    <w:p w14:paraId="2CB3289F" w14:textId="77777777" w:rsidR="00BA5C04" w:rsidRDefault="00BA5C04" w:rsidP="00BA5C04">
      <w:pPr>
        <w:pStyle w:val="affd"/>
      </w:pPr>
      <w:r>
        <w:t xml:space="preserve">    };</w:t>
      </w:r>
    </w:p>
    <w:p w14:paraId="702A14A1" w14:textId="77777777" w:rsidR="00BA5C04" w:rsidRDefault="00BA5C04" w:rsidP="00BA5C04">
      <w:pPr>
        <w:pStyle w:val="affd"/>
      </w:pPr>
      <w:r>
        <w:t xml:space="preserve">    this.size = function(){</w:t>
      </w:r>
    </w:p>
    <w:p w14:paraId="19665F86" w14:textId="77777777" w:rsidR="00BA5C04" w:rsidRDefault="00BA5C04" w:rsidP="00BA5C04">
      <w:pPr>
        <w:pStyle w:val="affd"/>
      </w:pPr>
      <w:r>
        <w:t xml:space="preserve">        return Object.keys(items).length;</w:t>
      </w:r>
    </w:p>
    <w:p w14:paraId="076B550D" w14:textId="77777777" w:rsidR="00BA5C04" w:rsidRDefault="00BA5C04" w:rsidP="00BA5C04">
      <w:pPr>
        <w:pStyle w:val="affd"/>
      </w:pPr>
      <w:r>
        <w:t xml:space="preserve">    };</w:t>
      </w:r>
    </w:p>
    <w:p w14:paraId="3BAA7E22" w14:textId="77777777" w:rsidR="00BA5C04" w:rsidRDefault="00BA5C04" w:rsidP="00BA5C04">
      <w:pPr>
        <w:pStyle w:val="affd"/>
      </w:pPr>
      <w:r>
        <w:t xml:space="preserve">    this.values = function (){</w:t>
      </w:r>
    </w:p>
    <w:p w14:paraId="16B5B0DA" w14:textId="77777777" w:rsidR="00BA5C04" w:rsidRDefault="00BA5C04" w:rsidP="00BA5C04">
      <w:pPr>
        <w:pStyle w:val="affd"/>
      </w:pPr>
      <w:r>
        <w:t xml:space="preserve">        return Object.keys(items);</w:t>
      </w:r>
    </w:p>
    <w:p w14:paraId="534E4E25" w14:textId="77777777" w:rsidR="00BA5C04" w:rsidRDefault="00BA5C04" w:rsidP="00BA5C04">
      <w:pPr>
        <w:pStyle w:val="affd"/>
      </w:pPr>
      <w:r>
        <w:t xml:space="preserve">    };</w:t>
      </w:r>
    </w:p>
    <w:p w14:paraId="7E18CF0F" w14:textId="77777777" w:rsidR="00BA5C04" w:rsidRDefault="00BA5C04" w:rsidP="00BA5C04">
      <w:pPr>
        <w:pStyle w:val="affd"/>
      </w:pPr>
      <w:r>
        <w:t>}</w:t>
      </w:r>
    </w:p>
  </w:comment>
  <w:comment w:id="230" w:author="Y 星人 [2]" w:date="2022-02-18T21:26:00Z" w:initials="Y星">
    <w:p w14:paraId="18CC68B0" w14:textId="77777777" w:rsidR="00BA5C04" w:rsidRDefault="00BA5C04" w:rsidP="00BA5C04">
      <w:pPr>
        <w:pStyle w:val="affd"/>
      </w:pPr>
      <w:r>
        <w:rPr>
          <w:rStyle w:val="affc"/>
        </w:rPr>
        <w:annotationRef/>
      </w:r>
      <w:r>
        <w:t>function HashTable(){</w:t>
      </w:r>
    </w:p>
    <w:p w14:paraId="74D8F3B0" w14:textId="77777777" w:rsidR="00BA5C04" w:rsidRDefault="00BA5C04" w:rsidP="00BA5C04">
      <w:pPr>
        <w:pStyle w:val="affd"/>
      </w:pPr>
      <w:r>
        <w:t xml:space="preserve">    var table = [];</w:t>
      </w:r>
    </w:p>
    <w:p w14:paraId="42099947" w14:textId="77777777" w:rsidR="00BA5C04" w:rsidRDefault="00BA5C04" w:rsidP="00BA5C04">
      <w:pPr>
        <w:pStyle w:val="affd"/>
      </w:pPr>
      <w:r>
        <w:t xml:space="preserve">    var loseHashCode = function(key){        //散列函数</w:t>
      </w:r>
    </w:p>
    <w:p w14:paraId="054A19D4" w14:textId="77777777" w:rsidR="00BA5C04" w:rsidRDefault="00BA5C04" w:rsidP="00BA5C04">
      <w:pPr>
        <w:pStyle w:val="affd"/>
      </w:pPr>
      <w:r>
        <w:t xml:space="preserve">        var hash = 0;</w:t>
      </w:r>
    </w:p>
    <w:p w14:paraId="06CD961D" w14:textId="77777777" w:rsidR="00BA5C04" w:rsidRDefault="00BA5C04" w:rsidP="00BA5C04">
      <w:pPr>
        <w:pStyle w:val="affd"/>
      </w:pPr>
      <w:r>
        <w:t xml:space="preserve">        for(var i = 0;i&lt;key.length;i++){</w:t>
      </w:r>
    </w:p>
    <w:p w14:paraId="18047D93" w14:textId="77777777" w:rsidR="00BA5C04" w:rsidRDefault="00BA5C04" w:rsidP="00BA5C04">
      <w:pPr>
        <w:pStyle w:val="affd"/>
      </w:pPr>
      <w:r>
        <w:t xml:space="preserve">            hash +=key.charCodeAt(i);</w:t>
      </w:r>
    </w:p>
    <w:p w14:paraId="7F523C3A" w14:textId="77777777" w:rsidR="00BA5C04" w:rsidRDefault="00BA5C04" w:rsidP="00BA5C04">
      <w:pPr>
        <w:pStyle w:val="affd"/>
      </w:pPr>
      <w:r>
        <w:t xml:space="preserve">        }</w:t>
      </w:r>
    </w:p>
    <w:p w14:paraId="10DD7662" w14:textId="77777777" w:rsidR="00BA5C04" w:rsidRDefault="00BA5C04" w:rsidP="00BA5C04">
      <w:pPr>
        <w:pStyle w:val="affd"/>
      </w:pPr>
      <w:r>
        <w:t xml:space="preserve">        return hash % 37;</w:t>
      </w:r>
    </w:p>
    <w:p w14:paraId="1B134414" w14:textId="77777777" w:rsidR="00BA5C04" w:rsidRDefault="00BA5C04" w:rsidP="00BA5C04">
      <w:pPr>
        <w:pStyle w:val="affd"/>
      </w:pPr>
      <w:r>
        <w:t xml:space="preserve">    };</w:t>
      </w:r>
    </w:p>
    <w:p w14:paraId="4D2768C4" w14:textId="77777777" w:rsidR="00BA5C04" w:rsidRDefault="00BA5C04" w:rsidP="00BA5C04">
      <w:pPr>
        <w:pStyle w:val="affd"/>
      </w:pPr>
      <w:r>
        <w:t xml:space="preserve">   var ValuePair = function(key,value){    //用于确定key重复</w:t>
      </w:r>
      <w:r>
        <w:rPr>
          <w:rFonts w:ascii="Microsoft YaHei" w:eastAsia="Microsoft YaHei" w:hAnsi="Microsoft YaHei" w:cs="Microsoft YaHei" w:hint="eastAsia"/>
        </w:rPr>
        <w:t>时</w:t>
      </w:r>
      <w:r>
        <w:rPr>
          <w:rFonts w:hAnsi="ＭＳ Ｐゴシック" w:cs="ＭＳ Ｐゴシック" w:hint="eastAsia"/>
        </w:rPr>
        <w:t>使用</w:t>
      </w:r>
    </w:p>
    <w:p w14:paraId="7BEAF533" w14:textId="77777777" w:rsidR="00BA5C04" w:rsidRDefault="00BA5C04" w:rsidP="00BA5C04">
      <w:pPr>
        <w:pStyle w:val="affd"/>
      </w:pPr>
      <w:r>
        <w:t xml:space="preserve">        this.key = key;</w:t>
      </w:r>
    </w:p>
    <w:p w14:paraId="7FCDA919" w14:textId="77777777" w:rsidR="00BA5C04" w:rsidRDefault="00BA5C04" w:rsidP="00BA5C04">
      <w:pPr>
        <w:pStyle w:val="affd"/>
      </w:pPr>
      <w:r>
        <w:t xml:space="preserve">        this.value =value;</w:t>
      </w:r>
    </w:p>
    <w:p w14:paraId="0FDD22CA" w14:textId="77777777" w:rsidR="00BA5C04" w:rsidRDefault="00BA5C04" w:rsidP="00BA5C04">
      <w:pPr>
        <w:pStyle w:val="affd"/>
      </w:pPr>
      <w:r>
        <w:t xml:space="preserve">        this.toString = function(){</w:t>
      </w:r>
    </w:p>
    <w:p w14:paraId="318C58DB" w14:textId="77777777" w:rsidR="00BA5C04" w:rsidRDefault="00BA5C04" w:rsidP="00BA5C04">
      <w:pPr>
        <w:pStyle w:val="affd"/>
      </w:pPr>
      <w:r>
        <w:t xml:space="preserve">            return '['+this.key+'-'+this.value+']'</w:t>
      </w:r>
    </w:p>
    <w:p w14:paraId="7039893F" w14:textId="77777777" w:rsidR="00BA5C04" w:rsidRDefault="00BA5C04" w:rsidP="00BA5C04">
      <w:pPr>
        <w:pStyle w:val="affd"/>
      </w:pPr>
      <w:r>
        <w:t xml:space="preserve">        }</w:t>
      </w:r>
    </w:p>
    <w:p w14:paraId="6A531EDC" w14:textId="77777777" w:rsidR="00BA5C04" w:rsidRDefault="00BA5C04" w:rsidP="00BA5C04">
      <w:pPr>
        <w:pStyle w:val="affd"/>
      </w:pPr>
      <w:r>
        <w:t xml:space="preserve">    }</w:t>
      </w:r>
    </w:p>
    <w:p w14:paraId="11D3CA32" w14:textId="77777777" w:rsidR="00BA5C04" w:rsidRDefault="00BA5C04" w:rsidP="00BA5C04">
      <w:pPr>
        <w:pStyle w:val="affd"/>
      </w:pPr>
      <w:r>
        <w:t xml:space="preserve">    //更好的散列函数</w:t>
      </w:r>
    </w:p>
    <w:p w14:paraId="0500A5B4" w14:textId="77777777" w:rsidR="00BA5C04" w:rsidRDefault="00BA5C04" w:rsidP="00BA5C04">
      <w:pPr>
        <w:pStyle w:val="affd"/>
      </w:pPr>
      <w:r>
        <w:t xml:space="preserve">    var HashCode = function(key){</w:t>
      </w:r>
    </w:p>
    <w:p w14:paraId="04E18D16" w14:textId="77777777" w:rsidR="00BA5C04" w:rsidRDefault="00BA5C04" w:rsidP="00BA5C04">
      <w:pPr>
        <w:pStyle w:val="affd"/>
      </w:pPr>
      <w:r>
        <w:t xml:space="preserve">        var hash = 5381;</w:t>
      </w:r>
    </w:p>
    <w:p w14:paraId="5BEE3C4A" w14:textId="77777777" w:rsidR="00BA5C04" w:rsidRDefault="00BA5C04" w:rsidP="00BA5C04">
      <w:pPr>
        <w:pStyle w:val="affd"/>
      </w:pPr>
      <w:r>
        <w:t xml:space="preserve">        for(var i =0;i&lt;key.length;i++){</w:t>
      </w:r>
    </w:p>
    <w:p w14:paraId="5D8BBEAB" w14:textId="77777777" w:rsidR="00BA5C04" w:rsidRDefault="00BA5C04" w:rsidP="00BA5C04">
      <w:pPr>
        <w:pStyle w:val="affd"/>
      </w:pPr>
      <w:r>
        <w:t xml:space="preserve">            hash = hash*33 + key.charCodeAt(i);</w:t>
      </w:r>
    </w:p>
    <w:p w14:paraId="551E9384" w14:textId="77777777" w:rsidR="00BA5C04" w:rsidRDefault="00BA5C04" w:rsidP="00BA5C04">
      <w:pPr>
        <w:pStyle w:val="affd"/>
      </w:pPr>
      <w:r>
        <w:t xml:space="preserve">        }</w:t>
      </w:r>
    </w:p>
    <w:p w14:paraId="110E104A" w14:textId="77777777" w:rsidR="00BA5C04" w:rsidRDefault="00BA5C04" w:rsidP="00BA5C04">
      <w:pPr>
        <w:pStyle w:val="affd"/>
      </w:pPr>
      <w:r>
        <w:t xml:space="preserve">        return hash%1013</w:t>
      </w:r>
    </w:p>
    <w:p w14:paraId="6393987C" w14:textId="77777777" w:rsidR="00BA5C04" w:rsidRDefault="00BA5C04" w:rsidP="00BA5C04">
      <w:pPr>
        <w:pStyle w:val="affd"/>
      </w:pPr>
      <w:r>
        <w:t xml:space="preserve">    };</w:t>
      </w:r>
    </w:p>
    <w:p w14:paraId="304DB054" w14:textId="77777777" w:rsidR="00BA5C04" w:rsidRDefault="00BA5C04" w:rsidP="00BA5C04">
      <w:pPr>
        <w:pStyle w:val="affd"/>
      </w:pPr>
      <w:r>
        <w:t xml:space="preserve">    //以上数字都是特殊的数字，比</w:t>
      </w:r>
      <w:r>
        <w:rPr>
          <w:rFonts w:ascii="Microsoft YaHei" w:eastAsia="Microsoft YaHei" w:hAnsi="Microsoft YaHei" w:cs="Microsoft YaHei" w:hint="eastAsia"/>
        </w:rPr>
        <w:t>较</w:t>
      </w:r>
      <w:r>
        <w:rPr>
          <w:rFonts w:hAnsi="ＭＳ Ｐゴシック" w:cs="ＭＳ Ｐゴシック" w:hint="eastAsia"/>
        </w:rPr>
        <w:t>不容易冲突</w:t>
      </w:r>
    </w:p>
    <w:p w14:paraId="2F7253D8" w14:textId="77777777" w:rsidR="00BA5C04" w:rsidRDefault="00BA5C04" w:rsidP="00BA5C04">
      <w:pPr>
        <w:pStyle w:val="affd"/>
      </w:pPr>
      <w:r>
        <w:t xml:space="preserve">    this.put = function(key,value){</w:t>
      </w:r>
    </w:p>
    <w:p w14:paraId="50074A54" w14:textId="77777777" w:rsidR="00BA5C04" w:rsidRDefault="00BA5C04" w:rsidP="00BA5C04">
      <w:pPr>
        <w:pStyle w:val="affd"/>
      </w:pPr>
      <w:r>
        <w:t xml:space="preserve">        var position = loseHashCode(key);</w:t>
      </w:r>
    </w:p>
    <w:p w14:paraId="42BB4F95" w14:textId="77777777" w:rsidR="00BA5C04" w:rsidRDefault="00BA5C04" w:rsidP="00BA5C04">
      <w:pPr>
        <w:pStyle w:val="affd"/>
      </w:pPr>
      <w:r>
        <w:t xml:space="preserve">      if( table[position] == undefined){</w:t>
      </w:r>
    </w:p>
    <w:p w14:paraId="26E8E384" w14:textId="77777777" w:rsidR="00BA5C04" w:rsidRDefault="00BA5C04" w:rsidP="00BA5C04">
      <w:pPr>
        <w:pStyle w:val="affd"/>
      </w:pPr>
      <w:r>
        <w:t xml:space="preserve">          table[position]= new ValuePair(key,value);</w:t>
      </w:r>
    </w:p>
    <w:p w14:paraId="4F6D175E" w14:textId="77777777" w:rsidR="00BA5C04" w:rsidRDefault="00BA5C04" w:rsidP="00BA5C04">
      <w:pPr>
        <w:pStyle w:val="affd"/>
      </w:pPr>
      <w:r>
        <w:t xml:space="preserve">      }else{</w:t>
      </w:r>
    </w:p>
    <w:p w14:paraId="272657E1" w14:textId="77777777" w:rsidR="00BA5C04" w:rsidRDefault="00BA5C04" w:rsidP="00BA5C04">
      <w:pPr>
        <w:pStyle w:val="affd"/>
      </w:pPr>
      <w:r>
        <w:t xml:space="preserve">          var index = ++position;</w:t>
      </w:r>
    </w:p>
    <w:p w14:paraId="05060758" w14:textId="77777777" w:rsidR="00BA5C04" w:rsidRDefault="00BA5C04" w:rsidP="00BA5C04">
      <w:pPr>
        <w:pStyle w:val="affd"/>
      </w:pPr>
      <w:r>
        <w:t xml:space="preserve">          while(table[index] != undefined){</w:t>
      </w:r>
    </w:p>
    <w:p w14:paraId="53545BB6" w14:textId="77777777" w:rsidR="00BA5C04" w:rsidRDefault="00BA5C04" w:rsidP="00BA5C04">
      <w:pPr>
        <w:pStyle w:val="affd"/>
      </w:pPr>
      <w:r>
        <w:t xml:space="preserve">              index ++;</w:t>
      </w:r>
    </w:p>
    <w:p w14:paraId="664F3D6A" w14:textId="77777777" w:rsidR="00BA5C04" w:rsidRDefault="00BA5C04" w:rsidP="00BA5C04">
      <w:pPr>
        <w:pStyle w:val="affd"/>
      </w:pPr>
      <w:r>
        <w:t xml:space="preserve">          }</w:t>
      </w:r>
    </w:p>
    <w:p w14:paraId="08F405B8" w14:textId="77777777" w:rsidR="00BA5C04" w:rsidRDefault="00BA5C04" w:rsidP="00BA5C04">
      <w:pPr>
        <w:pStyle w:val="affd"/>
      </w:pPr>
      <w:r>
        <w:t xml:space="preserve">          table[index] = new ValuePair(key,value);</w:t>
      </w:r>
    </w:p>
    <w:p w14:paraId="148C2123" w14:textId="77777777" w:rsidR="00BA5C04" w:rsidRDefault="00BA5C04" w:rsidP="00BA5C04">
      <w:pPr>
        <w:pStyle w:val="affd"/>
      </w:pPr>
      <w:r>
        <w:t xml:space="preserve">      }</w:t>
      </w:r>
    </w:p>
    <w:p w14:paraId="5EE00585" w14:textId="77777777" w:rsidR="00BA5C04" w:rsidRDefault="00BA5C04" w:rsidP="00BA5C04">
      <w:pPr>
        <w:pStyle w:val="affd"/>
      </w:pPr>
      <w:r>
        <w:t xml:space="preserve">    };</w:t>
      </w:r>
    </w:p>
    <w:p w14:paraId="534095EF" w14:textId="77777777" w:rsidR="00BA5C04" w:rsidRDefault="00BA5C04" w:rsidP="00BA5C04">
      <w:pPr>
        <w:pStyle w:val="affd"/>
      </w:pPr>
      <w:r>
        <w:t xml:space="preserve">    this.get = function(key){</w:t>
      </w:r>
    </w:p>
    <w:p w14:paraId="6FC4CAC3" w14:textId="77777777" w:rsidR="00BA5C04" w:rsidRDefault="00BA5C04" w:rsidP="00BA5C04">
      <w:pPr>
        <w:pStyle w:val="affd"/>
      </w:pPr>
      <w:r>
        <w:t xml:space="preserve">        var position = loseHashCode(key);</w:t>
      </w:r>
    </w:p>
    <w:p w14:paraId="6BA38BFB" w14:textId="77777777" w:rsidR="00BA5C04" w:rsidRDefault="00BA5C04" w:rsidP="00BA5C04">
      <w:pPr>
        <w:pStyle w:val="affd"/>
      </w:pPr>
      <w:r>
        <w:t xml:space="preserve">      if( table[position] !== undefined){</w:t>
      </w:r>
    </w:p>
    <w:p w14:paraId="7C3E00CF" w14:textId="77777777" w:rsidR="00BA5C04" w:rsidRDefault="00BA5C04" w:rsidP="00BA5C04">
      <w:pPr>
        <w:pStyle w:val="affd"/>
      </w:pPr>
      <w:r>
        <w:t xml:space="preserve">        if(table[position].key ===key){</w:t>
      </w:r>
    </w:p>
    <w:p w14:paraId="71B2034D" w14:textId="77777777" w:rsidR="00BA5C04" w:rsidRDefault="00BA5C04" w:rsidP="00BA5C04">
      <w:pPr>
        <w:pStyle w:val="affd"/>
      </w:pPr>
      <w:r>
        <w:t xml:space="preserve">            return table[position].value;</w:t>
      </w:r>
    </w:p>
    <w:p w14:paraId="553595C9" w14:textId="77777777" w:rsidR="00BA5C04" w:rsidRDefault="00BA5C04" w:rsidP="00BA5C04">
      <w:pPr>
        <w:pStyle w:val="affd"/>
      </w:pPr>
      <w:r>
        <w:t xml:space="preserve">          }else{</w:t>
      </w:r>
    </w:p>
    <w:p w14:paraId="03C020C2" w14:textId="77777777" w:rsidR="00BA5C04" w:rsidRDefault="00BA5C04" w:rsidP="00BA5C04">
      <w:pPr>
        <w:pStyle w:val="affd"/>
      </w:pPr>
      <w:r>
        <w:t xml:space="preserve">          var index = ++position;</w:t>
      </w:r>
    </w:p>
    <w:p w14:paraId="7CB552B1" w14:textId="77777777" w:rsidR="00BA5C04" w:rsidRDefault="00BA5C04" w:rsidP="00BA5C04">
      <w:pPr>
        <w:pStyle w:val="affd"/>
      </w:pPr>
      <w:r>
        <w:t xml:space="preserve">          while(table[index] != undefined || table[index].key !==key){</w:t>
      </w:r>
    </w:p>
    <w:p w14:paraId="5332548C" w14:textId="77777777" w:rsidR="00BA5C04" w:rsidRDefault="00BA5C04" w:rsidP="00BA5C04">
      <w:pPr>
        <w:pStyle w:val="affd"/>
      </w:pPr>
      <w:r>
        <w:t xml:space="preserve">              index ++;</w:t>
      </w:r>
    </w:p>
    <w:p w14:paraId="4CE26FA0" w14:textId="77777777" w:rsidR="00BA5C04" w:rsidRDefault="00BA5C04" w:rsidP="00BA5C04">
      <w:pPr>
        <w:pStyle w:val="affd"/>
      </w:pPr>
      <w:r>
        <w:t xml:space="preserve">          }</w:t>
      </w:r>
    </w:p>
    <w:p w14:paraId="25E13521" w14:textId="77777777" w:rsidR="00BA5C04" w:rsidRDefault="00BA5C04" w:rsidP="00BA5C04">
      <w:pPr>
        <w:pStyle w:val="affd"/>
      </w:pPr>
      <w:r>
        <w:t xml:space="preserve">         if(table[index].key === key){</w:t>
      </w:r>
    </w:p>
    <w:p w14:paraId="4BBFEAF6" w14:textId="77777777" w:rsidR="00BA5C04" w:rsidRDefault="00BA5C04" w:rsidP="00BA5C04">
      <w:pPr>
        <w:pStyle w:val="affd"/>
      </w:pPr>
      <w:r>
        <w:t xml:space="preserve">             return table[index].value;</w:t>
      </w:r>
    </w:p>
    <w:p w14:paraId="1CA5AD25" w14:textId="77777777" w:rsidR="00BA5C04" w:rsidRDefault="00BA5C04" w:rsidP="00BA5C04">
      <w:pPr>
        <w:pStyle w:val="affd"/>
      </w:pPr>
      <w:r>
        <w:t xml:space="preserve">             }</w:t>
      </w:r>
    </w:p>
    <w:p w14:paraId="1AF02CC0" w14:textId="77777777" w:rsidR="00BA5C04" w:rsidRDefault="00BA5C04" w:rsidP="00BA5C04">
      <w:pPr>
        <w:pStyle w:val="affd"/>
      </w:pPr>
      <w:r>
        <w:t xml:space="preserve">          }</w:t>
      </w:r>
    </w:p>
    <w:p w14:paraId="0AF18018" w14:textId="77777777" w:rsidR="00BA5C04" w:rsidRDefault="00BA5C04" w:rsidP="00BA5C04">
      <w:pPr>
        <w:pStyle w:val="affd"/>
      </w:pPr>
      <w:r>
        <w:t xml:space="preserve">      }</w:t>
      </w:r>
    </w:p>
    <w:p w14:paraId="6DCBD0FD" w14:textId="77777777" w:rsidR="00BA5C04" w:rsidRDefault="00BA5C04" w:rsidP="00BA5C04">
      <w:pPr>
        <w:pStyle w:val="affd"/>
      </w:pPr>
      <w:r>
        <w:t xml:space="preserve">      return defined;</w:t>
      </w:r>
    </w:p>
    <w:p w14:paraId="3F1D638F" w14:textId="77777777" w:rsidR="00BA5C04" w:rsidRDefault="00BA5C04" w:rsidP="00BA5C04">
      <w:pPr>
        <w:pStyle w:val="affd"/>
      </w:pPr>
      <w:r>
        <w:t xml:space="preserve">    };</w:t>
      </w:r>
    </w:p>
    <w:p w14:paraId="65814348" w14:textId="77777777" w:rsidR="00BA5C04" w:rsidRDefault="00BA5C04" w:rsidP="00BA5C04">
      <w:pPr>
        <w:pStyle w:val="affd"/>
      </w:pPr>
      <w:r>
        <w:t xml:space="preserve">    this.remove= function(key){</w:t>
      </w:r>
    </w:p>
    <w:p w14:paraId="2AFF154C" w14:textId="77777777" w:rsidR="00BA5C04" w:rsidRDefault="00BA5C04" w:rsidP="00BA5C04">
      <w:pPr>
        <w:pStyle w:val="affd"/>
      </w:pPr>
      <w:r>
        <w:t xml:space="preserve">        table[index] = undefined;</w:t>
      </w:r>
    </w:p>
    <w:p w14:paraId="16E0CCEB" w14:textId="77777777" w:rsidR="00BA5C04" w:rsidRDefault="00BA5C04" w:rsidP="00BA5C04">
      <w:pPr>
        <w:pStyle w:val="affd"/>
      </w:pPr>
      <w:r>
        <w:t xml:space="preserve">    };</w:t>
      </w:r>
    </w:p>
    <w:p w14:paraId="492211B6" w14:textId="77777777" w:rsidR="00BA5C04" w:rsidRDefault="00BA5C04" w:rsidP="00BA5C04">
      <w:pPr>
        <w:pStyle w:val="affd"/>
      </w:pPr>
      <w:r>
        <w:t>}</w:t>
      </w:r>
    </w:p>
  </w:comment>
  <w:comment w:id="233" w:author="Y 星人 [2]" w:date="2022-02-18T21:26:00Z" w:initials="Y星">
    <w:p w14:paraId="3B0E51C1" w14:textId="77777777" w:rsidR="00BA5C04" w:rsidRDefault="00BA5C04" w:rsidP="00BA5C04">
      <w:pPr>
        <w:pStyle w:val="affd"/>
      </w:pPr>
      <w:r>
        <w:rPr>
          <w:rStyle w:val="affc"/>
        </w:rPr>
        <w:annotationRef/>
      </w:r>
      <w:r>
        <w:t>function BinarySearchTree(){</w:t>
      </w:r>
    </w:p>
    <w:p w14:paraId="2F631C66" w14:textId="77777777" w:rsidR="00BA5C04" w:rsidRDefault="00BA5C04" w:rsidP="00BA5C04">
      <w:pPr>
        <w:pStyle w:val="affd"/>
      </w:pPr>
      <w:r>
        <w:t xml:space="preserve">    var Node = function(key){</w:t>
      </w:r>
    </w:p>
    <w:p w14:paraId="0845533E" w14:textId="77777777" w:rsidR="00BA5C04" w:rsidRDefault="00BA5C04" w:rsidP="00BA5C04">
      <w:pPr>
        <w:pStyle w:val="affd"/>
      </w:pPr>
      <w:r>
        <w:t xml:space="preserve">        this.key = key;</w:t>
      </w:r>
    </w:p>
    <w:p w14:paraId="6697315C" w14:textId="77777777" w:rsidR="00BA5C04" w:rsidRDefault="00BA5C04" w:rsidP="00BA5C04">
      <w:pPr>
        <w:pStyle w:val="affd"/>
      </w:pPr>
      <w:r>
        <w:t xml:space="preserve">        this.left = null;</w:t>
      </w:r>
    </w:p>
    <w:p w14:paraId="514D8D55" w14:textId="77777777" w:rsidR="00BA5C04" w:rsidRDefault="00BA5C04" w:rsidP="00BA5C04">
      <w:pPr>
        <w:pStyle w:val="affd"/>
      </w:pPr>
      <w:r>
        <w:t xml:space="preserve">        this.right = null;</w:t>
      </w:r>
    </w:p>
    <w:p w14:paraId="2733D9D6" w14:textId="77777777" w:rsidR="00BA5C04" w:rsidRDefault="00BA5C04" w:rsidP="00BA5C04">
      <w:pPr>
        <w:pStyle w:val="affd"/>
      </w:pPr>
      <w:r>
        <w:t xml:space="preserve">    };</w:t>
      </w:r>
    </w:p>
    <w:p w14:paraId="0B38A60F" w14:textId="77777777" w:rsidR="00BA5C04" w:rsidRDefault="00BA5C04" w:rsidP="00BA5C04">
      <w:pPr>
        <w:pStyle w:val="affd"/>
      </w:pPr>
      <w:r>
        <w:t xml:space="preserve">    var root =null;</w:t>
      </w:r>
    </w:p>
    <w:p w14:paraId="17475396" w14:textId="77777777" w:rsidR="00BA5C04" w:rsidRDefault="00BA5C04" w:rsidP="00BA5C04">
      <w:pPr>
        <w:pStyle w:val="affd"/>
      </w:pPr>
      <w:r>
        <w:t xml:space="preserve">    var insertNode = function(node,newNode){</w:t>
      </w:r>
    </w:p>
    <w:p w14:paraId="265E5592" w14:textId="77777777" w:rsidR="00BA5C04" w:rsidRDefault="00BA5C04" w:rsidP="00BA5C04">
      <w:pPr>
        <w:pStyle w:val="affd"/>
      </w:pPr>
      <w:r>
        <w:t xml:space="preserve">        if(newNode.key &lt; node.key){</w:t>
      </w:r>
    </w:p>
    <w:p w14:paraId="0C057EBC" w14:textId="77777777" w:rsidR="00BA5C04" w:rsidRDefault="00BA5C04" w:rsidP="00BA5C04">
      <w:pPr>
        <w:pStyle w:val="affd"/>
      </w:pPr>
      <w:r>
        <w:t xml:space="preserve">            if(node.left === null){</w:t>
      </w:r>
    </w:p>
    <w:p w14:paraId="49DBAAB8" w14:textId="77777777" w:rsidR="00BA5C04" w:rsidRDefault="00BA5C04" w:rsidP="00BA5C04">
      <w:pPr>
        <w:pStyle w:val="affd"/>
      </w:pPr>
      <w:r>
        <w:t xml:space="preserve">                node.left = newNode;</w:t>
      </w:r>
    </w:p>
    <w:p w14:paraId="0B312612" w14:textId="77777777" w:rsidR="00BA5C04" w:rsidRDefault="00BA5C04" w:rsidP="00BA5C04">
      <w:pPr>
        <w:pStyle w:val="affd"/>
      </w:pPr>
      <w:r>
        <w:t xml:space="preserve">            }else{</w:t>
      </w:r>
    </w:p>
    <w:p w14:paraId="778E301E" w14:textId="77777777" w:rsidR="00BA5C04" w:rsidRDefault="00BA5C04" w:rsidP="00BA5C04">
      <w:pPr>
        <w:pStyle w:val="affd"/>
      </w:pPr>
      <w:r>
        <w:t xml:space="preserve">                insertNode(node.left,newNode);</w:t>
      </w:r>
    </w:p>
    <w:p w14:paraId="24D8D5DA" w14:textId="77777777" w:rsidR="00BA5C04" w:rsidRDefault="00BA5C04" w:rsidP="00BA5C04">
      <w:pPr>
        <w:pStyle w:val="affd"/>
      </w:pPr>
      <w:r>
        <w:t xml:space="preserve">            }</w:t>
      </w:r>
    </w:p>
    <w:p w14:paraId="2D90D5DA" w14:textId="77777777" w:rsidR="00BA5C04" w:rsidRDefault="00BA5C04" w:rsidP="00BA5C04">
      <w:pPr>
        <w:pStyle w:val="affd"/>
      </w:pPr>
      <w:r>
        <w:t xml:space="preserve">        }else{</w:t>
      </w:r>
    </w:p>
    <w:p w14:paraId="2868D4E1" w14:textId="77777777" w:rsidR="00BA5C04" w:rsidRDefault="00BA5C04" w:rsidP="00BA5C04">
      <w:pPr>
        <w:pStyle w:val="affd"/>
      </w:pPr>
      <w:r>
        <w:t xml:space="preserve">            if(node.right ===null){</w:t>
      </w:r>
    </w:p>
    <w:p w14:paraId="58BB768E" w14:textId="77777777" w:rsidR="00BA5C04" w:rsidRDefault="00BA5C04" w:rsidP="00BA5C04">
      <w:pPr>
        <w:pStyle w:val="affd"/>
      </w:pPr>
      <w:r>
        <w:t xml:space="preserve">                node.right = newNode;</w:t>
      </w:r>
    </w:p>
    <w:p w14:paraId="2AC015FB" w14:textId="77777777" w:rsidR="00BA5C04" w:rsidRDefault="00BA5C04" w:rsidP="00BA5C04">
      <w:pPr>
        <w:pStyle w:val="affd"/>
      </w:pPr>
      <w:r>
        <w:t xml:space="preserve">            }else{</w:t>
      </w:r>
    </w:p>
    <w:p w14:paraId="26180358" w14:textId="77777777" w:rsidR="00BA5C04" w:rsidRDefault="00BA5C04" w:rsidP="00BA5C04">
      <w:pPr>
        <w:pStyle w:val="affd"/>
      </w:pPr>
      <w:r>
        <w:t xml:space="preserve">                insertNode(node.right,newNode);</w:t>
      </w:r>
    </w:p>
    <w:p w14:paraId="0245138D" w14:textId="77777777" w:rsidR="00BA5C04" w:rsidRDefault="00BA5C04" w:rsidP="00BA5C04">
      <w:pPr>
        <w:pStyle w:val="affd"/>
      </w:pPr>
      <w:r>
        <w:t xml:space="preserve">            }</w:t>
      </w:r>
    </w:p>
    <w:p w14:paraId="2F0BADC3" w14:textId="77777777" w:rsidR="00BA5C04" w:rsidRDefault="00BA5C04" w:rsidP="00BA5C04">
      <w:pPr>
        <w:pStyle w:val="affd"/>
      </w:pPr>
      <w:r>
        <w:t xml:space="preserve">        }</w:t>
      </w:r>
    </w:p>
    <w:p w14:paraId="6E15EBC1" w14:textId="77777777" w:rsidR="00BA5C04" w:rsidRDefault="00BA5C04" w:rsidP="00BA5C04">
      <w:pPr>
        <w:pStyle w:val="affd"/>
      </w:pPr>
      <w:r>
        <w:t xml:space="preserve">    };</w:t>
      </w:r>
    </w:p>
    <w:p w14:paraId="5A023AC1" w14:textId="77777777" w:rsidR="00BA5C04" w:rsidRDefault="00BA5C04" w:rsidP="00BA5C04">
      <w:pPr>
        <w:pStyle w:val="affd"/>
      </w:pPr>
      <w:r>
        <w:t xml:space="preserve">    this.insert = function(key){</w:t>
      </w:r>
    </w:p>
    <w:p w14:paraId="2294F0D5" w14:textId="77777777" w:rsidR="00BA5C04" w:rsidRDefault="00BA5C04" w:rsidP="00BA5C04">
      <w:pPr>
        <w:pStyle w:val="affd"/>
      </w:pPr>
      <w:r>
        <w:t xml:space="preserve">        var newNode  = new Node(key);</w:t>
      </w:r>
    </w:p>
    <w:p w14:paraId="46E7D260" w14:textId="77777777" w:rsidR="00BA5C04" w:rsidRDefault="00BA5C04" w:rsidP="00BA5C04">
      <w:pPr>
        <w:pStyle w:val="affd"/>
      </w:pPr>
      <w:r>
        <w:t xml:space="preserve">        if(root ===null){</w:t>
      </w:r>
    </w:p>
    <w:p w14:paraId="467E9327" w14:textId="77777777" w:rsidR="00BA5C04" w:rsidRDefault="00BA5C04" w:rsidP="00BA5C04">
      <w:pPr>
        <w:pStyle w:val="affd"/>
      </w:pPr>
      <w:r>
        <w:t xml:space="preserve">            root = newNode;</w:t>
      </w:r>
    </w:p>
    <w:p w14:paraId="00E016B0" w14:textId="77777777" w:rsidR="00BA5C04" w:rsidRDefault="00BA5C04" w:rsidP="00BA5C04">
      <w:pPr>
        <w:pStyle w:val="affd"/>
      </w:pPr>
      <w:r>
        <w:t xml:space="preserve">        }else{</w:t>
      </w:r>
    </w:p>
    <w:p w14:paraId="2FD31769" w14:textId="77777777" w:rsidR="00BA5C04" w:rsidRDefault="00BA5C04" w:rsidP="00BA5C04">
      <w:pPr>
        <w:pStyle w:val="affd"/>
      </w:pPr>
      <w:r>
        <w:t xml:space="preserve">            insertNode(root,newNode)</w:t>
      </w:r>
    </w:p>
    <w:p w14:paraId="5035D6D6" w14:textId="77777777" w:rsidR="00BA5C04" w:rsidRDefault="00BA5C04" w:rsidP="00BA5C04">
      <w:pPr>
        <w:pStyle w:val="affd"/>
      </w:pPr>
      <w:r>
        <w:t xml:space="preserve">        }</w:t>
      </w:r>
    </w:p>
    <w:p w14:paraId="3C7F9DDB" w14:textId="77777777" w:rsidR="00BA5C04" w:rsidRDefault="00BA5C04" w:rsidP="00BA5C04">
      <w:pPr>
        <w:pStyle w:val="affd"/>
      </w:pPr>
      <w:r>
        <w:t xml:space="preserve">    };</w:t>
      </w:r>
    </w:p>
    <w:p w14:paraId="06D7AF15" w14:textId="77777777" w:rsidR="00BA5C04" w:rsidRDefault="00BA5C04" w:rsidP="00BA5C04">
      <w:pPr>
        <w:pStyle w:val="affd"/>
      </w:pPr>
      <w:r>
        <w:t xml:space="preserve">    var inOrderTraverseNode =function(node,callback){        //中序遍</w:t>
      </w:r>
      <w:r>
        <w:rPr>
          <w:rFonts w:ascii="Microsoft YaHei" w:eastAsia="Microsoft YaHei" w:hAnsi="Microsoft YaHei" w:cs="Microsoft YaHei" w:hint="eastAsia"/>
        </w:rPr>
        <w:t>历</w:t>
      </w:r>
    </w:p>
    <w:p w14:paraId="1B6467E9" w14:textId="77777777" w:rsidR="00BA5C04" w:rsidRDefault="00BA5C04" w:rsidP="00BA5C04">
      <w:pPr>
        <w:pStyle w:val="affd"/>
      </w:pPr>
      <w:r>
        <w:t xml:space="preserve">        if(node !== null){</w:t>
      </w:r>
    </w:p>
    <w:p w14:paraId="75F320B8" w14:textId="77777777" w:rsidR="00BA5C04" w:rsidRDefault="00BA5C04" w:rsidP="00BA5C04">
      <w:pPr>
        <w:pStyle w:val="affd"/>
      </w:pPr>
      <w:r>
        <w:t xml:space="preserve">            inOrderTraverseNode (node.left,callback);</w:t>
      </w:r>
    </w:p>
    <w:p w14:paraId="0B3B3333" w14:textId="77777777" w:rsidR="00BA5C04" w:rsidRDefault="00BA5C04" w:rsidP="00BA5C04">
      <w:pPr>
        <w:pStyle w:val="affd"/>
      </w:pPr>
      <w:r>
        <w:t xml:space="preserve">            callback(node.key);</w:t>
      </w:r>
    </w:p>
    <w:p w14:paraId="7927E4D8" w14:textId="77777777" w:rsidR="00BA5C04" w:rsidRDefault="00BA5C04" w:rsidP="00BA5C04">
      <w:pPr>
        <w:pStyle w:val="affd"/>
      </w:pPr>
      <w:r>
        <w:t xml:space="preserve">            inOrderTraverseNode(node.right,callback);</w:t>
      </w:r>
    </w:p>
    <w:p w14:paraId="0A8330F4" w14:textId="77777777" w:rsidR="00BA5C04" w:rsidRDefault="00BA5C04" w:rsidP="00BA5C04">
      <w:pPr>
        <w:pStyle w:val="affd"/>
      </w:pPr>
      <w:r>
        <w:t xml:space="preserve">        }</w:t>
      </w:r>
    </w:p>
    <w:p w14:paraId="65F9A521" w14:textId="77777777" w:rsidR="00BA5C04" w:rsidRDefault="00BA5C04" w:rsidP="00BA5C04">
      <w:pPr>
        <w:pStyle w:val="affd"/>
      </w:pPr>
      <w:r>
        <w:t xml:space="preserve">    };</w:t>
      </w:r>
    </w:p>
    <w:p w14:paraId="3540CE70" w14:textId="77777777" w:rsidR="00BA5C04" w:rsidRDefault="00BA5C04" w:rsidP="00BA5C04">
      <w:pPr>
        <w:pStyle w:val="affd"/>
      </w:pPr>
      <w:r>
        <w:t xml:space="preserve">    this.inOrderTraverse = function(callback){</w:t>
      </w:r>
    </w:p>
    <w:p w14:paraId="123C644D" w14:textId="77777777" w:rsidR="00BA5C04" w:rsidRDefault="00BA5C04" w:rsidP="00BA5C04">
      <w:pPr>
        <w:pStyle w:val="affd"/>
      </w:pPr>
      <w:r>
        <w:t xml:space="preserve">        inOrderTraverseNode (root,callback)</w:t>
      </w:r>
    </w:p>
    <w:p w14:paraId="31E087A2" w14:textId="77777777" w:rsidR="00BA5C04" w:rsidRDefault="00BA5C04" w:rsidP="00BA5C04">
      <w:pPr>
        <w:pStyle w:val="affd"/>
      </w:pPr>
      <w:r>
        <w:t xml:space="preserve">    };</w:t>
      </w:r>
    </w:p>
    <w:p w14:paraId="0DC02B65" w14:textId="77777777" w:rsidR="00BA5C04" w:rsidRDefault="00BA5C04" w:rsidP="00BA5C04">
      <w:pPr>
        <w:pStyle w:val="affd"/>
      </w:pPr>
      <w:r>
        <w:t xml:space="preserve">    var printNode = function(value){        //回掉函数</w:t>
      </w:r>
    </w:p>
    <w:p w14:paraId="204D777E" w14:textId="77777777" w:rsidR="00BA5C04" w:rsidRDefault="00BA5C04" w:rsidP="00BA5C04">
      <w:pPr>
        <w:pStyle w:val="affd"/>
      </w:pPr>
      <w:r>
        <w:t xml:space="preserve">        console.log(value);</w:t>
      </w:r>
    </w:p>
    <w:p w14:paraId="56EDE048" w14:textId="77777777" w:rsidR="00BA5C04" w:rsidRDefault="00BA5C04" w:rsidP="00BA5C04">
      <w:pPr>
        <w:pStyle w:val="affd"/>
      </w:pPr>
      <w:r>
        <w:t xml:space="preserve">    };</w:t>
      </w:r>
    </w:p>
    <w:p w14:paraId="7EC21D3E" w14:textId="77777777" w:rsidR="00BA5C04" w:rsidRDefault="00BA5C04" w:rsidP="00BA5C04">
      <w:pPr>
        <w:pStyle w:val="affd"/>
      </w:pPr>
      <w:r>
        <w:t xml:space="preserve">    this.preOrderTraverse = function(callback){</w:t>
      </w:r>
    </w:p>
    <w:p w14:paraId="77E8D3B9" w14:textId="77777777" w:rsidR="00BA5C04" w:rsidRDefault="00BA5C04" w:rsidP="00BA5C04">
      <w:pPr>
        <w:pStyle w:val="affd"/>
      </w:pPr>
      <w:r>
        <w:t xml:space="preserve">        preOrderTraverseNode(root,callback);</w:t>
      </w:r>
    </w:p>
    <w:p w14:paraId="3A0F5851" w14:textId="77777777" w:rsidR="00BA5C04" w:rsidRDefault="00BA5C04" w:rsidP="00BA5C04">
      <w:pPr>
        <w:pStyle w:val="affd"/>
      </w:pPr>
      <w:r>
        <w:t xml:space="preserve">    };</w:t>
      </w:r>
    </w:p>
    <w:p w14:paraId="79BBFBDB" w14:textId="77777777" w:rsidR="00BA5C04" w:rsidRDefault="00BA5C04" w:rsidP="00BA5C04">
      <w:pPr>
        <w:pStyle w:val="affd"/>
      </w:pPr>
      <w:r>
        <w:t xml:space="preserve">    var preOrderTraverseNode = function(node,callback){    //先序遍</w:t>
      </w:r>
      <w:r>
        <w:rPr>
          <w:rFonts w:ascii="Microsoft YaHei" w:eastAsia="Microsoft YaHei" w:hAnsi="Microsoft YaHei" w:cs="Microsoft YaHei" w:hint="eastAsia"/>
        </w:rPr>
        <w:t>历</w:t>
      </w:r>
    </w:p>
    <w:p w14:paraId="3BB9F7FF" w14:textId="77777777" w:rsidR="00BA5C04" w:rsidRDefault="00BA5C04" w:rsidP="00BA5C04">
      <w:pPr>
        <w:pStyle w:val="affd"/>
      </w:pPr>
      <w:r>
        <w:t xml:space="preserve">        if(node !== null){</w:t>
      </w:r>
    </w:p>
    <w:p w14:paraId="686BB9CA" w14:textId="77777777" w:rsidR="00BA5C04" w:rsidRDefault="00BA5C04" w:rsidP="00BA5C04">
      <w:pPr>
        <w:pStyle w:val="affd"/>
      </w:pPr>
      <w:r>
        <w:t xml:space="preserve">            callback(node.key);</w:t>
      </w:r>
    </w:p>
    <w:p w14:paraId="07C37784" w14:textId="77777777" w:rsidR="00BA5C04" w:rsidRDefault="00BA5C04" w:rsidP="00BA5C04">
      <w:pPr>
        <w:pStyle w:val="affd"/>
      </w:pPr>
      <w:r>
        <w:t xml:space="preserve">            preOrderTraverseNode(node.left,callback);</w:t>
      </w:r>
    </w:p>
    <w:p w14:paraId="70CCC377" w14:textId="77777777" w:rsidR="00BA5C04" w:rsidRDefault="00BA5C04" w:rsidP="00BA5C04">
      <w:pPr>
        <w:pStyle w:val="affd"/>
      </w:pPr>
      <w:r>
        <w:t xml:space="preserve">            preOrderTraverseNode(node.right,callbck)</w:t>
      </w:r>
    </w:p>
    <w:p w14:paraId="7A739520" w14:textId="77777777" w:rsidR="00BA5C04" w:rsidRDefault="00BA5C04" w:rsidP="00BA5C04">
      <w:pPr>
        <w:pStyle w:val="affd"/>
      </w:pPr>
      <w:r>
        <w:t xml:space="preserve">        };</w:t>
      </w:r>
    </w:p>
    <w:p w14:paraId="3F2CF837" w14:textId="77777777" w:rsidR="00BA5C04" w:rsidRDefault="00BA5C04" w:rsidP="00BA5C04">
      <w:pPr>
        <w:pStyle w:val="affd"/>
      </w:pPr>
      <w:r>
        <w:t xml:space="preserve">    };</w:t>
      </w:r>
    </w:p>
    <w:p w14:paraId="3B3B3F1B" w14:textId="77777777" w:rsidR="00BA5C04" w:rsidRDefault="00BA5C04" w:rsidP="00BA5C04">
      <w:pPr>
        <w:pStyle w:val="affd"/>
      </w:pPr>
      <w:r>
        <w:t xml:space="preserve">      this.postOrderTraverse = function(callback){</w:t>
      </w:r>
    </w:p>
    <w:p w14:paraId="6AF0C293" w14:textId="77777777" w:rsidR="00BA5C04" w:rsidRDefault="00BA5C04" w:rsidP="00BA5C04">
      <w:pPr>
        <w:pStyle w:val="affd"/>
      </w:pPr>
      <w:r>
        <w:t xml:space="preserve">        postOrderTraverseNode(root,callback);</w:t>
      </w:r>
    </w:p>
    <w:p w14:paraId="31658474" w14:textId="77777777" w:rsidR="00BA5C04" w:rsidRDefault="00BA5C04" w:rsidP="00BA5C04">
      <w:pPr>
        <w:pStyle w:val="affd"/>
      </w:pPr>
      <w:r>
        <w:t xml:space="preserve">    };</w:t>
      </w:r>
    </w:p>
    <w:p w14:paraId="1E972425" w14:textId="77777777" w:rsidR="00BA5C04" w:rsidRDefault="00BA5C04" w:rsidP="00BA5C04">
      <w:pPr>
        <w:pStyle w:val="affd"/>
      </w:pPr>
      <w:r>
        <w:t xml:space="preserve">    var postOrderTraverseNode = function(node,callback){    //后序遍</w:t>
      </w:r>
      <w:r>
        <w:rPr>
          <w:rFonts w:ascii="Microsoft YaHei" w:eastAsia="Microsoft YaHei" w:hAnsi="Microsoft YaHei" w:cs="Microsoft YaHei" w:hint="eastAsia"/>
        </w:rPr>
        <w:t>历</w:t>
      </w:r>
    </w:p>
    <w:p w14:paraId="2752564A" w14:textId="77777777" w:rsidR="00BA5C04" w:rsidRDefault="00BA5C04" w:rsidP="00BA5C04">
      <w:pPr>
        <w:pStyle w:val="affd"/>
      </w:pPr>
      <w:r>
        <w:t xml:space="preserve">        if(node !== null){</w:t>
      </w:r>
    </w:p>
    <w:p w14:paraId="1CC52D3A" w14:textId="77777777" w:rsidR="00BA5C04" w:rsidRDefault="00BA5C04" w:rsidP="00BA5C04">
      <w:pPr>
        <w:pStyle w:val="affd"/>
      </w:pPr>
      <w:r>
        <w:t xml:space="preserve">            preOrderTraverseNode(node.left,callback);</w:t>
      </w:r>
    </w:p>
    <w:p w14:paraId="5364C377" w14:textId="77777777" w:rsidR="00BA5C04" w:rsidRDefault="00BA5C04" w:rsidP="00BA5C04">
      <w:pPr>
        <w:pStyle w:val="affd"/>
      </w:pPr>
      <w:r>
        <w:t xml:space="preserve">            preOrderTraverseNode(node.right,callbck);</w:t>
      </w:r>
    </w:p>
    <w:p w14:paraId="5BAB8B50" w14:textId="77777777" w:rsidR="00BA5C04" w:rsidRDefault="00BA5C04" w:rsidP="00BA5C04">
      <w:pPr>
        <w:pStyle w:val="affd"/>
      </w:pPr>
      <w:r>
        <w:t xml:space="preserve">               callback(node.key);</w:t>
      </w:r>
    </w:p>
    <w:p w14:paraId="5F0C6928" w14:textId="77777777" w:rsidR="00BA5C04" w:rsidRDefault="00BA5C04" w:rsidP="00BA5C04">
      <w:pPr>
        <w:pStyle w:val="affd"/>
      </w:pPr>
      <w:r>
        <w:t xml:space="preserve">        };</w:t>
      </w:r>
    </w:p>
    <w:p w14:paraId="7A2B0F5A" w14:textId="77777777" w:rsidR="00BA5C04" w:rsidRDefault="00BA5C04" w:rsidP="00BA5C04">
      <w:pPr>
        <w:pStyle w:val="affd"/>
      </w:pPr>
      <w:r>
        <w:t xml:space="preserve">    };</w:t>
      </w:r>
    </w:p>
    <w:p w14:paraId="60F8D825" w14:textId="77777777" w:rsidR="00BA5C04" w:rsidRDefault="00BA5C04" w:rsidP="00BA5C04">
      <w:pPr>
        <w:pStyle w:val="affd"/>
      </w:pPr>
      <w:r>
        <w:t xml:space="preserve">    this.min = function(){</w:t>
      </w:r>
    </w:p>
    <w:p w14:paraId="4588E55F" w14:textId="77777777" w:rsidR="00BA5C04" w:rsidRDefault="00BA5C04" w:rsidP="00BA5C04">
      <w:pPr>
        <w:pStyle w:val="affd"/>
      </w:pPr>
      <w:r>
        <w:t xml:space="preserve">        return minNode(root)</w:t>
      </w:r>
    </w:p>
    <w:p w14:paraId="2FD456DD" w14:textId="77777777" w:rsidR="00BA5C04" w:rsidRDefault="00BA5C04" w:rsidP="00BA5C04">
      <w:pPr>
        <w:pStyle w:val="affd"/>
      </w:pPr>
      <w:r>
        <w:t xml:space="preserve">    };</w:t>
      </w:r>
    </w:p>
    <w:p w14:paraId="00151E9A" w14:textId="77777777" w:rsidR="00BA5C04" w:rsidRDefault="00BA5C04" w:rsidP="00BA5C04">
      <w:pPr>
        <w:pStyle w:val="affd"/>
      </w:pPr>
      <w:r>
        <w:t xml:space="preserve">    var minNode = function(node){</w:t>
      </w:r>
    </w:p>
    <w:p w14:paraId="4543A3E8" w14:textId="77777777" w:rsidR="00BA5C04" w:rsidRDefault="00BA5C04" w:rsidP="00BA5C04">
      <w:pPr>
        <w:pStyle w:val="affd"/>
      </w:pPr>
      <w:r>
        <w:t xml:space="preserve">        if(node){</w:t>
      </w:r>
    </w:p>
    <w:p w14:paraId="4EF3CA55" w14:textId="77777777" w:rsidR="00BA5C04" w:rsidRDefault="00BA5C04" w:rsidP="00BA5C04">
      <w:pPr>
        <w:pStyle w:val="affd"/>
      </w:pPr>
      <w:r>
        <w:t xml:space="preserve">            while(node &amp;&amp; node.left !=null){</w:t>
      </w:r>
    </w:p>
    <w:p w14:paraId="79A5F831" w14:textId="77777777" w:rsidR="00BA5C04" w:rsidRDefault="00BA5C04" w:rsidP="00BA5C04">
      <w:pPr>
        <w:pStyle w:val="affd"/>
      </w:pPr>
      <w:r>
        <w:t xml:space="preserve">                node = node.left;</w:t>
      </w:r>
    </w:p>
    <w:p w14:paraId="6F2F5D6B" w14:textId="77777777" w:rsidR="00BA5C04" w:rsidRDefault="00BA5C04" w:rsidP="00BA5C04">
      <w:pPr>
        <w:pStyle w:val="affd"/>
      </w:pPr>
      <w:r>
        <w:t xml:space="preserve">            }</w:t>
      </w:r>
    </w:p>
    <w:p w14:paraId="071FC830" w14:textId="77777777" w:rsidR="00BA5C04" w:rsidRDefault="00BA5C04" w:rsidP="00BA5C04">
      <w:pPr>
        <w:pStyle w:val="affd"/>
      </w:pPr>
      <w:r>
        <w:t xml:space="preserve">            return node.key;</w:t>
      </w:r>
    </w:p>
    <w:p w14:paraId="694F85B8" w14:textId="77777777" w:rsidR="00BA5C04" w:rsidRDefault="00BA5C04" w:rsidP="00BA5C04">
      <w:pPr>
        <w:pStyle w:val="affd"/>
      </w:pPr>
      <w:r>
        <w:t xml:space="preserve">        }</w:t>
      </w:r>
    </w:p>
    <w:p w14:paraId="2AC9CB19" w14:textId="77777777" w:rsidR="00BA5C04" w:rsidRDefault="00BA5C04" w:rsidP="00BA5C04">
      <w:pPr>
        <w:pStyle w:val="affd"/>
      </w:pPr>
      <w:r>
        <w:t xml:space="preserve">        return null;</w:t>
      </w:r>
    </w:p>
    <w:p w14:paraId="1A813D19" w14:textId="77777777" w:rsidR="00BA5C04" w:rsidRDefault="00BA5C04" w:rsidP="00BA5C04">
      <w:pPr>
        <w:pStyle w:val="affd"/>
      </w:pPr>
      <w:r>
        <w:t xml:space="preserve">    };</w:t>
      </w:r>
    </w:p>
    <w:p w14:paraId="6B11B8B4" w14:textId="77777777" w:rsidR="00BA5C04" w:rsidRDefault="00BA5C04" w:rsidP="00BA5C04">
      <w:pPr>
        <w:pStyle w:val="affd"/>
      </w:pPr>
      <w:r>
        <w:t xml:space="preserve">     this.max= function(){</w:t>
      </w:r>
    </w:p>
    <w:p w14:paraId="21E7BC51" w14:textId="77777777" w:rsidR="00BA5C04" w:rsidRDefault="00BA5C04" w:rsidP="00BA5C04">
      <w:pPr>
        <w:pStyle w:val="affd"/>
      </w:pPr>
      <w:r>
        <w:t xml:space="preserve">        return maxNode(root)</w:t>
      </w:r>
    </w:p>
    <w:p w14:paraId="52302AB1" w14:textId="77777777" w:rsidR="00BA5C04" w:rsidRDefault="00BA5C04" w:rsidP="00BA5C04">
      <w:pPr>
        <w:pStyle w:val="affd"/>
      </w:pPr>
      <w:r>
        <w:t xml:space="preserve">    };</w:t>
      </w:r>
    </w:p>
    <w:p w14:paraId="1CE2BC24" w14:textId="77777777" w:rsidR="00BA5C04" w:rsidRDefault="00BA5C04" w:rsidP="00BA5C04">
      <w:pPr>
        <w:pStyle w:val="affd"/>
      </w:pPr>
      <w:r>
        <w:t xml:space="preserve">    var maxNode = function(node){</w:t>
      </w:r>
    </w:p>
    <w:p w14:paraId="415883E0" w14:textId="77777777" w:rsidR="00BA5C04" w:rsidRDefault="00BA5C04" w:rsidP="00BA5C04">
      <w:pPr>
        <w:pStyle w:val="affd"/>
      </w:pPr>
      <w:r>
        <w:t xml:space="preserve">        if(node){</w:t>
      </w:r>
    </w:p>
    <w:p w14:paraId="7BC7F732" w14:textId="77777777" w:rsidR="00BA5C04" w:rsidRDefault="00BA5C04" w:rsidP="00BA5C04">
      <w:pPr>
        <w:pStyle w:val="affd"/>
      </w:pPr>
      <w:r>
        <w:t xml:space="preserve">            while(node &amp;&amp; node.right !=null){</w:t>
      </w:r>
    </w:p>
    <w:p w14:paraId="41633CAA" w14:textId="77777777" w:rsidR="00BA5C04" w:rsidRDefault="00BA5C04" w:rsidP="00BA5C04">
      <w:pPr>
        <w:pStyle w:val="affd"/>
      </w:pPr>
      <w:r>
        <w:t xml:space="preserve">                node = node.right;</w:t>
      </w:r>
    </w:p>
    <w:p w14:paraId="171B1735" w14:textId="77777777" w:rsidR="00BA5C04" w:rsidRDefault="00BA5C04" w:rsidP="00BA5C04">
      <w:pPr>
        <w:pStyle w:val="affd"/>
      </w:pPr>
      <w:r>
        <w:t xml:space="preserve">            }</w:t>
      </w:r>
    </w:p>
    <w:p w14:paraId="055610BE" w14:textId="77777777" w:rsidR="00BA5C04" w:rsidRDefault="00BA5C04" w:rsidP="00BA5C04">
      <w:pPr>
        <w:pStyle w:val="affd"/>
      </w:pPr>
      <w:r>
        <w:t xml:space="preserve">            return node.key;</w:t>
      </w:r>
    </w:p>
    <w:p w14:paraId="51CCFD3F" w14:textId="77777777" w:rsidR="00BA5C04" w:rsidRDefault="00BA5C04" w:rsidP="00BA5C04">
      <w:pPr>
        <w:pStyle w:val="affd"/>
      </w:pPr>
      <w:r>
        <w:t xml:space="preserve">        }</w:t>
      </w:r>
    </w:p>
    <w:p w14:paraId="401C4AE1" w14:textId="77777777" w:rsidR="00BA5C04" w:rsidRDefault="00BA5C04" w:rsidP="00BA5C04">
      <w:pPr>
        <w:pStyle w:val="affd"/>
      </w:pPr>
      <w:r>
        <w:t xml:space="preserve">        return null;</w:t>
      </w:r>
    </w:p>
    <w:p w14:paraId="18717048" w14:textId="77777777" w:rsidR="00BA5C04" w:rsidRDefault="00BA5C04" w:rsidP="00BA5C04">
      <w:pPr>
        <w:pStyle w:val="affd"/>
      </w:pPr>
      <w:r>
        <w:t xml:space="preserve">    };</w:t>
      </w:r>
    </w:p>
    <w:p w14:paraId="52ED4C21" w14:textId="77777777" w:rsidR="00BA5C04" w:rsidRDefault="00BA5C04" w:rsidP="00BA5C04">
      <w:pPr>
        <w:pStyle w:val="affd"/>
      </w:pPr>
      <w:r>
        <w:t xml:space="preserve">    this.search = function(key){</w:t>
      </w:r>
    </w:p>
    <w:p w14:paraId="748E5CE3" w14:textId="77777777" w:rsidR="00BA5C04" w:rsidRDefault="00BA5C04" w:rsidP="00BA5C04">
      <w:pPr>
        <w:pStyle w:val="affd"/>
      </w:pPr>
      <w:r>
        <w:t xml:space="preserve">        return searchNode(root,key);</w:t>
      </w:r>
    </w:p>
    <w:p w14:paraId="148E5492" w14:textId="77777777" w:rsidR="00BA5C04" w:rsidRDefault="00BA5C04" w:rsidP="00BA5C04">
      <w:pPr>
        <w:pStyle w:val="affd"/>
      </w:pPr>
      <w:r>
        <w:t xml:space="preserve">    };</w:t>
      </w:r>
    </w:p>
    <w:p w14:paraId="334F324B" w14:textId="77777777" w:rsidR="00BA5C04" w:rsidRDefault="00BA5C04" w:rsidP="00BA5C04">
      <w:pPr>
        <w:pStyle w:val="affd"/>
      </w:pPr>
      <w:r>
        <w:t xml:space="preserve">    var searchNode = function(node,key){</w:t>
      </w:r>
    </w:p>
    <w:p w14:paraId="00492524" w14:textId="77777777" w:rsidR="00BA5C04" w:rsidRDefault="00BA5C04" w:rsidP="00BA5C04">
      <w:pPr>
        <w:pStyle w:val="affd"/>
      </w:pPr>
      <w:r>
        <w:t xml:space="preserve">        if(node === null){return false;}</w:t>
      </w:r>
    </w:p>
    <w:p w14:paraId="11228AE8" w14:textId="77777777" w:rsidR="00BA5C04" w:rsidRDefault="00BA5C04" w:rsidP="00BA5C04">
      <w:pPr>
        <w:pStyle w:val="affd"/>
      </w:pPr>
      <w:r>
        <w:t xml:space="preserve">        if(key&lt;node.key){return searchNode(node.left,key)}</w:t>
      </w:r>
    </w:p>
    <w:p w14:paraId="75379BEE" w14:textId="77777777" w:rsidR="00BA5C04" w:rsidRDefault="00BA5C04" w:rsidP="00BA5C04">
      <w:pPr>
        <w:pStyle w:val="affd"/>
      </w:pPr>
      <w:r>
        <w:t xml:space="preserve">        else if(key&gt;node.key){return searchNode(node.right,key)}</w:t>
      </w:r>
    </w:p>
    <w:p w14:paraId="7165E3C3" w14:textId="77777777" w:rsidR="00BA5C04" w:rsidRDefault="00BA5C04" w:rsidP="00BA5C04">
      <w:pPr>
        <w:pStyle w:val="affd"/>
      </w:pPr>
      <w:r>
        <w:t xml:space="preserve">        else{return true;}</w:t>
      </w:r>
    </w:p>
    <w:p w14:paraId="6CDFAE3E" w14:textId="77777777" w:rsidR="00BA5C04" w:rsidRDefault="00BA5C04" w:rsidP="00BA5C04">
      <w:pPr>
        <w:pStyle w:val="affd"/>
      </w:pPr>
      <w:r>
        <w:t xml:space="preserve">    };</w:t>
      </w:r>
    </w:p>
    <w:p w14:paraId="5C2C6AD8" w14:textId="77777777" w:rsidR="00BA5C04" w:rsidRDefault="00BA5C04" w:rsidP="00BA5C04">
      <w:pPr>
        <w:pStyle w:val="affd"/>
      </w:pPr>
      <w:r>
        <w:t xml:space="preserve">    this.remove = function(key){</w:t>
      </w:r>
    </w:p>
    <w:p w14:paraId="2F0BD715" w14:textId="77777777" w:rsidR="00BA5C04" w:rsidRDefault="00BA5C04" w:rsidP="00BA5C04">
      <w:pPr>
        <w:pStyle w:val="affd"/>
      </w:pPr>
      <w:r>
        <w:t xml:space="preserve">        root = removeNode(root,node);</w:t>
      </w:r>
    </w:p>
    <w:p w14:paraId="744708B5" w14:textId="77777777" w:rsidR="00BA5C04" w:rsidRDefault="00BA5C04" w:rsidP="00BA5C04">
      <w:pPr>
        <w:pStyle w:val="affd"/>
      </w:pPr>
      <w:r>
        <w:t xml:space="preserve">    };</w:t>
      </w:r>
    </w:p>
    <w:p w14:paraId="6425FDEA" w14:textId="77777777" w:rsidR="00BA5C04" w:rsidRDefault="00BA5C04" w:rsidP="00BA5C04">
      <w:pPr>
        <w:pStyle w:val="affd"/>
      </w:pPr>
      <w:r>
        <w:t xml:space="preserve">    var removeNode = function(node,key){</w:t>
      </w:r>
    </w:p>
    <w:p w14:paraId="208AE515" w14:textId="77777777" w:rsidR="00BA5C04" w:rsidRDefault="00BA5C04" w:rsidP="00BA5C04">
      <w:pPr>
        <w:pStyle w:val="affd"/>
      </w:pPr>
      <w:r>
        <w:t xml:space="preserve">        if(node ===null){ return null; };</w:t>
      </w:r>
    </w:p>
    <w:p w14:paraId="0B831FC3" w14:textId="77777777" w:rsidR="00BA5C04" w:rsidRDefault="00BA5C04" w:rsidP="00BA5C04">
      <w:pPr>
        <w:pStyle w:val="affd"/>
      </w:pPr>
      <w:r>
        <w:t xml:space="preserve">        if(key &lt; node.key){ </w:t>
      </w:r>
    </w:p>
    <w:p w14:paraId="40663A1B" w14:textId="77777777" w:rsidR="00BA5C04" w:rsidRDefault="00BA5C04" w:rsidP="00BA5C04">
      <w:pPr>
        <w:pStyle w:val="affd"/>
      </w:pPr>
      <w:r>
        <w:t xml:space="preserve">            node.left = removeNode(node.left,key);</w:t>
      </w:r>
    </w:p>
    <w:p w14:paraId="2CCFF57A" w14:textId="77777777" w:rsidR="00BA5C04" w:rsidRDefault="00BA5C04" w:rsidP="00BA5C04">
      <w:pPr>
        <w:pStyle w:val="affd"/>
      </w:pPr>
      <w:r>
        <w:t xml:space="preserve">            return node;</w:t>
      </w:r>
    </w:p>
    <w:p w14:paraId="410910BA" w14:textId="77777777" w:rsidR="00BA5C04" w:rsidRDefault="00BA5C04" w:rsidP="00BA5C04">
      <w:pPr>
        <w:pStyle w:val="affd"/>
      </w:pPr>
      <w:r>
        <w:t xml:space="preserve">        }else if(key&gt;node.key){</w:t>
      </w:r>
    </w:p>
    <w:p w14:paraId="13D38D62" w14:textId="77777777" w:rsidR="00BA5C04" w:rsidRDefault="00BA5C04" w:rsidP="00BA5C04">
      <w:pPr>
        <w:pStyle w:val="affd"/>
      </w:pPr>
      <w:r>
        <w:t xml:space="preserve">            node.right = removeNode(node.right,key)</w:t>
      </w:r>
    </w:p>
    <w:p w14:paraId="35E3ABF7" w14:textId="77777777" w:rsidR="00BA5C04" w:rsidRDefault="00BA5C04" w:rsidP="00BA5C04">
      <w:pPr>
        <w:pStyle w:val="affd"/>
      </w:pPr>
      <w:r>
        <w:t xml:space="preserve">        }else{</w:t>
      </w:r>
    </w:p>
    <w:p w14:paraId="7A48E184" w14:textId="77777777" w:rsidR="00BA5C04" w:rsidRDefault="00BA5C04" w:rsidP="00BA5C04">
      <w:pPr>
        <w:pStyle w:val="affd"/>
      </w:pPr>
      <w:r>
        <w:t xml:space="preserve">            if(node.left ===null &amp;&amp; node.right ===null){</w:t>
      </w:r>
    </w:p>
    <w:p w14:paraId="59008D65" w14:textId="77777777" w:rsidR="00BA5C04" w:rsidRDefault="00BA5C04" w:rsidP="00BA5C04">
      <w:pPr>
        <w:pStyle w:val="affd"/>
      </w:pPr>
      <w:r>
        <w:t xml:space="preserve">                node =null;</w:t>
      </w:r>
    </w:p>
    <w:p w14:paraId="053D530E" w14:textId="77777777" w:rsidR="00BA5C04" w:rsidRDefault="00BA5C04" w:rsidP="00BA5C04">
      <w:pPr>
        <w:pStyle w:val="affd"/>
      </w:pPr>
      <w:r>
        <w:t xml:space="preserve">                return node;</w:t>
      </w:r>
    </w:p>
    <w:p w14:paraId="1CA80120" w14:textId="77777777" w:rsidR="00BA5C04" w:rsidRDefault="00BA5C04" w:rsidP="00BA5C04">
      <w:pPr>
        <w:pStyle w:val="affd"/>
      </w:pPr>
      <w:r>
        <w:t xml:space="preserve">            }</w:t>
      </w:r>
    </w:p>
    <w:p w14:paraId="743FF593" w14:textId="77777777" w:rsidR="00BA5C04" w:rsidRDefault="00BA5C04" w:rsidP="00BA5C04">
      <w:pPr>
        <w:pStyle w:val="affd"/>
      </w:pPr>
      <w:r>
        <w:t xml:space="preserve">            if(node.left ===null){</w:t>
      </w:r>
    </w:p>
    <w:p w14:paraId="54BCF725" w14:textId="77777777" w:rsidR="00BA5C04" w:rsidRDefault="00BA5C04" w:rsidP="00BA5C04">
      <w:pPr>
        <w:pStyle w:val="affd"/>
      </w:pPr>
      <w:r>
        <w:t xml:space="preserve">                node = node.right;</w:t>
      </w:r>
    </w:p>
    <w:p w14:paraId="70623243" w14:textId="77777777" w:rsidR="00BA5C04" w:rsidRDefault="00BA5C04" w:rsidP="00BA5C04">
      <w:pPr>
        <w:pStyle w:val="affd"/>
      </w:pPr>
      <w:r>
        <w:t xml:space="preserve">                return node;</w:t>
      </w:r>
    </w:p>
    <w:p w14:paraId="022F1CCB" w14:textId="77777777" w:rsidR="00BA5C04" w:rsidRDefault="00BA5C04" w:rsidP="00BA5C04">
      <w:pPr>
        <w:pStyle w:val="affd"/>
      </w:pPr>
      <w:r>
        <w:t xml:space="preserve">            }else if(node.right ===null){</w:t>
      </w:r>
    </w:p>
    <w:p w14:paraId="64705350" w14:textId="77777777" w:rsidR="00BA5C04" w:rsidRDefault="00BA5C04" w:rsidP="00BA5C04">
      <w:pPr>
        <w:pStyle w:val="affd"/>
      </w:pPr>
      <w:r>
        <w:t xml:space="preserve">                node = node.left;</w:t>
      </w:r>
    </w:p>
    <w:p w14:paraId="44390D6A" w14:textId="77777777" w:rsidR="00BA5C04" w:rsidRDefault="00BA5C04" w:rsidP="00BA5C04">
      <w:pPr>
        <w:pStyle w:val="affd"/>
      </w:pPr>
      <w:r>
        <w:t xml:space="preserve">                return node;</w:t>
      </w:r>
    </w:p>
    <w:p w14:paraId="5BC474D2" w14:textId="77777777" w:rsidR="00BA5C04" w:rsidRDefault="00BA5C04" w:rsidP="00BA5C04">
      <w:pPr>
        <w:pStyle w:val="affd"/>
      </w:pPr>
      <w:r>
        <w:t xml:space="preserve">            };</w:t>
      </w:r>
    </w:p>
    <w:p w14:paraId="1AC289E9" w14:textId="77777777" w:rsidR="00BA5C04" w:rsidRDefault="00BA5C04" w:rsidP="00BA5C04">
      <w:pPr>
        <w:pStyle w:val="affd"/>
      </w:pPr>
      <w:r>
        <w:t xml:space="preserve">            var aux = findMinNode(node.right);</w:t>
      </w:r>
    </w:p>
    <w:p w14:paraId="34317F85" w14:textId="77777777" w:rsidR="00BA5C04" w:rsidRDefault="00BA5C04" w:rsidP="00BA5C04">
      <w:pPr>
        <w:pStyle w:val="affd"/>
      </w:pPr>
      <w:r>
        <w:t xml:space="preserve">            node.key = aux.key;</w:t>
      </w:r>
    </w:p>
    <w:p w14:paraId="69F5DCEB" w14:textId="77777777" w:rsidR="00BA5C04" w:rsidRDefault="00BA5C04" w:rsidP="00BA5C04">
      <w:pPr>
        <w:pStyle w:val="affd"/>
      </w:pPr>
      <w:r>
        <w:t xml:space="preserve">            node.right = removeNode(node.right,aux.key);</w:t>
      </w:r>
    </w:p>
    <w:p w14:paraId="182907C7" w14:textId="77777777" w:rsidR="00BA5C04" w:rsidRDefault="00BA5C04" w:rsidP="00BA5C04">
      <w:pPr>
        <w:pStyle w:val="affd"/>
      </w:pPr>
      <w:r>
        <w:t xml:space="preserve">            return node;</w:t>
      </w:r>
    </w:p>
    <w:p w14:paraId="791C200D" w14:textId="77777777" w:rsidR="00BA5C04" w:rsidRDefault="00BA5C04" w:rsidP="00BA5C04">
      <w:pPr>
        <w:pStyle w:val="affd"/>
      </w:pPr>
      <w:r>
        <w:t xml:space="preserve">        }</w:t>
      </w:r>
    </w:p>
    <w:p w14:paraId="47068CDB" w14:textId="77777777" w:rsidR="00BA5C04" w:rsidRDefault="00BA5C04" w:rsidP="00BA5C04">
      <w:pPr>
        <w:pStyle w:val="affd"/>
      </w:pPr>
      <w:r>
        <w:t xml:space="preserve">    }</w:t>
      </w:r>
    </w:p>
    <w:p w14:paraId="61568A65" w14:textId="77777777" w:rsidR="00BA5C04" w:rsidRDefault="00BA5C04" w:rsidP="00BA5C04">
      <w:pPr>
        <w:pStyle w:val="affd"/>
      </w:pPr>
      <w:r>
        <w:t xml:space="preserve">    </w:t>
      </w:r>
    </w:p>
    <w:p w14:paraId="5008208E" w14:textId="77777777" w:rsidR="00BA5C04" w:rsidRDefault="00BA5C04" w:rsidP="00BA5C04">
      <w:pPr>
        <w:pStyle w:val="affd"/>
      </w:pPr>
      <w:r>
        <w:t>}</w:t>
      </w:r>
    </w:p>
  </w:comment>
  <w:comment w:id="236" w:author="Y 星人 [2]" w:date="2022-02-18T21:26:00Z" w:initials="Y星">
    <w:p w14:paraId="62D5B596" w14:textId="77777777" w:rsidR="00BA5C04" w:rsidRDefault="00BA5C04" w:rsidP="00BA5C04">
      <w:pPr>
        <w:pStyle w:val="affd"/>
      </w:pPr>
      <w:r>
        <w:rPr>
          <w:rStyle w:val="affc"/>
        </w:rPr>
        <w:annotationRef/>
      </w:r>
      <w:r>
        <w:t>function Graph(){</w:t>
      </w:r>
    </w:p>
    <w:p w14:paraId="3BA418B4" w14:textId="77777777" w:rsidR="00BA5C04" w:rsidRDefault="00BA5C04" w:rsidP="00BA5C04">
      <w:pPr>
        <w:pStyle w:val="affd"/>
      </w:pPr>
      <w:r>
        <w:t xml:space="preserve">    var  vertices = [];</w:t>
      </w:r>
    </w:p>
    <w:p w14:paraId="215489BC" w14:textId="77777777" w:rsidR="00BA5C04" w:rsidRDefault="00BA5C04" w:rsidP="00BA5C04">
      <w:pPr>
        <w:pStyle w:val="affd"/>
      </w:pPr>
      <w:r>
        <w:t xml:space="preserve">    var adjList = new Dictonary();</w:t>
      </w:r>
    </w:p>
    <w:p w14:paraId="4334AAB1" w14:textId="77777777" w:rsidR="00BA5C04" w:rsidRDefault="00BA5C04" w:rsidP="00BA5C04">
      <w:pPr>
        <w:pStyle w:val="affd"/>
      </w:pPr>
      <w:r>
        <w:t xml:space="preserve">    this.addVertex = function(v){</w:t>
      </w:r>
    </w:p>
    <w:p w14:paraId="56852762" w14:textId="77777777" w:rsidR="00BA5C04" w:rsidRDefault="00BA5C04" w:rsidP="00BA5C04">
      <w:pPr>
        <w:pStyle w:val="affd"/>
      </w:pPr>
      <w:r>
        <w:t xml:space="preserve">        vertices.push(v);</w:t>
      </w:r>
    </w:p>
    <w:p w14:paraId="4D44C7B2" w14:textId="77777777" w:rsidR="00BA5C04" w:rsidRDefault="00BA5C04" w:rsidP="00BA5C04">
      <w:pPr>
        <w:pStyle w:val="affd"/>
      </w:pPr>
      <w:r>
        <w:t xml:space="preserve">        adjList.set(v,[]);</w:t>
      </w:r>
    </w:p>
    <w:p w14:paraId="62ADE37C" w14:textId="77777777" w:rsidR="00BA5C04" w:rsidRDefault="00BA5C04" w:rsidP="00BA5C04">
      <w:pPr>
        <w:pStyle w:val="affd"/>
      </w:pPr>
      <w:r>
        <w:t xml:space="preserve">    };</w:t>
      </w:r>
    </w:p>
    <w:p w14:paraId="43FCF47F" w14:textId="77777777" w:rsidR="00BA5C04" w:rsidRDefault="00BA5C04" w:rsidP="00BA5C04">
      <w:pPr>
        <w:pStyle w:val="affd"/>
      </w:pPr>
      <w:r>
        <w:t xml:space="preserve">    this.addEdge = function(v,w){</w:t>
      </w:r>
    </w:p>
    <w:p w14:paraId="5A3C8DEB" w14:textId="77777777" w:rsidR="00BA5C04" w:rsidRDefault="00BA5C04" w:rsidP="00BA5C04">
      <w:pPr>
        <w:pStyle w:val="affd"/>
      </w:pPr>
      <w:r>
        <w:t xml:space="preserve">        adjList.get(v).push(w);</w:t>
      </w:r>
    </w:p>
    <w:p w14:paraId="601D4BC8" w14:textId="77777777" w:rsidR="00BA5C04" w:rsidRDefault="00BA5C04" w:rsidP="00BA5C04">
      <w:pPr>
        <w:pStyle w:val="affd"/>
      </w:pPr>
      <w:r>
        <w:t xml:space="preserve">        adjList.get(w).push(v);</w:t>
      </w:r>
    </w:p>
    <w:p w14:paraId="5EF12892" w14:textId="77777777" w:rsidR="00BA5C04" w:rsidRDefault="00BA5C04" w:rsidP="00BA5C04">
      <w:pPr>
        <w:pStyle w:val="affd"/>
      </w:pPr>
      <w:r>
        <w:t xml:space="preserve">    };</w:t>
      </w:r>
    </w:p>
    <w:p w14:paraId="64AE5EF9" w14:textId="77777777" w:rsidR="00BA5C04" w:rsidRDefault="00BA5C04" w:rsidP="00BA5C04">
      <w:pPr>
        <w:pStyle w:val="affd"/>
      </w:pPr>
      <w:r>
        <w:t xml:space="preserve">    this.toString = function(){</w:t>
      </w:r>
    </w:p>
    <w:p w14:paraId="107E72EB" w14:textId="77777777" w:rsidR="00BA5C04" w:rsidRDefault="00BA5C04" w:rsidP="00BA5C04">
      <w:pPr>
        <w:pStyle w:val="affd"/>
      </w:pPr>
      <w:r>
        <w:t xml:space="preserve">        var s = '';</w:t>
      </w:r>
    </w:p>
    <w:p w14:paraId="5E0B4988" w14:textId="77777777" w:rsidR="00BA5C04" w:rsidRDefault="00BA5C04" w:rsidP="00BA5C04">
      <w:pPr>
        <w:pStyle w:val="affd"/>
      </w:pPr>
      <w:r>
        <w:t xml:space="preserve">        for(var i=0;i&lt;vertices.length;i++){</w:t>
      </w:r>
    </w:p>
    <w:p w14:paraId="7210CE08" w14:textId="77777777" w:rsidR="00BA5C04" w:rsidRDefault="00BA5C04" w:rsidP="00BA5C04">
      <w:pPr>
        <w:pStyle w:val="affd"/>
      </w:pPr>
      <w:r>
        <w:t xml:space="preserve">            s+=vertices[i] + '-&gt;';</w:t>
      </w:r>
    </w:p>
    <w:p w14:paraId="09BCEAC4" w14:textId="77777777" w:rsidR="00BA5C04" w:rsidRDefault="00BA5C04" w:rsidP="00BA5C04">
      <w:pPr>
        <w:pStyle w:val="affd"/>
      </w:pPr>
      <w:r>
        <w:t xml:space="preserve">            var neighbors = adjList.get(vertices[i]);</w:t>
      </w:r>
    </w:p>
    <w:p w14:paraId="2F871D5F" w14:textId="77777777" w:rsidR="00BA5C04" w:rsidRDefault="00BA5C04" w:rsidP="00BA5C04">
      <w:pPr>
        <w:pStyle w:val="affd"/>
      </w:pPr>
      <w:r>
        <w:t xml:space="preserve">            for(var j =0;j&lt;neighbors.length;j++){</w:t>
      </w:r>
    </w:p>
    <w:p w14:paraId="6D7E99E1" w14:textId="77777777" w:rsidR="00BA5C04" w:rsidRDefault="00BA5C04" w:rsidP="00BA5C04">
      <w:pPr>
        <w:pStyle w:val="affd"/>
      </w:pPr>
      <w:r>
        <w:t xml:space="preserve">                s+=neighbors[j] + ' ';</w:t>
      </w:r>
    </w:p>
    <w:p w14:paraId="2CE23ACF" w14:textId="77777777" w:rsidR="00BA5C04" w:rsidRDefault="00BA5C04" w:rsidP="00BA5C04">
      <w:pPr>
        <w:pStyle w:val="affd"/>
      </w:pPr>
      <w:r>
        <w:t xml:space="preserve">            }</w:t>
      </w:r>
    </w:p>
    <w:p w14:paraId="7DF6EA97" w14:textId="77777777" w:rsidR="00BA5C04" w:rsidRDefault="00BA5C04" w:rsidP="00BA5C04">
      <w:pPr>
        <w:pStyle w:val="affd"/>
      </w:pPr>
      <w:r>
        <w:t xml:space="preserve">            s+='\n';</w:t>
      </w:r>
    </w:p>
    <w:p w14:paraId="0492A96E" w14:textId="77777777" w:rsidR="00BA5C04" w:rsidRDefault="00BA5C04" w:rsidP="00BA5C04">
      <w:pPr>
        <w:pStyle w:val="affd"/>
      </w:pPr>
      <w:r>
        <w:t xml:space="preserve">        }</w:t>
      </w:r>
    </w:p>
    <w:p w14:paraId="097A9D22" w14:textId="77777777" w:rsidR="00BA5C04" w:rsidRDefault="00BA5C04" w:rsidP="00BA5C04">
      <w:pPr>
        <w:pStyle w:val="affd"/>
      </w:pPr>
      <w:r>
        <w:t xml:space="preserve">        return s;</w:t>
      </w:r>
    </w:p>
    <w:p w14:paraId="3FEACF5C" w14:textId="77777777" w:rsidR="00BA5C04" w:rsidRDefault="00BA5C04" w:rsidP="00BA5C04">
      <w:pPr>
        <w:pStyle w:val="affd"/>
      </w:pPr>
      <w:r>
        <w:t xml:space="preserve">    };</w:t>
      </w:r>
    </w:p>
    <w:p w14:paraId="2E21C421" w14:textId="77777777" w:rsidR="00BA5C04" w:rsidRDefault="00BA5C04" w:rsidP="00BA5C04">
      <w:pPr>
        <w:pStyle w:val="affd"/>
      </w:pPr>
      <w:r>
        <w:t xml:space="preserve">    var initializeColor = function(){</w:t>
      </w:r>
    </w:p>
    <w:p w14:paraId="606DF94F" w14:textId="77777777" w:rsidR="00BA5C04" w:rsidRDefault="00BA5C04" w:rsidP="00BA5C04">
      <w:pPr>
        <w:pStyle w:val="affd"/>
      </w:pPr>
      <w:r>
        <w:t xml:space="preserve">        var color = [];</w:t>
      </w:r>
    </w:p>
    <w:p w14:paraId="760224F0" w14:textId="77777777" w:rsidR="00BA5C04" w:rsidRDefault="00BA5C04" w:rsidP="00BA5C04">
      <w:pPr>
        <w:pStyle w:val="affd"/>
      </w:pPr>
      <w:r>
        <w:t xml:space="preserve">        for(var i=0;i&lt;vertices.length;i++){</w:t>
      </w:r>
    </w:p>
    <w:p w14:paraId="4B4FF1D7" w14:textId="77777777" w:rsidR="00BA5C04" w:rsidRDefault="00BA5C04" w:rsidP="00BA5C04">
      <w:pPr>
        <w:pStyle w:val="affd"/>
      </w:pPr>
      <w:r>
        <w:t xml:space="preserve">            color[vertices[i]] = 'white';</w:t>
      </w:r>
    </w:p>
    <w:p w14:paraId="54FD9940" w14:textId="77777777" w:rsidR="00BA5C04" w:rsidRDefault="00BA5C04" w:rsidP="00BA5C04">
      <w:pPr>
        <w:pStyle w:val="affd"/>
      </w:pPr>
      <w:r>
        <w:t xml:space="preserve">        };</w:t>
      </w:r>
    </w:p>
    <w:p w14:paraId="1FED056B" w14:textId="77777777" w:rsidR="00BA5C04" w:rsidRDefault="00BA5C04" w:rsidP="00BA5C04">
      <w:pPr>
        <w:pStyle w:val="affd"/>
      </w:pPr>
      <w:r>
        <w:t xml:space="preserve">        return color;</w:t>
      </w:r>
    </w:p>
    <w:p w14:paraId="62F59330" w14:textId="77777777" w:rsidR="00BA5C04" w:rsidRDefault="00BA5C04" w:rsidP="00BA5C04">
      <w:pPr>
        <w:pStyle w:val="affd"/>
      </w:pPr>
      <w:r>
        <w:t xml:space="preserve">    };</w:t>
      </w:r>
    </w:p>
    <w:p w14:paraId="021C96EC" w14:textId="77777777" w:rsidR="00BA5C04" w:rsidRDefault="00BA5C04" w:rsidP="00BA5C04">
      <w:pPr>
        <w:pStyle w:val="affd"/>
      </w:pPr>
      <w:r>
        <w:t xml:space="preserve">    this.bfs = function(v,callback){        //广度搜索，用</w:t>
      </w:r>
      <w:r>
        <w:rPr>
          <w:rFonts w:ascii="Microsoft YaHei" w:eastAsia="Microsoft YaHei" w:hAnsi="Microsoft YaHei" w:cs="Microsoft YaHei" w:hint="eastAsia"/>
        </w:rPr>
        <w:t>颜</w:t>
      </w:r>
      <w:r>
        <w:rPr>
          <w:rFonts w:hAnsi="ＭＳ Ｐゴシック" w:cs="ＭＳ Ｐゴシック" w:hint="eastAsia"/>
        </w:rPr>
        <w:t>色</w:t>
      </w:r>
      <w:r>
        <w:rPr>
          <w:rFonts w:ascii="Microsoft YaHei" w:eastAsia="Microsoft YaHei" w:hAnsi="Microsoft YaHei" w:cs="Microsoft YaHei" w:hint="eastAsia"/>
        </w:rPr>
        <w:t>标记</w:t>
      </w:r>
    </w:p>
    <w:p w14:paraId="1DD6803A" w14:textId="77777777" w:rsidR="00BA5C04" w:rsidRDefault="00BA5C04" w:rsidP="00BA5C04">
      <w:pPr>
        <w:pStyle w:val="affd"/>
      </w:pPr>
      <w:r>
        <w:t xml:space="preserve">        var color =  initializeColor();</w:t>
      </w:r>
    </w:p>
    <w:p w14:paraId="4901F628" w14:textId="77777777" w:rsidR="00BA5C04" w:rsidRDefault="00BA5C04" w:rsidP="00BA5C04">
      <w:pPr>
        <w:pStyle w:val="affd"/>
      </w:pPr>
      <w:r>
        <w:t xml:space="preserve">        queue = new Queue();</w:t>
      </w:r>
    </w:p>
    <w:p w14:paraId="6B4D3924" w14:textId="77777777" w:rsidR="00BA5C04" w:rsidRDefault="00BA5C04" w:rsidP="00BA5C04">
      <w:pPr>
        <w:pStyle w:val="affd"/>
      </w:pPr>
      <w:r>
        <w:t xml:space="preserve">        queue.enqueue(v);</w:t>
      </w:r>
    </w:p>
    <w:p w14:paraId="0C960767" w14:textId="77777777" w:rsidR="00BA5C04" w:rsidRDefault="00BA5C04" w:rsidP="00BA5C04">
      <w:pPr>
        <w:pStyle w:val="affd"/>
      </w:pPr>
      <w:r>
        <w:t xml:space="preserve">        while(!queue.isEmpty()){</w:t>
      </w:r>
    </w:p>
    <w:p w14:paraId="72A6AE7E" w14:textId="77777777" w:rsidR="00BA5C04" w:rsidRDefault="00BA5C04" w:rsidP="00BA5C04">
      <w:pPr>
        <w:pStyle w:val="affd"/>
      </w:pPr>
      <w:r>
        <w:t xml:space="preserve">            var u = queue.dequeue();</w:t>
      </w:r>
    </w:p>
    <w:p w14:paraId="7F80FAD3" w14:textId="77777777" w:rsidR="00BA5C04" w:rsidRDefault="00BA5C04" w:rsidP="00BA5C04">
      <w:pPr>
        <w:pStyle w:val="affd"/>
      </w:pPr>
      <w:r>
        <w:t xml:space="preserve">            neighbors = adjList.get(u);</w:t>
      </w:r>
    </w:p>
    <w:p w14:paraId="122375F4" w14:textId="77777777" w:rsidR="00BA5C04" w:rsidRDefault="00BA5C04" w:rsidP="00BA5C04">
      <w:pPr>
        <w:pStyle w:val="affd"/>
      </w:pPr>
      <w:r>
        <w:t xml:space="preserve">            color[u] = 'grey';</w:t>
      </w:r>
    </w:p>
    <w:p w14:paraId="7570CA82" w14:textId="77777777" w:rsidR="00BA5C04" w:rsidRDefault="00BA5C04" w:rsidP="00BA5C04">
      <w:pPr>
        <w:pStyle w:val="affd"/>
      </w:pPr>
      <w:r>
        <w:t xml:space="preserve">            for(var i= 0;i&lt;neighbors.length;i++){</w:t>
      </w:r>
    </w:p>
    <w:p w14:paraId="0315D843" w14:textId="77777777" w:rsidR="00BA5C04" w:rsidRDefault="00BA5C04" w:rsidP="00BA5C04">
      <w:pPr>
        <w:pStyle w:val="affd"/>
      </w:pPr>
      <w:r>
        <w:t xml:space="preserve">                var w = neighbors[i];</w:t>
      </w:r>
    </w:p>
    <w:p w14:paraId="78163FB4" w14:textId="77777777" w:rsidR="00BA5C04" w:rsidRDefault="00BA5C04" w:rsidP="00BA5C04">
      <w:pPr>
        <w:pStyle w:val="affd"/>
      </w:pPr>
      <w:r>
        <w:t xml:space="preserve">                if(color[w] ==='white'){</w:t>
      </w:r>
    </w:p>
    <w:p w14:paraId="0896D388" w14:textId="77777777" w:rsidR="00BA5C04" w:rsidRDefault="00BA5C04" w:rsidP="00BA5C04">
      <w:pPr>
        <w:pStyle w:val="affd"/>
      </w:pPr>
      <w:r>
        <w:t xml:space="preserve">                    color[w] = 'grey';</w:t>
      </w:r>
    </w:p>
    <w:p w14:paraId="1D3DCB9F" w14:textId="77777777" w:rsidR="00BA5C04" w:rsidRDefault="00BA5C04" w:rsidP="00BA5C04">
      <w:pPr>
        <w:pStyle w:val="affd"/>
      </w:pPr>
      <w:r>
        <w:t xml:space="preserve">                    queue.enqueue(w);</w:t>
      </w:r>
    </w:p>
    <w:p w14:paraId="66B9439D" w14:textId="77777777" w:rsidR="00BA5C04" w:rsidRDefault="00BA5C04" w:rsidP="00BA5C04">
      <w:pPr>
        <w:pStyle w:val="affd"/>
      </w:pPr>
      <w:r>
        <w:t xml:space="preserve">                }</w:t>
      </w:r>
    </w:p>
    <w:p w14:paraId="6C63C85B" w14:textId="77777777" w:rsidR="00BA5C04" w:rsidRDefault="00BA5C04" w:rsidP="00BA5C04">
      <w:pPr>
        <w:pStyle w:val="affd"/>
      </w:pPr>
      <w:r>
        <w:t xml:space="preserve">            }</w:t>
      </w:r>
    </w:p>
    <w:p w14:paraId="4B0A4198" w14:textId="77777777" w:rsidR="00BA5C04" w:rsidRDefault="00BA5C04" w:rsidP="00BA5C04">
      <w:pPr>
        <w:pStyle w:val="affd"/>
      </w:pPr>
      <w:r>
        <w:t xml:space="preserve">            color[u] = 'black';</w:t>
      </w:r>
    </w:p>
    <w:p w14:paraId="63834BD8" w14:textId="77777777" w:rsidR="00BA5C04" w:rsidRDefault="00BA5C04" w:rsidP="00BA5C04">
      <w:pPr>
        <w:pStyle w:val="affd"/>
      </w:pPr>
      <w:r>
        <w:t xml:space="preserve">            if(callback){</w:t>
      </w:r>
    </w:p>
    <w:p w14:paraId="3F017F53" w14:textId="77777777" w:rsidR="00BA5C04" w:rsidRDefault="00BA5C04" w:rsidP="00BA5C04">
      <w:pPr>
        <w:pStyle w:val="affd"/>
      </w:pPr>
      <w:r>
        <w:t xml:space="preserve">                callback(u);</w:t>
      </w:r>
    </w:p>
    <w:p w14:paraId="377E7589" w14:textId="77777777" w:rsidR="00BA5C04" w:rsidRDefault="00BA5C04" w:rsidP="00BA5C04">
      <w:pPr>
        <w:pStyle w:val="affd"/>
      </w:pPr>
      <w:r>
        <w:t xml:space="preserve">            }</w:t>
      </w:r>
    </w:p>
    <w:p w14:paraId="096FCF35" w14:textId="77777777" w:rsidR="00BA5C04" w:rsidRDefault="00BA5C04" w:rsidP="00BA5C04">
      <w:pPr>
        <w:pStyle w:val="affd"/>
      </w:pPr>
      <w:r>
        <w:t xml:space="preserve">        }</w:t>
      </w:r>
    </w:p>
    <w:p w14:paraId="216CCDD7" w14:textId="77777777" w:rsidR="00BA5C04" w:rsidRDefault="00BA5C04" w:rsidP="00BA5C04">
      <w:pPr>
        <w:pStyle w:val="affd"/>
      </w:pPr>
      <w:r>
        <w:t xml:space="preserve">    };</w:t>
      </w:r>
    </w:p>
    <w:p w14:paraId="662183AD" w14:textId="77777777" w:rsidR="00BA5C04" w:rsidRDefault="00BA5C04" w:rsidP="00BA5C04">
      <w:pPr>
        <w:pStyle w:val="affd"/>
      </w:pPr>
      <w:r>
        <w:t xml:space="preserve">    this.BFS = function(v){</w:t>
      </w:r>
    </w:p>
    <w:p w14:paraId="2EC56422" w14:textId="77777777" w:rsidR="00BA5C04" w:rsidRDefault="00BA5C04" w:rsidP="00BA5C04">
      <w:pPr>
        <w:pStyle w:val="affd"/>
      </w:pPr>
      <w:r>
        <w:t xml:space="preserve">        var color= initializeColor,</w:t>
      </w:r>
    </w:p>
    <w:p w14:paraId="659F2F7C" w14:textId="77777777" w:rsidR="00BA5C04" w:rsidRDefault="00BA5C04" w:rsidP="00BA5C04">
      <w:pPr>
        <w:pStyle w:val="affd"/>
      </w:pPr>
      <w:r>
        <w:t xml:space="preserve">        queue= new Queue(),</w:t>
      </w:r>
    </w:p>
    <w:p w14:paraId="26ED9EA9" w14:textId="77777777" w:rsidR="00BA5C04" w:rsidRDefault="00BA5C04" w:rsidP="00BA5C04">
      <w:pPr>
        <w:pStyle w:val="affd"/>
      </w:pPr>
      <w:r>
        <w:t xml:space="preserve">        d = [],</w:t>
      </w:r>
    </w:p>
    <w:p w14:paraId="04EC817B" w14:textId="77777777" w:rsidR="00BA5C04" w:rsidRDefault="00BA5C04" w:rsidP="00BA5C04">
      <w:pPr>
        <w:pStyle w:val="affd"/>
      </w:pPr>
      <w:r>
        <w:t xml:space="preserve">        pred = [];</w:t>
      </w:r>
    </w:p>
    <w:p w14:paraId="002FF520" w14:textId="77777777" w:rsidR="00BA5C04" w:rsidRDefault="00BA5C04" w:rsidP="00BA5C04">
      <w:pPr>
        <w:pStyle w:val="affd"/>
      </w:pPr>
      <w:r>
        <w:t xml:space="preserve">        queue.edqueue(v);</w:t>
      </w:r>
    </w:p>
    <w:p w14:paraId="4ADB6AE5" w14:textId="77777777" w:rsidR="00BA5C04" w:rsidRDefault="00BA5C04" w:rsidP="00BA5C04">
      <w:pPr>
        <w:pStyle w:val="affd"/>
      </w:pPr>
      <w:r>
        <w:t xml:space="preserve">        for(var i =0;i&lt;vertices.length;i++){</w:t>
      </w:r>
    </w:p>
    <w:p w14:paraId="5EA0BBB7" w14:textId="77777777" w:rsidR="00BA5C04" w:rsidRDefault="00BA5C04" w:rsidP="00BA5C04">
      <w:pPr>
        <w:pStyle w:val="affd"/>
      </w:pPr>
      <w:r>
        <w:t xml:space="preserve">            d[vertices[i]] = 0;</w:t>
      </w:r>
    </w:p>
    <w:p w14:paraId="574E529E" w14:textId="77777777" w:rsidR="00BA5C04" w:rsidRDefault="00BA5C04" w:rsidP="00BA5C04">
      <w:pPr>
        <w:pStyle w:val="affd"/>
      </w:pPr>
      <w:r>
        <w:t xml:space="preserve">            pred[vertices[i]] = null;</w:t>
      </w:r>
    </w:p>
    <w:p w14:paraId="72C449E4" w14:textId="77777777" w:rsidR="00BA5C04" w:rsidRDefault="00BA5C04" w:rsidP="00BA5C04">
      <w:pPr>
        <w:pStyle w:val="affd"/>
      </w:pPr>
      <w:r>
        <w:t xml:space="preserve">        }</w:t>
      </w:r>
    </w:p>
    <w:p w14:paraId="6F53AF81" w14:textId="77777777" w:rsidR="00BA5C04" w:rsidRDefault="00BA5C04" w:rsidP="00BA5C04">
      <w:pPr>
        <w:pStyle w:val="affd"/>
      </w:pPr>
      <w:r>
        <w:t xml:space="preserve">        while(!queue.isEmpty()){</w:t>
      </w:r>
    </w:p>
    <w:p w14:paraId="7880D57B" w14:textId="77777777" w:rsidR="00BA5C04" w:rsidRDefault="00BA5C04" w:rsidP="00BA5C04">
      <w:pPr>
        <w:pStyle w:val="affd"/>
      </w:pPr>
      <w:r>
        <w:t xml:space="preserve">            var u = queue.dequeue();</w:t>
      </w:r>
    </w:p>
    <w:p w14:paraId="018AC600" w14:textId="77777777" w:rsidR="00BA5C04" w:rsidRDefault="00BA5C04" w:rsidP="00BA5C04">
      <w:pPr>
        <w:pStyle w:val="affd"/>
      </w:pPr>
      <w:r>
        <w:t xml:space="preserve">            var neighbors = adjList.get(u);</w:t>
      </w:r>
    </w:p>
    <w:p w14:paraId="43DA9A48" w14:textId="77777777" w:rsidR="00BA5C04" w:rsidRDefault="00BA5C04" w:rsidP="00BA5C04">
      <w:pPr>
        <w:pStyle w:val="affd"/>
      </w:pPr>
      <w:r>
        <w:t xml:space="preserve">            color[u]= 'grey'</w:t>
      </w:r>
    </w:p>
    <w:p w14:paraId="345DA369" w14:textId="77777777" w:rsidR="00BA5C04" w:rsidRDefault="00BA5C04" w:rsidP="00BA5C04">
      <w:pPr>
        <w:pStyle w:val="affd"/>
      </w:pPr>
      <w:r>
        <w:t xml:space="preserve">            for(i = 0;i&lt;neighbors.lenght;i++){</w:t>
      </w:r>
    </w:p>
    <w:p w14:paraId="0752BDA1" w14:textId="77777777" w:rsidR="00BA5C04" w:rsidRDefault="00BA5C04" w:rsidP="00BA5C04">
      <w:pPr>
        <w:pStyle w:val="affd"/>
      </w:pPr>
      <w:r>
        <w:t xml:space="preserve">                var w = neighbors[i];</w:t>
      </w:r>
    </w:p>
    <w:p w14:paraId="0C416BBC" w14:textId="77777777" w:rsidR="00BA5C04" w:rsidRDefault="00BA5C04" w:rsidP="00BA5C04">
      <w:pPr>
        <w:pStyle w:val="affd"/>
      </w:pPr>
      <w:r>
        <w:t xml:space="preserve">                if(color[w] === 'white'){</w:t>
      </w:r>
    </w:p>
    <w:p w14:paraId="44CEBF26" w14:textId="77777777" w:rsidR="00BA5C04" w:rsidRDefault="00BA5C04" w:rsidP="00BA5C04">
      <w:pPr>
        <w:pStyle w:val="affd"/>
      </w:pPr>
      <w:r>
        <w:t xml:space="preserve">                    color[w] = 'grey';</w:t>
      </w:r>
    </w:p>
    <w:p w14:paraId="4A87E2F4" w14:textId="77777777" w:rsidR="00BA5C04" w:rsidRDefault="00BA5C04" w:rsidP="00BA5C04">
      <w:pPr>
        <w:pStyle w:val="affd"/>
      </w:pPr>
      <w:r>
        <w:t xml:space="preserve">                    d[w] = d[u] + 1;</w:t>
      </w:r>
    </w:p>
    <w:p w14:paraId="5A1A95C9" w14:textId="77777777" w:rsidR="00BA5C04" w:rsidRDefault="00BA5C04" w:rsidP="00BA5C04">
      <w:pPr>
        <w:pStyle w:val="affd"/>
      </w:pPr>
      <w:r>
        <w:t xml:space="preserve">                    pred[w] = u;</w:t>
      </w:r>
    </w:p>
    <w:p w14:paraId="48F1367B" w14:textId="77777777" w:rsidR="00BA5C04" w:rsidRDefault="00BA5C04" w:rsidP="00BA5C04">
      <w:pPr>
        <w:pStyle w:val="affd"/>
      </w:pPr>
      <w:r>
        <w:t xml:space="preserve">                    queue.enqueue(w);</w:t>
      </w:r>
    </w:p>
    <w:p w14:paraId="68C3ED30" w14:textId="77777777" w:rsidR="00BA5C04" w:rsidRDefault="00BA5C04" w:rsidP="00BA5C04">
      <w:pPr>
        <w:pStyle w:val="affd"/>
      </w:pPr>
      <w:r>
        <w:t xml:space="preserve">                }</w:t>
      </w:r>
    </w:p>
    <w:p w14:paraId="3F6F48D8" w14:textId="77777777" w:rsidR="00BA5C04" w:rsidRDefault="00BA5C04" w:rsidP="00BA5C04">
      <w:pPr>
        <w:pStyle w:val="affd"/>
      </w:pPr>
      <w:r>
        <w:t xml:space="preserve">            }</w:t>
      </w:r>
    </w:p>
    <w:p w14:paraId="2B4A4A5B" w14:textId="77777777" w:rsidR="00BA5C04" w:rsidRDefault="00BA5C04" w:rsidP="00BA5C04">
      <w:pPr>
        <w:pStyle w:val="affd"/>
      </w:pPr>
      <w:r>
        <w:t xml:space="preserve">            color[u] = 'black';</w:t>
      </w:r>
    </w:p>
    <w:p w14:paraId="5C134E43" w14:textId="77777777" w:rsidR="00BA5C04" w:rsidRDefault="00BA5C04" w:rsidP="00BA5C04">
      <w:pPr>
        <w:pStyle w:val="affd"/>
      </w:pPr>
      <w:r>
        <w:t xml:space="preserve">        }</w:t>
      </w:r>
    </w:p>
    <w:p w14:paraId="6BAE4BEF" w14:textId="77777777" w:rsidR="00BA5C04" w:rsidRDefault="00BA5C04" w:rsidP="00BA5C04">
      <w:pPr>
        <w:pStyle w:val="affd"/>
      </w:pPr>
      <w:r>
        <w:t xml:space="preserve">        return {</w:t>
      </w:r>
    </w:p>
    <w:p w14:paraId="18A409BC" w14:textId="77777777" w:rsidR="00BA5C04" w:rsidRDefault="00BA5C04" w:rsidP="00BA5C04">
      <w:pPr>
        <w:pStyle w:val="affd"/>
      </w:pPr>
      <w:r>
        <w:t xml:space="preserve">            distance :d,</w:t>
      </w:r>
    </w:p>
    <w:p w14:paraId="68163927" w14:textId="77777777" w:rsidR="00BA5C04" w:rsidRDefault="00BA5C04" w:rsidP="00BA5C04">
      <w:pPr>
        <w:pStyle w:val="affd"/>
      </w:pPr>
      <w:r>
        <w:t xml:space="preserve">            predecessors : pred</w:t>
      </w:r>
    </w:p>
    <w:p w14:paraId="379B6E6D" w14:textId="77777777" w:rsidR="00BA5C04" w:rsidRDefault="00BA5C04" w:rsidP="00BA5C04">
      <w:pPr>
        <w:pStyle w:val="affd"/>
      </w:pPr>
      <w:r>
        <w:t xml:space="preserve">        }</w:t>
      </w:r>
    </w:p>
    <w:p w14:paraId="60E81C98" w14:textId="77777777" w:rsidR="00BA5C04" w:rsidRDefault="00BA5C04" w:rsidP="00BA5C04">
      <w:pPr>
        <w:pStyle w:val="affd"/>
      </w:pPr>
      <w:r>
        <w:t xml:space="preserve">    };</w:t>
      </w:r>
    </w:p>
    <w:p w14:paraId="439DDA9F" w14:textId="77777777" w:rsidR="00BA5C04" w:rsidRDefault="00BA5C04" w:rsidP="00BA5C04">
      <w:pPr>
        <w:pStyle w:val="affd"/>
      </w:pPr>
      <w:r>
        <w:t xml:space="preserve">   this.dfs = function(callback){        //深度</w:t>
      </w:r>
      <w:r>
        <w:rPr>
          <w:rFonts w:ascii="Microsoft YaHei" w:eastAsia="Microsoft YaHei" w:hAnsi="Microsoft YaHei" w:cs="Microsoft YaHei" w:hint="eastAsia"/>
        </w:rPr>
        <w:t>优</w:t>
      </w:r>
      <w:r>
        <w:rPr>
          <w:rFonts w:hAnsi="ＭＳ Ｐゴシック" w:cs="ＭＳ Ｐゴシック" w:hint="eastAsia"/>
        </w:rPr>
        <w:t>先</w:t>
      </w:r>
    </w:p>
    <w:p w14:paraId="19D8D2B7" w14:textId="77777777" w:rsidR="00BA5C04" w:rsidRDefault="00BA5C04" w:rsidP="00BA5C04">
      <w:pPr>
        <w:pStyle w:val="affd"/>
      </w:pPr>
      <w:r>
        <w:t xml:space="preserve">        var color = initializeColor();</w:t>
      </w:r>
    </w:p>
    <w:p w14:paraId="2E187EDD" w14:textId="77777777" w:rsidR="00BA5C04" w:rsidRDefault="00BA5C04" w:rsidP="00BA5C04">
      <w:pPr>
        <w:pStyle w:val="affd"/>
      </w:pPr>
      <w:r>
        <w:t xml:space="preserve">        for(var i = 0;i&lt;vertices.length;i++){</w:t>
      </w:r>
    </w:p>
    <w:p w14:paraId="7CC7A997" w14:textId="77777777" w:rsidR="00BA5C04" w:rsidRDefault="00BA5C04" w:rsidP="00BA5C04">
      <w:pPr>
        <w:pStyle w:val="affd"/>
      </w:pPr>
      <w:r>
        <w:t xml:space="preserve">            if(color[vertices[i]] === 'white'){</w:t>
      </w:r>
    </w:p>
    <w:p w14:paraId="12C206BC" w14:textId="77777777" w:rsidR="00BA5C04" w:rsidRDefault="00BA5C04" w:rsidP="00BA5C04">
      <w:pPr>
        <w:pStyle w:val="affd"/>
      </w:pPr>
      <w:r>
        <w:t xml:space="preserve">                dfsVisit(vertices[i],color,callback);</w:t>
      </w:r>
    </w:p>
    <w:p w14:paraId="38891DF5" w14:textId="77777777" w:rsidR="00BA5C04" w:rsidRDefault="00BA5C04" w:rsidP="00BA5C04">
      <w:pPr>
        <w:pStyle w:val="affd"/>
      </w:pPr>
      <w:r>
        <w:t xml:space="preserve">            }</w:t>
      </w:r>
    </w:p>
    <w:p w14:paraId="7F4F1AAA" w14:textId="77777777" w:rsidR="00BA5C04" w:rsidRDefault="00BA5C04" w:rsidP="00BA5C04">
      <w:pPr>
        <w:pStyle w:val="affd"/>
      </w:pPr>
      <w:r>
        <w:t xml:space="preserve">        }</w:t>
      </w:r>
    </w:p>
    <w:p w14:paraId="18BEE3B9" w14:textId="77777777" w:rsidR="00BA5C04" w:rsidRDefault="00BA5C04" w:rsidP="00BA5C04">
      <w:pPr>
        <w:pStyle w:val="affd"/>
      </w:pPr>
      <w:r>
        <w:t xml:space="preserve">    };</w:t>
      </w:r>
    </w:p>
    <w:p w14:paraId="6E32DC56" w14:textId="77777777" w:rsidR="00BA5C04" w:rsidRDefault="00BA5C04" w:rsidP="00BA5C04">
      <w:pPr>
        <w:pStyle w:val="affd"/>
      </w:pPr>
      <w:r>
        <w:t xml:space="preserve">    var dfsVisiit = function(u,color,callback){</w:t>
      </w:r>
    </w:p>
    <w:p w14:paraId="303BCEEC" w14:textId="77777777" w:rsidR="00BA5C04" w:rsidRDefault="00BA5C04" w:rsidP="00BA5C04">
      <w:pPr>
        <w:pStyle w:val="affd"/>
      </w:pPr>
      <w:r>
        <w:t xml:space="preserve">        color[u] = 'grey';</w:t>
      </w:r>
    </w:p>
    <w:p w14:paraId="017DFAFF" w14:textId="77777777" w:rsidR="00BA5C04" w:rsidRDefault="00BA5C04" w:rsidP="00BA5C04">
      <w:pPr>
        <w:pStyle w:val="affd"/>
      </w:pPr>
      <w:r>
        <w:t xml:space="preserve">        if(callback){callback(u)};</w:t>
      </w:r>
    </w:p>
    <w:p w14:paraId="5912B225" w14:textId="77777777" w:rsidR="00BA5C04" w:rsidRDefault="00BA5C04" w:rsidP="00BA5C04">
      <w:pPr>
        <w:pStyle w:val="affd"/>
      </w:pPr>
      <w:r>
        <w:t xml:space="preserve">        var neighbors = adjList.get(u);</w:t>
      </w:r>
    </w:p>
    <w:p w14:paraId="3D492769" w14:textId="77777777" w:rsidR="00BA5C04" w:rsidRDefault="00BA5C04" w:rsidP="00BA5C04">
      <w:pPr>
        <w:pStyle w:val="affd"/>
      </w:pPr>
      <w:r>
        <w:t xml:space="preserve">        for(var i =0;i&lt;neighbors.length;i++){</w:t>
      </w:r>
    </w:p>
    <w:p w14:paraId="3A79B0A6" w14:textId="77777777" w:rsidR="00BA5C04" w:rsidRDefault="00BA5C04" w:rsidP="00BA5C04">
      <w:pPr>
        <w:pStyle w:val="affd"/>
      </w:pPr>
      <w:r>
        <w:t xml:space="preserve">            var w = neighbors[i];</w:t>
      </w:r>
    </w:p>
    <w:p w14:paraId="697AB169" w14:textId="77777777" w:rsidR="00BA5C04" w:rsidRDefault="00BA5C04" w:rsidP="00BA5C04">
      <w:pPr>
        <w:pStyle w:val="affd"/>
      </w:pPr>
      <w:r>
        <w:t xml:space="preserve">            if(color[w] ==='white'){</w:t>
      </w:r>
    </w:p>
    <w:p w14:paraId="22F4F292" w14:textId="77777777" w:rsidR="00BA5C04" w:rsidRDefault="00BA5C04" w:rsidP="00BA5C04">
      <w:pPr>
        <w:pStyle w:val="affd"/>
      </w:pPr>
      <w:r>
        <w:t xml:space="preserve">                dfsVisit(w,color,callback);</w:t>
      </w:r>
    </w:p>
    <w:p w14:paraId="2A0A9452" w14:textId="77777777" w:rsidR="00BA5C04" w:rsidRDefault="00BA5C04" w:rsidP="00BA5C04">
      <w:pPr>
        <w:pStyle w:val="affd"/>
      </w:pPr>
      <w:r>
        <w:t xml:space="preserve">            }</w:t>
      </w:r>
    </w:p>
    <w:p w14:paraId="72E8D9FD" w14:textId="77777777" w:rsidR="00BA5C04" w:rsidRDefault="00BA5C04" w:rsidP="00BA5C04">
      <w:pPr>
        <w:pStyle w:val="affd"/>
      </w:pPr>
      <w:r>
        <w:t xml:space="preserve">        }</w:t>
      </w:r>
    </w:p>
    <w:p w14:paraId="69FFB4B2" w14:textId="77777777" w:rsidR="00BA5C04" w:rsidRDefault="00BA5C04" w:rsidP="00BA5C04">
      <w:pPr>
        <w:pStyle w:val="affd"/>
      </w:pPr>
      <w:r>
        <w:t xml:space="preserve">        color[u] = 'black';</w:t>
      </w:r>
    </w:p>
    <w:p w14:paraId="11C3FF30" w14:textId="77777777" w:rsidR="00BA5C04" w:rsidRDefault="00BA5C04" w:rsidP="00BA5C04">
      <w:pPr>
        <w:pStyle w:val="affd"/>
      </w:pPr>
      <w:r>
        <w:t xml:space="preserve">    }</w:t>
      </w:r>
    </w:p>
    <w:p w14:paraId="272184D8" w14:textId="77777777" w:rsidR="00BA5C04" w:rsidRDefault="00BA5C04" w:rsidP="00BA5C04">
      <w:pPr>
        <w:pStyle w:val="affd"/>
      </w:pPr>
      <w:r>
        <w:t xml:space="preserve"> }</w:t>
      </w:r>
    </w:p>
  </w:comment>
  <w:comment w:id="237" w:author="Rin U" w:date="2023-03-08T12:35:00Z" w:initials="RU">
    <w:p w14:paraId="782117FA" w14:textId="77777777" w:rsidR="00725CD6" w:rsidRDefault="00725CD6" w:rsidP="00725CD6">
      <w:pPr>
        <w:pStyle w:val="affd"/>
      </w:pPr>
      <w:r>
        <w:rPr>
          <w:rStyle w:val="affc"/>
        </w:rPr>
        <w:annotationRef/>
      </w:r>
      <w:r>
        <w:t>function createPerson(name, age, job) {</w:t>
      </w:r>
    </w:p>
    <w:p w14:paraId="28A1D64C" w14:textId="77777777" w:rsidR="00725CD6" w:rsidRDefault="00725CD6" w:rsidP="00725CD6">
      <w:pPr>
        <w:pStyle w:val="affd"/>
      </w:pPr>
      <w:r>
        <w:t xml:space="preserve"> let o = new Object();</w:t>
      </w:r>
    </w:p>
    <w:p w14:paraId="63A6DA7A" w14:textId="77777777" w:rsidR="00725CD6" w:rsidRDefault="00725CD6" w:rsidP="00725CD6">
      <w:pPr>
        <w:pStyle w:val="affd"/>
      </w:pPr>
      <w:r>
        <w:t xml:space="preserve"> o.name = name;</w:t>
      </w:r>
    </w:p>
    <w:p w14:paraId="1318755B" w14:textId="77777777" w:rsidR="00725CD6" w:rsidRDefault="00725CD6" w:rsidP="00725CD6">
      <w:pPr>
        <w:pStyle w:val="affd"/>
      </w:pPr>
      <w:r>
        <w:t xml:space="preserve"> o.age = age;</w:t>
      </w:r>
    </w:p>
    <w:p w14:paraId="2C5AE147" w14:textId="77777777" w:rsidR="00725CD6" w:rsidRDefault="00725CD6" w:rsidP="00725CD6">
      <w:pPr>
        <w:pStyle w:val="affd"/>
      </w:pPr>
      <w:r>
        <w:t xml:space="preserve"> o.job = job;</w:t>
      </w:r>
    </w:p>
    <w:p w14:paraId="358123A1" w14:textId="77777777" w:rsidR="00725CD6" w:rsidRDefault="00725CD6" w:rsidP="00725CD6">
      <w:pPr>
        <w:pStyle w:val="affd"/>
      </w:pPr>
      <w:r>
        <w:t xml:space="preserve"> o.sayName = function() {</w:t>
      </w:r>
    </w:p>
    <w:p w14:paraId="3640B23A" w14:textId="77777777" w:rsidR="00725CD6" w:rsidRDefault="00725CD6" w:rsidP="00725CD6">
      <w:pPr>
        <w:pStyle w:val="affd"/>
      </w:pPr>
      <w:r>
        <w:t xml:space="preserve"> console.log(this.name);</w:t>
      </w:r>
    </w:p>
    <w:p w14:paraId="6B0233A2" w14:textId="77777777" w:rsidR="00725CD6" w:rsidRDefault="00725CD6" w:rsidP="00725CD6">
      <w:pPr>
        <w:pStyle w:val="affd"/>
      </w:pPr>
      <w:r>
        <w:t xml:space="preserve"> };</w:t>
      </w:r>
    </w:p>
    <w:p w14:paraId="4E83C284" w14:textId="77777777" w:rsidR="00725CD6" w:rsidRDefault="00725CD6" w:rsidP="00725CD6">
      <w:pPr>
        <w:pStyle w:val="affd"/>
      </w:pPr>
      <w:r>
        <w:t xml:space="preserve"> return o;</w:t>
      </w:r>
    </w:p>
    <w:p w14:paraId="2FCA14C0" w14:textId="77777777" w:rsidR="00725CD6" w:rsidRDefault="00725CD6" w:rsidP="00725CD6">
      <w:pPr>
        <w:pStyle w:val="affd"/>
      </w:pPr>
      <w:r>
        <w:t>}</w:t>
      </w:r>
    </w:p>
    <w:p w14:paraId="768AD892" w14:textId="77777777" w:rsidR="00725CD6" w:rsidRDefault="00725CD6" w:rsidP="00725CD6">
      <w:pPr>
        <w:pStyle w:val="affd"/>
      </w:pPr>
      <w:r>
        <w:t>let person1 = createPerson("Nicholas", 29, "Software Engineer");</w:t>
      </w:r>
    </w:p>
    <w:p w14:paraId="40A9C661" w14:textId="47A35C8A" w:rsidR="00725CD6" w:rsidRDefault="00725CD6" w:rsidP="00725CD6">
      <w:pPr>
        <w:pStyle w:val="affd"/>
      </w:pPr>
      <w:r>
        <w:t>let person2 = createPerson("Greg", 27, "Doctor");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4CEAD5" w15:done="0"/>
  <w15:commentEx w15:paraId="5C7983BF" w15:done="0"/>
  <w15:commentEx w15:paraId="3A14C23E" w15:done="0"/>
  <w15:commentEx w15:paraId="08FB1452" w15:done="0"/>
  <w15:commentEx w15:paraId="29709E09" w15:done="0"/>
  <w15:commentEx w15:paraId="36F1F5EC" w15:done="0"/>
  <w15:commentEx w15:paraId="6E386B69" w15:done="0"/>
  <w15:commentEx w15:paraId="02053C0C" w15:done="0"/>
  <w15:commentEx w15:paraId="12E76595" w15:done="0"/>
  <w15:commentEx w15:paraId="4B42DF72" w15:done="0"/>
  <w15:commentEx w15:paraId="4DB0D5D2" w15:done="0"/>
  <w15:commentEx w15:paraId="08545A0D" w15:done="0"/>
  <w15:commentEx w15:paraId="19A9C1EF" w15:done="0"/>
  <w15:commentEx w15:paraId="310623ED" w15:done="0"/>
  <w15:commentEx w15:paraId="1958A121" w15:done="0"/>
  <w15:commentEx w15:paraId="29B98635" w15:done="0"/>
  <w15:commentEx w15:paraId="7E18CF0F" w15:done="0"/>
  <w15:commentEx w15:paraId="492211B6" w15:done="0"/>
  <w15:commentEx w15:paraId="5008208E" w15:done="0"/>
  <w15:commentEx w15:paraId="272184D8" w15:done="0"/>
  <w15:commentEx w15:paraId="40A9C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E259" w16cex:dateUtc="2022-03-30T23:18:00Z"/>
  <w16cex:commentExtensible w16cex:durableId="25EFE269" w16cex:dateUtc="2022-03-30T23:18:00Z"/>
  <w16cex:commentExtensible w16cex:durableId="25EFE27A" w16cex:dateUtc="2022-03-30T23:19:00Z"/>
  <w16cex:commentExtensible w16cex:durableId="25EFE2BF" w16cex:dateUtc="2022-03-30T23:20:00Z"/>
  <w16cex:commentExtensible w16cex:durableId="25EFE2CD" w16cex:dateUtc="2022-03-30T23:20:00Z"/>
  <w16cex:commentExtensible w16cex:durableId="25EFE2D9" w16cex:dateUtc="2022-03-30T23:20:00Z"/>
  <w16cex:commentExtensible w16cex:durableId="27B0C795" w16cex:dateUtc="2023-03-06T11:12:00Z"/>
  <w16cex:commentExtensible w16cex:durableId="27B30187" w16cex:dateUtc="2023-03-08T03:43:00Z"/>
  <w16cex:commentExtensible w16cex:durableId="27AED0BE" w16cex:dateUtc="2023-03-04T23:26:00Z"/>
  <w16cex:commentExtensible w16cex:durableId="25B9600A" w16cex:dateUtc="2022-02-17T15:00:00Z"/>
  <w16cex:commentExtensible w16cex:durableId="27B63763" w16cex:dateUtc="2023-03-10T14:10:00Z"/>
  <w16cex:commentExtensible w16cex:durableId="27B56E19" w16cex:dateUtc="2023-03-09T23:51:00Z"/>
  <w16cex:commentExtensible w16cex:durableId="2709F767" w16cex:dateUtc="2022-10-30T22:27:00Z"/>
  <w16cex:commentExtensible w16cex:durableId="275C8AA6" w16cex:dateUtc="2023-01-01T13:41:00Z"/>
  <w16cex:commentExtensible w16cex:durableId="25BA8D26" w16cex:dateUtc="2022-02-18T12:24:00Z"/>
  <w16cex:commentExtensible w16cex:durableId="25BA8D3D" w16cex:dateUtc="2022-02-18T12:25:00Z"/>
  <w16cex:commentExtensible w16cex:durableId="25BA8D53" w16cex:dateUtc="2022-02-18T12:25:00Z"/>
  <w16cex:commentExtensible w16cex:durableId="25BA8D69" w16cex:dateUtc="2022-02-18T12:26:00Z"/>
  <w16cex:commentExtensible w16cex:durableId="25BA8D7D" w16cex:dateUtc="2022-02-18T12:26:00Z"/>
  <w16cex:commentExtensible w16cex:durableId="25BA8D91" w16cex:dateUtc="2022-02-18T12:26:00Z"/>
  <w16cex:commentExtensible w16cex:durableId="27B2FF85" w16cex:dateUtc="2023-03-08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4CEAD5" w16cid:durableId="25EFE259"/>
  <w16cid:commentId w16cid:paraId="5C7983BF" w16cid:durableId="25EFE269"/>
  <w16cid:commentId w16cid:paraId="3A14C23E" w16cid:durableId="25EFE27A"/>
  <w16cid:commentId w16cid:paraId="08FB1452" w16cid:durableId="25EFE2BF"/>
  <w16cid:commentId w16cid:paraId="29709E09" w16cid:durableId="25EFE2CD"/>
  <w16cid:commentId w16cid:paraId="36F1F5EC" w16cid:durableId="25EFE2D9"/>
  <w16cid:commentId w16cid:paraId="6E386B69" w16cid:durableId="27B0C795"/>
  <w16cid:commentId w16cid:paraId="02053C0C" w16cid:durableId="27B30187"/>
  <w16cid:commentId w16cid:paraId="12E76595" w16cid:durableId="27AED0BE"/>
  <w16cid:commentId w16cid:paraId="4B42DF72" w16cid:durableId="25B9600A"/>
  <w16cid:commentId w16cid:paraId="4DB0D5D2" w16cid:durableId="27B63763"/>
  <w16cid:commentId w16cid:paraId="08545A0D" w16cid:durableId="27B56E19"/>
  <w16cid:commentId w16cid:paraId="19A9C1EF" w16cid:durableId="2709F767"/>
  <w16cid:commentId w16cid:paraId="310623ED" w16cid:durableId="275C8AA6"/>
  <w16cid:commentId w16cid:paraId="1958A121" w16cid:durableId="25BA8D26"/>
  <w16cid:commentId w16cid:paraId="29B98635" w16cid:durableId="25BA8D3D"/>
  <w16cid:commentId w16cid:paraId="7E18CF0F" w16cid:durableId="25BA8D53"/>
  <w16cid:commentId w16cid:paraId="492211B6" w16cid:durableId="25BA8D69"/>
  <w16cid:commentId w16cid:paraId="5008208E" w16cid:durableId="25BA8D7D"/>
  <w16cid:commentId w16cid:paraId="272184D8" w16cid:durableId="25BA8D91"/>
  <w16cid:commentId w16cid:paraId="40A9C661" w16cid:durableId="27B2FF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9846" w14:textId="77777777" w:rsidR="00A002A3" w:rsidRDefault="00A002A3">
      <w:r>
        <w:separator/>
      </w:r>
    </w:p>
  </w:endnote>
  <w:endnote w:type="continuationSeparator" w:id="0">
    <w:p w14:paraId="3B5C71C8" w14:textId="77777777" w:rsidR="00A002A3" w:rsidRDefault="00A0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5C18" w14:textId="77777777" w:rsidR="00A002A3" w:rsidRDefault="00A002A3">
      <w:r>
        <w:separator/>
      </w:r>
    </w:p>
  </w:footnote>
  <w:footnote w:type="continuationSeparator" w:id="0">
    <w:p w14:paraId="31FB9E5D" w14:textId="77777777" w:rsidR="00A002A3" w:rsidRDefault="00A00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120E"/>
    <w:multiLevelType w:val="multilevel"/>
    <w:tmpl w:val="70C6E6BA"/>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6"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67928833">
    <w:abstractNumId w:val="5"/>
  </w:num>
  <w:num w:numId="2" w16cid:durableId="2120101733">
    <w:abstractNumId w:val="2"/>
  </w:num>
  <w:num w:numId="3" w16cid:durableId="162741696">
    <w:abstractNumId w:val="0"/>
  </w:num>
  <w:num w:numId="4" w16cid:durableId="948510878">
    <w:abstractNumId w:val="1"/>
  </w:num>
  <w:num w:numId="5" w16cid:durableId="120658873">
    <w:abstractNumId w:val="7"/>
  </w:num>
  <w:num w:numId="6" w16cid:durableId="791096138">
    <w:abstractNumId w:val="4"/>
  </w:num>
  <w:num w:numId="7" w16cid:durableId="950822266">
    <w:abstractNumId w:val="9"/>
  </w:num>
  <w:num w:numId="8" w16cid:durableId="1615017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1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3970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22394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87807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8635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7480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714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05637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0857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0343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6873974">
    <w:abstractNumId w:val="8"/>
  </w:num>
  <w:num w:numId="20" w16cid:durableId="578440913">
    <w:abstractNumId w:val="6"/>
  </w:num>
  <w:num w:numId="21" w16cid:durableId="132258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rin">
    <w15:presenceInfo w15:providerId="None" w15:userId="u.rin"/>
  </w15:person>
  <w15:person w15:author="Y 星人">
    <w15:presenceInfo w15:providerId="Windows Live" w15:userId="fbff4b42dfd845e8"/>
  </w15:person>
  <w15:person w15:author="Rin U">
    <w15:presenceInfo w15:providerId="Windows Live" w15:userId="019184d08e2f6eee"/>
  </w15:person>
  <w15:person w15:author="Y 星人 [2]">
    <w15:presenceInfo w15:providerId="Windows Live" w15:userId="019184d08e2f6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EFB"/>
    <w:rsid w:val="000027B7"/>
    <w:rsid w:val="00003313"/>
    <w:rsid w:val="00004DF4"/>
    <w:rsid w:val="000057C3"/>
    <w:rsid w:val="00005825"/>
    <w:rsid w:val="000060E2"/>
    <w:rsid w:val="0001281F"/>
    <w:rsid w:val="00014410"/>
    <w:rsid w:val="00014D2F"/>
    <w:rsid w:val="00016853"/>
    <w:rsid w:val="000175BC"/>
    <w:rsid w:val="0002056F"/>
    <w:rsid w:val="000214E0"/>
    <w:rsid w:val="00021501"/>
    <w:rsid w:val="00022018"/>
    <w:rsid w:val="000248D4"/>
    <w:rsid w:val="0002509F"/>
    <w:rsid w:val="00025111"/>
    <w:rsid w:val="00027982"/>
    <w:rsid w:val="00027FFA"/>
    <w:rsid w:val="000316F8"/>
    <w:rsid w:val="000327EA"/>
    <w:rsid w:val="00032F76"/>
    <w:rsid w:val="00033550"/>
    <w:rsid w:val="00034A1F"/>
    <w:rsid w:val="00034F2A"/>
    <w:rsid w:val="000359E2"/>
    <w:rsid w:val="000365EC"/>
    <w:rsid w:val="00037322"/>
    <w:rsid w:val="00037DAB"/>
    <w:rsid w:val="00040E50"/>
    <w:rsid w:val="0004132D"/>
    <w:rsid w:val="00041C15"/>
    <w:rsid w:val="0004209D"/>
    <w:rsid w:val="00043DEF"/>
    <w:rsid w:val="000444E9"/>
    <w:rsid w:val="00046034"/>
    <w:rsid w:val="00047AC7"/>
    <w:rsid w:val="0005031D"/>
    <w:rsid w:val="00050CFD"/>
    <w:rsid w:val="0005174A"/>
    <w:rsid w:val="00051D70"/>
    <w:rsid w:val="00052DC2"/>
    <w:rsid w:val="0005465B"/>
    <w:rsid w:val="00055370"/>
    <w:rsid w:val="000567B7"/>
    <w:rsid w:val="00060966"/>
    <w:rsid w:val="00062541"/>
    <w:rsid w:val="00063F11"/>
    <w:rsid w:val="00063F75"/>
    <w:rsid w:val="00065610"/>
    <w:rsid w:val="00065F44"/>
    <w:rsid w:val="00071CC7"/>
    <w:rsid w:val="000728A4"/>
    <w:rsid w:val="0007448C"/>
    <w:rsid w:val="000801BB"/>
    <w:rsid w:val="000805ED"/>
    <w:rsid w:val="00080722"/>
    <w:rsid w:val="0008079B"/>
    <w:rsid w:val="000820C7"/>
    <w:rsid w:val="000843E6"/>
    <w:rsid w:val="000852EB"/>
    <w:rsid w:val="00085556"/>
    <w:rsid w:val="00086628"/>
    <w:rsid w:val="00086E52"/>
    <w:rsid w:val="00087736"/>
    <w:rsid w:val="000900E6"/>
    <w:rsid w:val="000906DA"/>
    <w:rsid w:val="000909CF"/>
    <w:rsid w:val="00090A1E"/>
    <w:rsid w:val="00091D91"/>
    <w:rsid w:val="0009364E"/>
    <w:rsid w:val="000937C1"/>
    <w:rsid w:val="0009464A"/>
    <w:rsid w:val="00095385"/>
    <w:rsid w:val="000961C1"/>
    <w:rsid w:val="00096678"/>
    <w:rsid w:val="000966BF"/>
    <w:rsid w:val="000A0477"/>
    <w:rsid w:val="000A236B"/>
    <w:rsid w:val="000A4EA6"/>
    <w:rsid w:val="000A655C"/>
    <w:rsid w:val="000A6CF8"/>
    <w:rsid w:val="000A71C1"/>
    <w:rsid w:val="000B11E1"/>
    <w:rsid w:val="000B190B"/>
    <w:rsid w:val="000B2A31"/>
    <w:rsid w:val="000B48C7"/>
    <w:rsid w:val="000B6694"/>
    <w:rsid w:val="000C02A3"/>
    <w:rsid w:val="000C0C5D"/>
    <w:rsid w:val="000C117C"/>
    <w:rsid w:val="000C27A4"/>
    <w:rsid w:val="000C2C2C"/>
    <w:rsid w:val="000C5E73"/>
    <w:rsid w:val="000C6D47"/>
    <w:rsid w:val="000C7FBC"/>
    <w:rsid w:val="000D1109"/>
    <w:rsid w:val="000D1CAA"/>
    <w:rsid w:val="000D2820"/>
    <w:rsid w:val="000D423E"/>
    <w:rsid w:val="000D45B8"/>
    <w:rsid w:val="000D6B64"/>
    <w:rsid w:val="000D7AF4"/>
    <w:rsid w:val="000E016B"/>
    <w:rsid w:val="000E0536"/>
    <w:rsid w:val="000E1B30"/>
    <w:rsid w:val="000E2913"/>
    <w:rsid w:val="000E30E4"/>
    <w:rsid w:val="000E38BD"/>
    <w:rsid w:val="000E39E7"/>
    <w:rsid w:val="000E6F2B"/>
    <w:rsid w:val="000E70F4"/>
    <w:rsid w:val="000E76A9"/>
    <w:rsid w:val="000F0E94"/>
    <w:rsid w:val="000F0F38"/>
    <w:rsid w:val="000F10C8"/>
    <w:rsid w:val="000F2065"/>
    <w:rsid w:val="000F220C"/>
    <w:rsid w:val="000F749E"/>
    <w:rsid w:val="0010054E"/>
    <w:rsid w:val="00101304"/>
    <w:rsid w:val="00102EF3"/>
    <w:rsid w:val="00102F45"/>
    <w:rsid w:val="00103049"/>
    <w:rsid w:val="00103844"/>
    <w:rsid w:val="00104AD3"/>
    <w:rsid w:val="00104D35"/>
    <w:rsid w:val="0010574C"/>
    <w:rsid w:val="00106794"/>
    <w:rsid w:val="00107890"/>
    <w:rsid w:val="001106C1"/>
    <w:rsid w:val="0011082B"/>
    <w:rsid w:val="00113A14"/>
    <w:rsid w:val="00113DD3"/>
    <w:rsid w:val="00117812"/>
    <w:rsid w:val="00117E3A"/>
    <w:rsid w:val="00125578"/>
    <w:rsid w:val="0012564E"/>
    <w:rsid w:val="0012577C"/>
    <w:rsid w:val="001265C5"/>
    <w:rsid w:val="001329CF"/>
    <w:rsid w:val="00135C4F"/>
    <w:rsid w:val="00135D26"/>
    <w:rsid w:val="00136126"/>
    <w:rsid w:val="00136FB1"/>
    <w:rsid w:val="00137FD2"/>
    <w:rsid w:val="00140034"/>
    <w:rsid w:val="001452D9"/>
    <w:rsid w:val="00145C12"/>
    <w:rsid w:val="00146A4F"/>
    <w:rsid w:val="00147074"/>
    <w:rsid w:val="001506A0"/>
    <w:rsid w:val="00150F84"/>
    <w:rsid w:val="0015321D"/>
    <w:rsid w:val="001532A1"/>
    <w:rsid w:val="00153503"/>
    <w:rsid w:val="001536AA"/>
    <w:rsid w:val="001537CD"/>
    <w:rsid w:val="00153CEB"/>
    <w:rsid w:val="00153F8B"/>
    <w:rsid w:val="00155D34"/>
    <w:rsid w:val="001565CB"/>
    <w:rsid w:val="00161BA4"/>
    <w:rsid w:val="001652AD"/>
    <w:rsid w:val="00165C71"/>
    <w:rsid w:val="00166263"/>
    <w:rsid w:val="00166752"/>
    <w:rsid w:val="00171A24"/>
    <w:rsid w:val="001724AD"/>
    <w:rsid w:val="0017370A"/>
    <w:rsid w:val="00173F12"/>
    <w:rsid w:val="001755A1"/>
    <w:rsid w:val="00175C4A"/>
    <w:rsid w:val="00177DB6"/>
    <w:rsid w:val="00180C6D"/>
    <w:rsid w:val="00184CD4"/>
    <w:rsid w:val="00185B03"/>
    <w:rsid w:val="0019235D"/>
    <w:rsid w:val="00192C63"/>
    <w:rsid w:val="00194B20"/>
    <w:rsid w:val="001A23E3"/>
    <w:rsid w:val="001A3540"/>
    <w:rsid w:val="001A3C50"/>
    <w:rsid w:val="001A42DD"/>
    <w:rsid w:val="001A4C95"/>
    <w:rsid w:val="001A771F"/>
    <w:rsid w:val="001A7793"/>
    <w:rsid w:val="001B1DD9"/>
    <w:rsid w:val="001B278B"/>
    <w:rsid w:val="001B38E2"/>
    <w:rsid w:val="001B4B95"/>
    <w:rsid w:val="001B577B"/>
    <w:rsid w:val="001B591A"/>
    <w:rsid w:val="001B5E15"/>
    <w:rsid w:val="001B7F50"/>
    <w:rsid w:val="001C0571"/>
    <w:rsid w:val="001C06A3"/>
    <w:rsid w:val="001C0FFC"/>
    <w:rsid w:val="001C261D"/>
    <w:rsid w:val="001C3193"/>
    <w:rsid w:val="001C33A2"/>
    <w:rsid w:val="001C47CE"/>
    <w:rsid w:val="001C5F15"/>
    <w:rsid w:val="001D1908"/>
    <w:rsid w:val="001D2167"/>
    <w:rsid w:val="001D4474"/>
    <w:rsid w:val="001D6616"/>
    <w:rsid w:val="001E05DD"/>
    <w:rsid w:val="001E0D27"/>
    <w:rsid w:val="001E2790"/>
    <w:rsid w:val="001E404C"/>
    <w:rsid w:val="001E46FF"/>
    <w:rsid w:val="001E4BEB"/>
    <w:rsid w:val="001E5646"/>
    <w:rsid w:val="001E5867"/>
    <w:rsid w:val="001E5D8D"/>
    <w:rsid w:val="001E614A"/>
    <w:rsid w:val="001F1511"/>
    <w:rsid w:val="001F1C00"/>
    <w:rsid w:val="001F28C8"/>
    <w:rsid w:val="001F475F"/>
    <w:rsid w:val="001F54A0"/>
    <w:rsid w:val="001F6338"/>
    <w:rsid w:val="00200BCA"/>
    <w:rsid w:val="002016C8"/>
    <w:rsid w:val="00201AED"/>
    <w:rsid w:val="00202AB4"/>
    <w:rsid w:val="00203F62"/>
    <w:rsid w:val="00205937"/>
    <w:rsid w:val="00205D12"/>
    <w:rsid w:val="00206018"/>
    <w:rsid w:val="0021059D"/>
    <w:rsid w:val="00210A94"/>
    <w:rsid w:val="0021494A"/>
    <w:rsid w:val="00216ABC"/>
    <w:rsid w:val="00216C5F"/>
    <w:rsid w:val="00220C43"/>
    <w:rsid w:val="00221FDA"/>
    <w:rsid w:val="002220B5"/>
    <w:rsid w:val="00222E43"/>
    <w:rsid w:val="00224FA5"/>
    <w:rsid w:val="00225090"/>
    <w:rsid w:val="00225642"/>
    <w:rsid w:val="00225AB2"/>
    <w:rsid w:val="00226A20"/>
    <w:rsid w:val="00227A4A"/>
    <w:rsid w:val="0023203E"/>
    <w:rsid w:val="00232B57"/>
    <w:rsid w:val="00232DE1"/>
    <w:rsid w:val="0023546C"/>
    <w:rsid w:val="0023574A"/>
    <w:rsid w:val="00235B23"/>
    <w:rsid w:val="002372A0"/>
    <w:rsid w:val="002408EE"/>
    <w:rsid w:val="00240B89"/>
    <w:rsid w:val="00240C8F"/>
    <w:rsid w:val="00243F1F"/>
    <w:rsid w:val="002447DD"/>
    <w:rsid w:val="00245268"/>
    <w:rsid w:val="0024601E"/>
    <w:rsid w:val="00250621"/>
    <w:rsid w:val="002517E0"/>
    <w:rsid w:val="002526C8"/>
    <w:rsid w:val="00252701"/>
    <w:rsid w:val="0025373F"/>
    <w:rsid w:val="002562A7"/>
    <w:rsid w:val="00256C1D"/>
    <w:rsid w:val="00257690"/>
    <w:rsid w:val="0026034D"/>
    <w:rsid w:val="00260D04"/>
    <w:rsid w:val="00260D92"/>
    <w:rsid w:val="00261726"/>
    <w:rsid w:val="00261A77"/>
    <w:rsid w:val="00261FA4"/>
    <w:rsid w:val="002620EB"/>
    <w:rsid w:val="00263CAD"/>
    <w:rsid w:val="00264A1F"/>
    <w:rsid w:val="00266876"/>
    <w:rsid w:val="002716E3"/>
    <w:rsid w:val="002718C5"/>
    <w:rsid w:val="002720ED"/>
    <w:rsid w:val="002722B0"/>
    <w:rsid w:val="002735F6"/>
    <w:rsid w:val="0027363E"/>
    <w:rsid w:val="002747BA"/>
    <w:rsid w:val="0027543A"/>
    <w:rsid w:val="00275649"/>
    <w:rsid w:val="00275FEA"/>
    <w:rsid w:val="002762FA"/>
    <w:rsid w:val="0027690B"/>
    <w:rsid w:val="00277C2B"/>
    <w:rsid w:val="0028035E"/>
    <w:rsid w:val="00283AA3"/>
    <w:rsid w:val="00284081"/>
    <w:rsid w:val="00285BDA"/>
    <w:rsid w:val="002862A7"/>
    <w:rsid w:val="00287B87"/>
    <w:rsid w:val="00287BCD"/>
    <w:rsid w:val="0029119F"/>
    <w:rsid w:val="00291420"/>
    <w:rsid w:val="00291ED7"/>
    <w:rsid w:val="00292549"/>
    <w:rsid w:val="00292BA0"/>
    <w:rsid w:val="00294C34"/>
    <w:rsid w:val="00295806"/>
    <w:rsid w:val="00296EC1"/>
    <w:rsid w:val="00297267"/>
    <w:rsid w:val="002A35ED"/>
    <w:rsid w:val="002A3A92"/>
    <w:rsid w:val="002B0DC4"/>
    <w:rsid w:val="002B6CB8"/>
    <w:rsid w:val="002B7597"/>
    <w:rsid w:val="002C0627"/>
    <w:rsid w:val="002C0A1D"/>
    <w:rsid w:val="002C2482"/>
    <w:rsid w:val="002C2845"/>
    <w:rsid w:val="002C74DC"/>
    <w:rsid w:val="002D0D17"/>
    <w:rsid w:val="002D33F7"/>
    <w:rsid w:val="002D3BF5"/>
    <w:rsid w:val="002D6113"/>
    <w:rsid w:val="002D635B"/>
    <w:rsid w:val="002D646A"/>
    <w:rsid w:val="002D6873"/>
    <w:rsid w:val="002E1DD8"/>
    <w:rsid w:val="002E4A1D"/>
    <w:rsid w:val="002E5B50"/>
    <w:rsid w:val="002F0098"/>
    <w:rsid w:val="002F0DB0"/>
    <w:rsid w:val="002F272B"/>
    <w:rsid w:val="002F2EE0"/>
    <w:rsid w:val="002F33B5"/>
    <w:rsid w:val="002F388D"/>
    <w:rsid w:val="002F4333"/>
    <w:rsid w:val="002F4EA2"/>
    <w:rsid w:val="002F4F3D"/>
    <w:rsid w:val="002F67CF"/>
    <w:rsid w:val="003000F3"/>
    <w:rsid w:val="00304919"/>
    <w:rsid w:val="00306E3A"/>
    <w:rsid w:val="003071C3"/>
    <w:rsid w:val="00307F48"/>
    <w:rsid w:val="00313E87"/>
    <w:rsid w:val="00314122"/>
    <w:rsid w:val="00315490"/>
    <w:rsid w:val="003207F9"/>
    <w:rsid w:val="00320F22"/>
    <w:rsid w:val="00322E2E"/>
    <w:rsid w:val="003230B8"/>
    <w:rsid w:val="00323738"/>
    <w:rsid w:val="0032679E"/>
    <w:rsid w:val="00326EED"/>
    <w:rsid w:val="003272F4"/>
    <w:rsid w:val="00331042"/>
    <w:rsid w:val="00331446"/>
    <w:rsid w:val="00331B0B"/>
    <w:rsid w:val="003325E2"/>
    <w:rsid w:val="003347E7"/>
    <w:rsid w:val="003357DA"/>
    <w:rsid w:val="00336305"/>
    <w:rsid w:val="00336758"/>
    <w:rsid w:val="003413DC"/>
    <w:rsid w:val="00341BE5"/>
    <w:rsid w:val="0034227A"/>
    <w:rsid w:val="003423CC"/>
    <w:rsid w:val="0034394E"/>
    <w:rsid w:val="003447FF"/>
    <w:rsid w:val="00344E93"/>
    <w:rsid w:val="00347DB4"/>
    <w:rsid w:val="003506A6"/>
    <w:rsid w:val="00351909"/>
    <w:rsid w:val="00353A5B"/>
    <w:rsid w:val="003544C0"/>
    <w:rsid w:val="00355452"/>
    <w:rsid w:val="00355BE5"/>
    <w:rsid w:val="00355C4F"/>
    <w:rsid w:val="0035622A"/>
    <w:rsid w:val="00357D47"/>
    <w:rsid w:val="00362925"/>
    <w:rsid w:val="0036365C"/>
    <w:rsid w:val="003637C7"/>
    <w:rsid w:val="00364122"/>
    <w:rsid w:val="00365E29"/>
    <w:rsid w:val="00366683"/>
    <w:rsid w:val="00367113"/>
    <w:rsid w:val="00371EB3"/>
    <w:rsid w:val="00372103"/>
    <w:rsid w:val="003731EA"/>
    <w:rsid w:val="00373281"/>
    <w:rsid w:val="003736CA"/>
    <w:rsid w:val="003749A8"/>
    <w:rsid w:val="00374E8F"/>
    <w:rsid w:val="003775EE"/>
    <w:rsid w:val="0037765D"/>
    <w:rsid w:val="00380FDF"/>
    <w:rsid w:val="003827D6"/>
    <w:rsid w:val="00382EBD"/>
    <w:rsid w:val="00384F60"/>
    <w:rsid w:val="0038549D"/>
    <w:rsid w:val="00385875"/>
    <w:rsid w:val="00385FCF"/>
    <w:rsid w:val="00386410"/>
    <w:rsid w:val="003877B6"/>
    <w:rsid w:val="003878D6"/>
    <w:rsid w:val="00390BF9"/>
    <w:rsid w:val="003916BE"/>
    <w:rsid w:val="0039238D"/>
    <w:rsid w:val="00393A4E"/>
    <w:rsid w:val="0039415F"/>
    <w:rsid w:val="0039637F"/>
    <w:rsid w:val="00396886"/>
    <w:rsid w:val="00397F32"/>
    <w:rsid w:val="00397F8E"/>
    <w:rsid w:val="003A00F0"/>
    <w:rsid w:val="003A0B70"/>
    <w:rsid w:val="003A1E98"/>
    <w:rsid w:val="003A338E"/>
    <w:rsid w:val="003A360F"/>
    <w:rsid w:val="003A3E0B"/>
    <w:rsid w:val="003A3E2A"/>
    <w:rsid w:val="003A4809"/>
    <w:rsid w:val="003A4FD4"/>
    <w:rsid w:val="003A5CE7"/>
    <w:rsid w:val="003B05F8"/>
    <w:rsid w:val="003B4451"/>
    <w:rsid w:val="003B6E0E"/>
    <w:rsid w:val="003B7A5A"/>
    <w:rsid w:val="003C199B"/>
    <w:rsid w:val="003C20F3"/>
    <w:rsid w:val="003C2B29"/>
    <w:rsid w:val="003C2D2F"/>
    <w:rsid w:val="003C3995"/>
    <w:rsid w:val="003C3BEA"/>
    <w:rsid w:val="003C41A5"/>
    <w:rsid w:val="003C426C"/>
    <w:rsid w:val="003C4351"/>
    <w:rsid w:val="003C4B14"/>
    <w:rsid w:val="003C5470"/>
    <w:rsid w:val="003C64C1"/>
    <w:rsid w:val="003C78FB"/>
    <w:rsid w:val="003D0C9D"/>
    <w:rsid w:val="003D2F52"/>
    <w:rsid w:val="003D36CD"/>
    <w:rsid w:val="003D3C2D"/>
    <w:rsid w:val="003D43AF"/>
    <w:rsid w:val="003D563D"/>
    <w:rsid w:val="003D71C2"/>
    <w:rsid w:val="003E06E4"/>
    <w:rsid w:val="003E2D7B"/>
    <w:rsid w:val="003E38E8"/>
    <w:rsid w:val="003E3EBC"/>
    <w:rsid w:val="003E61B2"/>
    <w:rsid w:val="003E63E4"/>
    <w:rsid w:val="003E7012"/>
    <w:rsid w:val="003F05AA"/>
    <w:rsid w:val="003F0A72"/>
    <w:rsid w:val="003F3016"/>
    <w:rsid w:val="003F3775"/>
    <w:rsid w:val="003F5427"/>
    <w:rsid w:val="003F56C4"/>
    <w:rsid w:val="003F56C5"/>
    <w:rsid w:val="003F797D"/>
    <w:rsid w:val="00400442"/>
    <w:rsid w:val="00400A1E"/>
    <w:rsid w:val="00401DB4"/>
    <w:rsid w:val="00402035"/>
    <w:rsid w:val="00403F00"/>
    <w:rsid w:val="00404786"/>
    <w:rsid w:val="0040520D"/>
    <w:rsid w:val="00407DE6"/>
    <w:rsid w:val="00407EC6"/>
    <w:rsid w:val="00412AD6"/>
    <w:rsid w:val="0041371A"/>
    <w:rsid w:val="00413D8B"/>
    <w:rsid w:val="00414019"/>
    <w:rsid w:val="004151BA"/>
    <w:rsid w:val="00416E86"/>
    <w:rsid w:val="00417D18"/>
    <w:rsid w:val="00417DE0"/>
    <w:rsid w:val="0042073D"/>
    <w:rsid w:val="00422007"/>
    <w:rsid w:val="00422712"/>
    <w:rsid w:val="00424EA2"/>
    <w:rsid w:val="004300D0"/>
    <w:rsid w:val="004307BC"/>
    <w:rsid w:val="004312AE"/>
    <w:rsid w:val="004330A1"/>
    <w:rsid w:val="00433EF4"/>
    <w:rsid w:val="00435F27"/>
    <w:rsid w:val="00437912"/>
    <w:rsid w:val="00437921"/>
    <w:rsid w:val="004411AB"/>
    <w:rsid w:val="00441639"/>
    <w:rsid w:val="004431C6"/>
    <w:rsid w:val="00443FE0"/>
    <w:rsid w:val="00446240"/>
    <w:rsid w:val="004468AE"/>
    <w:rsid w:val="00446FAA"/>
    <w:rsid w:val="00447290"/>
    <w:rsid w:val="00452BD1"/>
    <w:rsid w:val="00454AD1"/>
    <w:rsid w:val="00454E9D"/>
    <w:rsid w:val="0045569E"/>
    <w:rsid w:val="00455912"/>
    <w:rsid w:val="00455F18"/>
    <w:rsid w:val="00455F6F"/>
    <w:rsid w:val="00457B07"/>
    <w:rsid w:val="00460E2E"/>
    <w:rsid w:val="004614BE"/>
    <w:rsid w:val="00463620"/>
    <w:rsid w:val="004639A8"/>
    <w:rsid w:val="00463B0B"/>
    <w:rsid w:val="004651DE"/>
    <w:rsid w:val="00465622"/>
    <w:rsid w:val="0046581E"/>
    <w:rsid w:val="00466228"/>
    <w:rsid w:val="004706DD"/>
    <w:rsid w:val="00472AC4"/>
    <w:rsid w:val="0047681D"/>
    <w:rsid w:val="00480237"/>
    <w:rsid w:val="00480ACD"/>
    <w:rsid w:val="00483246"/>
    <w:rsid w:val="00483FC2"/>
    <w:rsid w:val="00485C88"/>
    <w:rsid w:val="004861DC"/>
    <w:rsid w:val="00486C7F"/>
    <w:rsid w:val="0048732A"/>
    <w:rsid w:val="004873D0"/>
    <w:rsid w:val="00490D1B"/>
    <w:rsid w:val="00490E3C"/>
    <w:rsid w:val="0049210F"/>
    <w:rsid w:val="00494B66"/>
    <w:rsid w:val="00496B70"/>
    <w:rsid w:val="0049727E"/>
    <w:rsid w:val="0049795B"/>
    <w:rsid w:val="004A2222"/>
    <w:rsid w:val="004A5272"/>
    <w:rsid w:val="004A5E8F"/>
    <w:rsid w:val="004A7EAB"/>
    <w:rsid w:val="004B030B"/>
    <w:rsid w:val="004B297A"/>
    <w:rsid w:val="004B3145"/>
    <w:rsid w:val="004B5E1B"/>
    <w:rsid w:val="004C19EE"/>
    <w:rsid w:val="004C326C"/>
    <w:rsid w:val="004C386C"/>
    <w:rsid w:val="004C4513"/>
    <w:rsid w:val="004C4806"/>
    <w:rsid w:val="004C4850"/>
    <w:rsid w:val="004C6C85"/>
    <w:rsid w:val="004D0367"/>
    <w:rsid w:val="004D0A39"/>
    <w:rsid w:val="004D113F"/>
    <w:rsid w:val="004D27DD"/>
    <w:rsid w:val="004D283B"/>
    <w:rsid w:val="004D399B"/>
    <w:rsid w:val="004D4E72"/>
    <w:rsid w:val="004D631A"/>
    <w:rsid w:val="004D74AA"/>
    <w:rsid w:val="004E15F4"/>
    <w:rsid w:val="004E2302"/>
    <w:rsid w:val="004E272E"/>
    <w:rsid w:val="004E657D"/>
    <w:rsid w:val="004F154B"/>
    <w:rsid w:val="004F2B22"/>
    <w:rsid w:val="004F312F"/>
    <w:rsid w:val="004F48A4"/>
    <w:rsid w:val="004F4A3A"/>
    <w:rsid w:val="004F64C7"/>
    <w:rsid w:val="004F6BE4"/>
    <w:rsid w:val="004F7DBC"/>
    <w:rsid w:val="005006D5"/>
    <w:rsid w:val="0050137D"/>
    <w:rsid w:val="0050141E"/>
    <w:rsid w:val="005037B6"/>
    <w:rsid w:val="00503922"/>
    <w:rsid w:val="00504179"/>
    <w:rsid w:val="005042F5"/>
    <w:rsid w:val="00505BB8"/>
    <w:rsid w:val="00506A2F"/>
    <w:rsid w:val="00507E7B"/>
    <w:rsid w:val="00510858"/>
    <w:rsid w:val="00511ED6"/>
    <w:rsid w:val="0051227D"/>
    <w:rsid w:val="00517183"/>
    <w:rsid w:val="00517A24"/>
    <w:rsid w:val="00520778"/>
    <w:rsid w:val="0052253A"/>
    <w:rsid w:val="00522C92"/>
    <w:rsid w:val="00522EDA"/>
    <w:rsid w:val="00524401"/>
    <w:rsid w:val="00525EA7"/>
    <w:rsid w:val="00526787"/>
    <w:rsid w:val="0052760E"/>
    <w:rsid w:val="0052770E"/>
    <w:rsid w:val="00535D8B"/>
    <w:rsid w:val="00536282"/>
    <w:rsid w:val="005373E9"/>
    <w:rsid w:val="00537461"/>
    <w:rsid w:val="00541894"/>
    <w:rsid w:val="005421D4"/>
    <w:rsid w:val="0054249B"/>
    <w:rsid w:val="00543A52"/>
    <w:rsid w:val="00543EBE"/>
    <w:rsid w:val="00543FF3"/>
    <w:rsid w:val="0054414B"/>
    <w:rsid w:val="005452C4"/>
    <w:rsid w:val="005457BC"/>
    <w:rsid w:val="005458FD"/>
    <w:rsid w:val="005502C7"/>
    <w:rsid w:val="00550F72"/>
    <w:rsid w:val="0055145E"/>
    <w:rsid w:val="0055157B"/>
    <w:rsid w:val="005538D7"/>
    <w:rsid w:val="0055391D"/>
    <w:rsid w:val="00553A34"/>
    <w:rsid w:val="00556466"/>
    <w:rsid w:val="005573A7"/>
    <w:rsid w:val="00557E1D"/>
    <w:rsid w:val="00557F19"/>
    <w:rsid w:val="0056004F"/>
    <w:rsid w:val="005609AC"/>
    <w:rsid w:val="00561562"/>
    <w:rsid w:val="00562B95"/>
    <w:rsid w:val="00563228"/>
    <w:rsid w:val="00564847"/>
    <w:rsid w:val="00565EEC"/>
    <w:rsid w:val="005703CA"/>
    <w:rsid w:val="00570496"/>
    <w:rsid w:val="00571B55"/>
    <w:rsid w:val="0057253E"/>
    <w:rsid w:val="005725D5"/>
    <w:rsid w:val="00572E06"/>
    <w:rsid w:val="00572EC6"/>
    <w:rsid w:val="00574301"/>
    <w:rsid w:val="0057576A"/>
    <w:rsid w:val="005762A1"/>
    <w:rsid w:val="00576584"/>
    <w:rsid w:val="00577F46"/>
    <w:rsid w:val="00580F1F"/>
    <w:rsid w:val="00584E0F"/>
    <w:rsid w:val="00584FD0"/>
    <w:rsid w:val="0058526C"/>
    <w:rsid w:val="005852ED"/>
    <w:rsid w:val="00586D66"/>
    <w:rsid w:val="00586D90"/>
    <w:rsid w:val="00586F61"/>
    <w:rsid w:val="0059032B"/>
    <w:rsid w:val="0059032F"/>
    <w:rsid w:val="00590795"/>
    <w:rsid w:val="00590B6C"/>
    <w:rsid w:val="0059419B"/>
    <w:rsid w:val="00594538"/>
    <w:rsid w:val="005A079B"/>
    <w:rsid w:val="005A2121"/>
    <w:rsid w:val="005A2540"/>
    <w:rsid w:val="005A31F4"/>
    <w:rsid w:val="005A330B"/>
    <w:rsid w:val="005A440B"/>
    <w:rsid w:val="005A630F"/>
    <w:rsid w:val="005A7E5F"/>
    <w:rsid w:val="005B0861"/>
    <w:rsid w:val="005B1296"/>
    <w:rsid w:val="005B206B"/>
    <w:rsid w:val="005B285B"/>
    <w:rsid w:val="005B3DA1"/>
    <w:rsid w:val="005B69E9"/>
    <w:rsid w:val="005B7175"/>
    <w:rsid w:val="005B7D75"/>
    <w:rsid w:val="005C1142"/>
    <w:rsid w:val="005C2A0D"/>
    <w:rsid w:val="005C2C23"/>
    <w:rsid w:val="005C2F83"/>
    <w:rsid w:val="005C387D"/>
    <w:rsid w:val="005C4F7C"/>
    <w:rsid w:val="005C59FA"/>
    <w:rsid w:val="005C5F9C"/>
    <w:rsid w:val="005D0573"/>
    <w:rsid w:val="005D1564"/>
    <w:rsid w:val="005D1F73"/>
    <w:rsid w:val="005D3565"/>
    <w:rsid w:val="005E0849"/>
    <w:rsid w:val="005E1063"/>
    <w:rsid w:val="005E2150"/>
    <w:rsid w:val="005E408B"/>
    <w:rsid w:val="005E4469"/>
    <w:rsid w:val="005E5216"/>
    <w:rsid w:val="005F1303"/>
    <w:rsid w:val="005F5677"/>
    <w:rsid w:val="005F599F"/>
    <w:rsid w:val="005F5D46"/>
    <w:rsid w:val="0060007D"/>
    <w:rsid w:val="00600807"/>
    <w:rsid w:val="00600888"/>
    <w:rsid w:val="00602369"/>
    <w:rsid w:val="006030F7"/>
    <w:rsid w:val="006043B9"/>
    <w:rsid w:val="006047CF"/>
    <w:rsid w:val="00607EB3"/>
    <w:rsid w:val="0061002F"/>
    <w:rsid w:val="00610569"/>
    <w:rsid w:val="006118FE"/>
    <w:rsid w:val="0061306C"/>
    <w:rsid w:val="006134A2"/>
    <w:rsid w:val="0061384D"/>
    <w:rsid w:val="00620A63"/>
    <w:rsid w:val="00620F6A"/>
    <w:rsid w:val="00621C85"/>
    <w:rsid w:val="006220C8"/>
    <w:rsid w:val="006236FC"/>
    <w:rsid w:val="00624C09"/>
    <w:rsid w:val="006251E4"/>
    <w:rsid w:val="00625E0D"/>
    <w:rsid w:val="00626729"/>
    <w:rsid w:val="00627CFF"/>
    <w:rsid w:val="00630325"/>
    <w:rsid w:val="00630757"/>
    <w:rsid w:val="00631E0C"/>
    <w:rsid w:val="006350CF"/>
    <w:rsid w:val="00635A8B"/>
    <w:rsid w:val="00641356"/>
    <w:rsid w:val="0064263A"/>
    <w:rsid w:val="0064671F"/>
    <w:rsid w:val="00650CC2"/>
    <w:rsid w:val="0065498E"/>
    <w:rsid w:val="00654B7A"/>
    <w:rsid w:val="00654DAF"/>
    <w:rsid w:val="0065515B"/>
    <w:rsid w:val="00656B57"/>
    <w:rsid w:val="0066255F"/>
    <w:rsid w:val="00662643"/>
    <w:rsid w:val="006632B0"/>
    <w:rsid w:val="0066376B"/>
    <w:rsid w:val="0066381F"/>
    <w:rsid w:val="0066397F"/>
    <w:rsid w:val="006651C6"/>
    <w:rsid w:val="00665938"/>
    <w:rsid w:val="00667165"/>
    <w:rsid w:val="0066755C"/>
    <w:rsid w:val="006676CB"/>
    <w:rsid w:val="00667A1A"/>
    <w:rsid w:val="00670B57"/>
    <w:rsid w:val="00672C01"/>
    <w:rsid w:val="00675F21"/>
    <w:rsid w:val="00677B7E"/>
    <w:rsid w:val="0068077A"/>
    <w:rsid w:val="00680F1A"/>
    <w:rsid w:val="0068182E"/>
    <w:rsid w:val="00681846"/>
    <w:rsid w:val="00681864"/>
    <w:rsid w:val="006828DF"/>
    <w:rsid w:val="0068310B"/>
    <w:rsid w:val="006838EA"/>
    <w:rsid w:val="006841CF"/>
    <w:rsid w:val="00684D94"/>
    <w:rsid w:val="00684F01"/>
    <w:rsid w:val="006856BC"/>
    <w:rsid w:val="006858AF"/>
    <w:rsid w:val="00685B7D"/>
    <w:rsid w:val="006906EE"/>
    <w:rsid w:val="00692487"/>
    <w:rsid w:val="00692A17"/>
    <w:rsid w:val="00692F3E"/>
    <w:rsid w:val="00693BC9"/>
    <w:rsid w:val="00694683"/>
    <w:rsid w:val="00694DB4"/>
    <w:rsid w:val="00696B2D"/>
    <w:rsid w:val="006971AB"/>
    <w:rsid w:val="006A06F5"/>
    <w:rsid w:val="006A1AF7"/>
    <w:rsid w:val="006A1C71"/>
    <w:rsid w:val="006A269C"/>
    <w:rsid w:val="006A413A"/>
    <w:rsid w:val="006A46B1"/>
    <w:rsid w:val="006A4BC6"/>
    <w:rsid w:val="006A52D5"/>
    <w:rsid w:val="006A5609"/>
    <w:rsid w:val="006A6FA6"/>
    <w:rsid w:val="006A71D4"/>
    <w:rsid w:val="006B5160"/>
    <w:rsid w:val="006B5985"/>
    <w:rsid w:val="006B5EDC"/>
    <w:rsid w:val="006B6352"/>
    <w:rsid w:val="006B6C98"/>
    <w:rsid w:val="006C03D3"/>
    <w:rsid w:val="006C0600"/>
    <w:rsid w:val="006C1AF2"/>
    <w:rsid w:val="006C264E"/>
    <w:rsid w:val="006C3AC9"/>
    <w:rsid w:val="006C418B"/>
    <w:rsid w:val="006C668F"/>
    <w:rsid w:val="006C7748"/>
    <w:rsid w:val="006C7F47"/>
    <w:rsid w:val="006D2AF4"/>
    <w:rsid w:val="006D300B"/>
    <w:rsid w:val="006D3F7D"/>
    <w:rsid w:val="006D4264"/>
    <w:rsid w:val="006D4AE7"/>
    <w:rsid w:val="006D554E"/>
    <w:rsid w:val="006D630B"/>
    <w:rsid w:val="006E112A"/>
    <w:rsid w:val="006E1207"/>
    <w:rsid w:val="006E1450"/>
    <w:rsid w:val="006E2BAF"/>
    <w:rsid w:val="006E3CD4"/>
    <w:rsid w:val="006E4653"/>
    <w:rsid w:val="006E4832"/>
    <w:rsid w:val="006E4A03"/>
    <w:rsid w:val="006E7855"/>
    <w:rsid w:val="006F15BA"/>
    <w:rsid w:val="006F21E6"/>
    <w:rsid w:val="006F2B1D"/>
    <w:rsid w:val="006F32FE"/>
    <w:rsid w:val="006F3C5D"/>
    <w:rsid w:val="006F41F3"/>
    <w:rsid w:val="006F6D09"/>
    <w:rsid w:val="006F70F4"/>
    <w:rsid w:val="006F730C"/>
    <w:rsid w:val="006F7A78"/>
    <w:rsid w:val="006F7F12"/>
    <w:rsid w:val="007009DC"/>
    <w:rsid w:val="00700E5C"/>
    <w:rsid w:val="00703918"/>
    <w:rsid w:val="00704A99"/>
    <w:rsid w:val="00704F80"/>
    <w:rsid w:val="00706328"/>
    <w:rsid w:val="0070679F"/>
    <w:rsid w:val="007075DD"/>
    <w:rsid w:val="007078C0"/>
    <w:rsid w:val="007112C7"/>
    <w:rsid w:val="00711AD8"/>
    <w:rsid w:val="00714D31"/>
    <w:rsid w:val="007150E4"/>
    <w:rsid w:val="00720461"/>
    <w:rsid w:val="00720480"/>
    <w:rsid w:val="00724B75"/>
    <w:rsid w:val="00725A9B"/>
    <w:rsid w:val="00725CD6"/>
    <w:rsid w:val="00726778"/>
    <w:rsid w:val="007269D2"/>
    <w:rsid w:val="00730209"/>
    <w:rsid w:val="00737690"/>
    <w:rsid w:val="0074099F"/>
    <w:rsid w:val="00741142"/>
    <w:rsid w:val="0074185D"/>
    <w:rsid w:val="0074239D"/>
    <w:rsid w:val="00744A35"/>
    <w:rsid w:val="00745938"/>
    <w:rsid w:val="00750AF4"/>
    <w:rsid w:val="00752624"/>
    <w:rsid w:val="007530E6"/>
    <w:rsid w:val="007530F5"/>
    <w:rsid w:val="00755676"/>
    <w:rsid w:val="00756198"/>
    <w:rsid w:val="007566AD"/>
    <w:rsid w:val="00756E58"/>
    <w:rsid w:val="0075723D"/>
    <w:rsid w:val="007573A2"/>
    <w:rsid w:val="007577DA"/>
    <w:rsid w:val="0075784C"/>
    <w:rsid w:val="0076019B"/>
    <w:rsid w:val="00760C5F"/>
    <w:rsid w:val="007616CF"/>
    <w:rsid w:val="00762568"/>
    <w:rsid w:val="00762E58"/>
    <w:rsid w:val="0076317F"/>
    <w:rsid w:val="007641FF"/>
    <w:rsid w:val="00766B80"/>
    <w:rsid w:val="007674A9"/>
    <w:rsid w:val="00771DC9"/>
    <w:rsid w:val="0077250A"/>
    <w:rsid w:val="00773C6E"/>
    <w:rsid w:val="00775F66"/>
    <w:rsid w:val="007769D8"/>
    <w:rsid w:val="00777007"/>
    <w:rsid w:val="00781A97"/>
    <w:rsid w:val="00784FD5"/>
    <w:rsid w:val="00785273"/>
    <w:rsid w:val="00785367"/>
    <w:rsid w:val="0078690A"/>
    <w:rsid w:val="007871EF"/>
    <w:rsid w:val="00787377"/>
    <w:rsid w:val="00790651"/>
    <w:rsid w:val="007907C1"/>
    <w:rsid w:val="007911BF"/>
    <w:rsid w:val="00791BE5"/>
    <w:rsid w:val="00792EBF"/>
    <w:rsid w:val="007940AF"/>
    <w:rsid w:val="007940BE"/>
    <w:rsid w:val="00795104"/>
    <w:rsid w:val="00795DC2"/>
    <w:rsid w:val="00796ED8"/>
    <w:rsid w:val="007A11DB"/>
    <w:rsid w:val="007A149F"/>
    <w:rsid w:val="007A27C4"/>
    <w:rsid w:val="007A39EE"/>
    <w:rsid w:val="007A50AB"/>
    <w:rsid w:val="007A5D41"/>
    <w:rsid w:val="007A6354"/>
    <w:rsid w:val="007A63AD"/>
    <w:rsid w:val="007A7B12"/>
    <w:rsid w:val="007B124D"/>
    <w:rsid w:val="007B2FE6"/>
    <w:rsid w:val="007B31C9"/>
    <w:rsid w:val="007B5279"/>
    <w:rsid w:val="007C0C8F"/>
    <w:rsid w:val="007C1AF3"/>
    <w:rsid w:val="007C2487"/>
    <w:rsid w:val="007C3108"/>
    <w:rsid w:val="007C4461"/>
    <w:rsid w:val="007C6437"/>
    <w:rsid w:val="007D0D70"/>
    <w:rsid w:val="007D1192"/>
    <w:rsid w:val="007D5305"/>
    <w:rsid w:val="007D568F"/>
    <w:rsid w:val="007D595C"/>
    <w:rsid w:val="007D5D5D"/>
    <w:rsid w:val="007D7192"/>
    <w:rsid w:val="007E0242"/>
    <w:rsid w:val="007E42B5"/>
    <w:rsid w:val="007E4B36"/>
    <w:rsid w:val="007E5530"/>
    <w:rsid w:val="007E6227"/>
    <w:rsid w:val="007E7405"/>
    <w:rsid w:val="007F18BD"/>
    <w:rsid w:val="007F3E45"/>
    <w:rsid w:val="007F626E"/>
    <w:rsid w:val="007F6BD6"/>
    <w:rsid w:val="008010D6"/>
    <w:rsid w:val="0080196B"/>
    <w:rsid w:val="00803AB5"/>
    <w:rsid w:val="00806F2A"/>
    <w:rsid w:val="0080714B"/>
    <w:rsid w:val="00810080"/>
    <w:rsid w:val="00811202"/>
    <w:rsid w:val="008112C0"/>
    <w:rsid w:val="008120A5"/>
    <w:rsid w:val="00815000"/>
    <w:rsid w:val="00815150"/>
    <w:rsid w:val="008154DF"/>
    <w:rsid w:val="00817292"/>
    <w:rsid w:val="00817C6A"/>
    <w:rsid w:val="00817E4C"/>
    <w:rsid w:val="0082057E"/>
    <w:rsid w:val="00820794"/>
    <w:rsid w:val="00821FCD"/>
    <w:rsid w:val="008229FC"/>
    <w:rsid w:val="00823636"/>
    <w:rsid w:val="00823DE2"/>
    <w:rsid w:val="00823F26"/>
    <w:rsid w:val="00824FDB"/>
    <w:rsid w:val="00827F05"/>
    <w:rsid w:val="00834843"/>
    <w:rsid w:val="008352B0"/>
    <w:rsid w:val="00835657"/>
    <w:rsid w:val="00835C10"/>
    <w:rsid w:val="0083680E"/>
    <w:rsid w:val="00836BC1"/>
    <w:rsid w:val="00841965"/>
    <w:rsid w:val="008419DC"/>
    <w:rsid w:val="008422D9"/>
    <w:rsid w:val="008427DA"/>
    <w:rsid w:val="00844F2C"/>
    <w:rsid w:val="00845ADB"/>
    <w:rsid w:val="00846331"/>
    <w:rsid w:val="0084707C"/>
    <w:rsid w:val="008474B3"/>
    <w:rsid w:val="00847F50"/>
    <w:rsid w:val="00850A22"/>
    <w:rsid w:val="008534C4"/>
    <w:rsid w:val="00853F42"/>
    <w:rsid w:val="00853F6A"/>
    <w:rsid w:val="00854672"/>
    <w:rsid w:val="00855A3C"/>
    <w:rsid w:val="00857392"/>
    <w:rsid w:val="00857D8F"/>
    <w:rsid w:val="00860017"/>
    <w:rsid w:val="00861986"/>
    <w:rsid w:val="0086286F"/>
    <w:rsid w:val="00863473"/>
    <w:rsid w:val="008646CF"/>
    <w:rsid w:val="008646ED"/>
    <w:rsid w:val="00864FF2"/>
    <w:rsid w:val="00872C18"/>
    <w:rsid w:val="00872DF2"/>
    <w:rsid w:val="00872F6B"/>
    <w:rsid w:val="00872F7A"/>
    <w:rsid w:val="00876BC6"/>
    <w:rsid w:val="00880E76"/>
    <w:rsid w:val="00881147"/>
    <w:rsid w:val="008818D7"/>
    <w:rsid w:val="00882AE1"/>
    <w:rsid w:val="00882C99"/>
    <w:rsid w:val="00883589"/>
    <w:rsid w:val="008845FC"/>
    <w:rsid w:val="00884A46"/>
    <w:rsid w:val="00884A72"/>
    <w:rsid w:val="0088578C"/>
    <w:rsid w:val="00885823"/>
    <w:rsid w:val="00885D5E"/>
    <w:rsid w:val="00886CEA"/>
    <w:rsid w:val="008875DF"/>
    <w:rsid w:val="00891AC2"/>
    <w:rsid w:val="00891D8C"/>
    <w:rsid w:val="00892604"/>
    <w:rsid w:val="0089267B"/>
    <w:rsid w:val="00892692"/>
    <w:rsid w:val="00892A55"/>
    <w:rsid w:val="008939DF"/>
    <w:rsid w:val="00895C2A"/>
    <w:rsid w:val="008961BF"/>
    <w:rsid w:val="008965C4"/>
    <w:rsid w:val="008A0F0A"/>
    <w:rsid w:val="008A125A"/>
    <w:rsid w:val="008A1520"/>
    <w:rsid w:val="008A19DC"/>
    <w:rsid w:val="008A1EC6"/>
    <w:rsid w:val="008A3278"/>
    <w:rsid w:val="008A393A"/>
    <w:rsid w:val="008A4FD5"/>
    <w:rsid w:val="008A631C"/>
    <w:rsid w:val="008A6908"/>
    <w:rsid w:val="008B0CB5"/>
    <w:rsid w:val="008B123F"/>
    <w:rsid w:val="008B13CA"/>
    <w:rsid w:val="008B2202"/>
    <w:rsid w:val="008B3BD0"/>
    <w:rsid w:val="008B5DDB"/>
    <w:rsid w:val="008B5E60"/>
    <w:rsid w:val="008B6528"/>
    <w:rsid w:val="008B74A1"/>
    <w:rsid w:val="008C296D"/>
    <w:rsid w:val="008C2C17"/>
    <w:rsid w:val="008C2EAE"/>
    <w:rsid w:val="008C4F85"/>
    <w:rsid w:val="008D07B7"/>
    <w:rsid w:val="008D08FD"/>
    <w:rsid w:val="008D0C61"/>
    <w:rsid w:val="008D16AF"/>
    <w:rsid w:val="008D23B1"/>
    <w:rsid w:val="008D2AFF"/>
    <w:rsid w:val="008D330F"/>
    <w:rsid w:val="008D3D20"/>
    <w:rsid w:val="008D3D39"/>
    <w:rsid w:val="008D485E"/>
    <w:rsid w:val="008D7A82"/>
    <w:rsid w:val="008D7B99"/>
    <w:rsid w:val="008E03F6"/>
    <w:rsid w:val="008E17D4"/>
    <w:rsid w:val="008E472D"/>
    <w:rsid w:val="008E5838"/>
    <w:rsid w:val="008E5B45"/>
    <w:rsid w:val="008E6164"/>
    <w:rsid w:val="008E73F6"/>
    <w:rsid w:val="008F043C"/>
    <w:rsid w:val="008F3F30"/>
    <w:rsid w:val="008F4102"/>
    <w:rsid w:val="008F5544"/>
    <w:rsid w:val="008F5862"/>
    <w:rsid w:val="00900CA3"/>
    <w:rsid w:val="00900E4F"/>
    <w:rsid w:val="00902A4D"/>
    <w:rsid w:val="00903AE6"/>
    <w:rsid w:val="00903BFC"/>
    <w:rsid w:val="009056EE"/>
    <w:rsid w:val="00906CD5"/>
    <w:rsid w:val="00911358"/>
    <w:rsid w:val="0091261B"/>
    <w:rsid w:val="00912F5B"/>
    <w:rsid w:val="00913BBB"/>
    <w:rsid w:val="00914352"/>
    <w:rsid w:val="00915218"/>
    <w:rsid w:val="00916F5F"/>
    <w:rsid w:val="0092151D"/>
    <w:rsid w:val="009225E0"/>
    <w:rsid w:val="009231A9"/>
    <w:rsid w:val="00924C71"/>
    <w:rsid w:val="00924F0B"/>
    <w:rsid w:val="00927510"/>
    <w:rsid w:val="00930155"/>
    <w:rsid w:val="009306AA"/>
    <w:rsid w:val="00931349"/>
    <w:rsid w:val="00932D28"/>
    <w:rsid w:val="0093379A"/>
    <w:rsid w:val="00934299"/>
    <w:rsid w:val="00935423"/>
    <w:rsid w:val="00936D78"/>
    <w:rsid w:val="009379DD"/>
    <w:rsid w:val="00937C28"/>
    <w:rsid w:val="00942CC1"/>
    <w:rsid w:val="00942E4C"/>
    <w:rsid w:val="00943949"/>
    <w:rsid w:val="00943CE6"/>
    <w:rsid w:val="00943EB7"/>
    <w:rsid w:val="009458B3"/>
    <w:rsid w:val="009467C1"/>
    <w:rsid w:val="00946908"/>
    <w:rsid w:val="00947387"/>
    <w:rsid w:val="0095220F"/>
    <w:rsid w:val="009548CB"/>
    <w:rsid w:val="009600A8"/>
    <w:rsid w:val="009624B1"/>
    <w:rsid w:val="00963647"/>
    <w:rsid w:val="0096607F"/>
    <w:rsid w:val="00966A26"/>
    <w:rsid w:val="00966C56"/>
    <w:rsid w:val="0097007E"/>
    <w:rsid w:val="00970C11"/>
    <w:rsid w:val="00973F4C"/>
    <w:rsid w:val="00974A89"/>
    <w:rsid w:val="00975034"/>
    <w:rsid w:val="0097620D"/>
    <w:rsid w:val="009765BA"/>
    <w:rsid w:val="00977C6E"/>
    <w:rsid w:val="00977E2A"/>
    <w:rsid w:val="00980CA5"/>
    <w:rsid w:val="009812BB"/>
    <w:rsid w:val="0098195F"/>
    <w:rsid w:val="009819FA"/>
    <w:rsid w:val="00981AB8"/>
    <w:rsid w:val="009823D5"/>
    <w:rsid w:val="009824DE"/>
    <w:rsid w:val="00985F90"/>
    <w:rsid w:val="00987B0D"/>
    <w:rsid w:val="009909ED"/>
    <w:rsid w:val="00991599"/>
    <w:rsid w:val="0099222D"/>
    <w:rsid w:val="009929DB"/>
    <w:rsid w:val="0099412E"/>
    <w:rsid w:val="0099448D"/>
    <w:rsid w:val="00995691"/>
    <w:rsid w:val="00996124"/>
    <w:rsid w:val="009967B2"/>
    <w:rsid w:val="00997031"/>
    <w:rsid w:val="009A0B47"/>
    <w:rsid w:val="009A2990"/>
    <w:rsid w:val="009A3C6C"/>
    <w:rsid w:val="009A4559"/>
    <w:rsid w:val="009A4BDE"/>
    <w:rsid w:val="009A4C5D"/>
    <w:rsid w:val="009A4FF6"/>
    <w:rsid w:val="009A6513"/>
    <w:rsid w:val="009A65A7"/>
    <w:rsid w:val="009A6C4B"/>
    <w:rsid w:val="009A74AE"/>
    <w:rsid w:val="009B137D"/>
    <w:rsid w:val="009B14F8"/>
    <w:rsid w:val="009B4826"/>
    <w:rsid w:val="009B5A78"/>
    <w:rsid w:val="009B5F40"/>
    <w:rsid w:val="009B6172"/>
    <w:rsid w:val="009C0E85"/>
    <w:rsid w:val="009C362F"/>
    <w:rsid w:val="009C4C47"/>
    <w:rsid w:val="009C4D4B"/>
    <w:rsid w:val="009C513D"/>
    <w:rsid w:val="009C5C45"/>
    <w:rsid w:val="009C72A5"/>
    <w:rsid w:val="009D046E"/>
    <w:rsid w:val="009D054E"/>
    <w:rsid w:val="009D0D67"/>
    <w:rsid w:val="009D0D78"/>
    <w:rsid w:val="009D205F"/>
    <w:rsid w:val="009D3870"/>
    <w:rsid w:val="009D3EAA"/>
    <w:rsid w:val="009D4F1E"/>
    <w:rsid w:val="009D6538"/>
    <w:rsid w:val="009D76F6"/>
    <w:rsid w:val="009E180D"/>
    <w:rsid w:val="009E312C"/>
    <w:rsid w:val="009E32EB"/>
    <w:rsid w:val="009E5E48"/>
    <w:rsid w:val="009E6102"/>
    <w:rsid w:val="009E7460"/>
    <w:rsid w:val="009E79E4"/>
    <w:rsid w:val="009E7D6C"/>
    <w:rsid w:val="009F06AC"/>
    <w:rsid w:val="009F0709"/>
    <w:rsid w:val="009F43C8"/>
    <w:rsid w:val="009F66B1"/>
    <w:rsid w:val="009F6E7E"/>
    <w:rsid w:val="009F7656"/>
    <w:rsid w:val="00A002A3"/>
    <w:rsid w:val="00A010E1"/>
    <w:rsid w:val="00A0254D"/>
    <w:rsid w:val="00A032BE"/>
    <w:rsid w:val="00A05323"/>
    <w:rsid w:val="00A06897"/>
    <w:rsid w:val="00A111F6"/>
    <w:rsid w:val="00A13993"/>
    <w:rsid w:val="00A14B2F"/>
    <w:rsid w:val="00A1529A"/>
    <w:rsid w:val="00A15AC1"/>
    <w:rsid w:val="00A20E25"/>
    <w:rsid w:val="00A2128F"/>
    <w:rsid w:val="00A23EEE"/>
    <w:rsid w:val="00A24CE9"/>
    <w:rsid w:val="00A26726"/>
    <w:rsid w:val="00A27CC9"/>
    <w:rsid w:val="00A30E5E"/>
    <w:rsid w:val="00A31F53"/>
    <w:rsid w:val="00A329CB"/>
    <w:rsid w:val="00A32C60"/>
    <w:rsid w:val="00A33E6F"/>
    <w:rsid w:val="00A34337"/>
    <w:rsid w:val="00A34402"/>
    <w:rsid w:val="00A344C2"/>
    <w:rsid w:val="00A357B1"/>
    <w:rsid w:val="00A35F67"/>
    <w:rsid w:val="00A377AC"/>
    <w:rsid w:val="00A401AF"/>
    <w:rsid w:val="00A40D65"/>
    <w:rsid w:val="00A417D8"/>
    <w:rsid w:val="00A418CE"/>
    <w:rsid w:val="00A442B2"/>
    <w:rsid w:val="00A44D29"/>
    <w:rsid w:val="00A45620"/>
    <w:rsid w:val="00A46475"/>
    <w:rsid w:val="00A46854"/>
    <w:rsid w:val="00A47B0C"/>
    <w:rsid w:val="00A47E9E"/>
    <w:rsid w:val="00A50CC1"/>
    <w:rsid w:val="00A54674"/>
    <w:rsid w:val="00A563ED"/>
    <w:rsid w:val="00A5701E"/>
    <w:rsid w:val="00A61321"/>
    <w:rsid w:val="00A6550A"/>
    <w:rsid w:val="00A673C3"/>
    <w:rsid w:val="00A67F3A"/>
    <w:rsid w:val="00A723C2"/>
    <w:rsid w:val="00A723DC"/>
    <w:rsid w:val="00A74A61"/>
    <w:rsid w:val="00A74FB9"/>
    <w:rsid w:val="00A772FA"/>
    <w:rsid w:val="00A7766A"/>
    <w:rsid w:val="00A85884"/>
    <w:rsid w:val="00A87B54"/>
    <w:rsid w:val="00A91068"/>
    <w:rsid w:val="00A919CC"/>
    <w:rsid w:val="00A969BB"/>
    <w:rsid w:val="00A96D16"/>
    <w:rsid w:val="00AA0EB9"/>
    <w:rsid w:val="00AA1066"/>
    <w:rsid w:val="00AA2394"/>
    <w:rsid w:val="00AA3348"/>
    <w:rsid w:val="00AA3A05"/>
    <w:rsid w:val="00AA4D1A"/>
    <w:rsid w:val="00AB05D7"/>
    <w:rsid w:val="00AB10AA"/>
    <w:rsid w:val="00AB1587"/>
    <w:rsid w:val="00AB4330"/>
    <w:rsid w:val="00AB4CA6"/>
    <w:rsid w:val="00AB57C7"/>
    <w:rsid w:val="00AC0996"/>
    <w:rsid w:val="00AC0EE4"/>
    <w:rsid w:val="00AC1AF9"/>
    <w:rsid w:val="00AC2049"/>
    <w:rsid w:val="00AC2B75"/>
    <w:rsid w:val="00AC2FB1"/>
    <w:rsid w:val="00AC3030"/>
    <w:rsid w:val="00AC5060"/>
    <w:rsid w:val="00AC723F"/>
    <w:rsid w:val="00AD00F3"/>
    <w:rsid w:val="00AD03A9"/>
    <w:rsid w:val="00AD0FE0"/>
    <w:rsid w:val="00AD399A"/>
    <w:rsid w:val="00AD3C6A"/>
    <w:rsid w:val="00AD54A7"/>
    <w:rsid w:val="00AD72BA"/>
    <w:rsid w:val="00AD769E"/>
    <w:rsid w:val="00AE0FF8"/>
    <w:rsid w:val="00AE2AA1"/>
    <w:rsid w:val="00AE31A6"/>
    <w:rsid w:val="00AE3863"/>
    <w:rsid w:val="00AE3A4A"/>
    <w:rsid w:val="00AE4E82"/>
    <w:rsid w:val="00AE63C3"/>
    <w:rsid w:val="00AE6967"/>
    <w:rsid w:val="00AE721A"/>
    <w:rsid w:val="00AF091A"/>
    <w:rsid w:val="00AF18EE"/>
    <w:rsid w:val="00AF2A41"/>
    <w:rsid w:val="00AF426B"/>
    <w:rsid w:val="00AF43C6"/>
    <w:rsid w:val="00AF4EE1"/>
    <w:rsid w:val="00AF5365"/>
    <w:rsid w:val="00AF58B1"/>
    <w:rsid w:val="00AF5FBE"/>
    <w:rsid w:val="00AF6909"/>
    <w:rsid w:val="00B0004A"/>
    <w:rsid w:val="00B00ADA"/>
    <w:rsid w:val="00B00D23"/>
    <w:rsid w:val="00B01F6E"/>
    <w:rsid w:val="00B0347A"/>
    <w:rsid w:val="00B11282"/>
    <w:rsid w:val="00B11506"/>
    <w:rsid w:val="00B13089"/>
    <w:rsid w:val="00B138AF"/>
    <w:rsid w:val="00B20B04"/>
    <w:rsid w:val="00B20C06"/>
    <w:rsid w:val="00B2188D"/>
    <w:rsid w:val="00B25481"/>
    <w:rsid w:val="00B25FD9"/>
    <w:rsid w:val="00B27B88"/>
    <w:rsid w:val="00B315B3"/>
    <w:rsid w:val="00B325E2"/>
    <w:rsid w:val="00B3310D"/>
    <w:rsid w:val="00B34262"/>
    <w:rsid w:val="00B34364"/>
    <w:rsid w:val="00B34DE1"/>
    <w:rsid w:val="00B37DAE"/>
    <w:rsid w:val="00B40DCC"/>
    <w:rsid w:val="00B411E5"/>
    <w:rsid w:val="00B42419"/>
    <w:rsid w:val="00B43933"/>
    <w:rsid w:val="00B43E6F"/>
    <w:rsid w:val="00B45C5C"/>
    <w:rsid w:val="00B460F9"/>
    <w:rsid w:val="00B471F1"/>
    <w:rsid w:val="00B47E6D"/>
    <w:rsid w:val="00B51AA0"/>
    <w:rsid w:val="00B524FF"/>
    <w:rsid w:val="00B541EA"/>
    <w:rsid w:val="00B56C28"/>
    <w:rsid w:val="00B5712D"/>
    <w:rsid w:val="00B611BD"/>
    <w:rsid w:val="00B62791"/>
    <w:rsid w:val="00B634CE"/>
    <w:rsid w:val="00B6468F"/>
    <w:rsid w:val="00B66760"/>
    <w:rsid w:val="00B67C2B"/>
    <w:rsid w:val="00B708B3"/>
    <w:rsid w:val="00B71773"/>
    <w:rsid w:val="00B74FB0"/>
    <w:rsid w:val="00B75D3B"/>
    <w:rsid w:val="00B7659C"/>
    <w:rsid w:val="00B77C99"/>
    <w:rsid w:val="00B80452"/>
    <w:rsid w:val="00B85E6B"/>
    <w:rsid w:val="00B87248"/>
    <w:rsid w:val="00B93311"/>
    <w:rsid w:val="00B946C7"/>
    <w:rsid w:val="00B946CD"/>
    <w:rsid w:val="00B94D3C"/>
    <w:rsid w:val="00B9552E"/>
    <w:rsid w:val="00B95B83"/>
    <w:rsid w:val="00B96F61"/>
    <w:rsid w:val="00B97050"/>
    <w:rsid w:val="00B97AC6"/>
    <w:rsid w:val="00B97F8D"/>
    <w:rsid w:val="00BA0F30"/>
    <w:rsid w:val="00BA302A"/>
    <w:rsid w:val="00BA4267"/>
    <w:rsid w:val="00BA4944"/>
    <w:rsid w:val="00BA4BD0"/>
    <w:rsid w:val="00BA5C04"/>
    <w:rsid w:val="00BA5FE9"/>
    <w:rsid w:val="00BA649F"/>
    <w:rsid w:val="00BA79F2"/>
    <w:rsid w:val="00BB0435"/>
    <w:rsid w:val="00BB112E"/>
    <w:rsid w:val="00BB605B"/>
    <w:rsid w:val="00BC0A06"/>
    <w:rsid w:val="00BC11FC"/>
    <w:rsid w:val="00BC2C6A"/>
    <w:rsid w:val="00BC34FA"/>
    <w:rsid w:val="00BC4CF1"/>
    <w:rsid w:val="00BC507C"/>
    <w:rsid w:val="00BC5E57"/>
    <w:rsid w:val="00BC6844"/>
    <w:rsid w:val="00BD087E"/>
    <w:rsid w:val="00BD0A44"/>
    <w:rsid w:val="00BD11BB"/>
    <w:rsid w:val="00BD1498"/>
    <w:rsid w:val="00BD19EE"/>
    <w:rsid w:val="00BD1A44"/>
    <w:rsid w:val="00BD27F5"/>
    <w:rsid w:val="00BD3304"/>
    <w:rsid w:val="00BD3516"/>
    <w:rsid w:val="00BD5AC6"/>
    <w:rsid w:val="00BE0760"/>
    <w:rsid w:val="00BE11BA"/>
    <w:rsid w:val="00BE317D"/>
    <w:rsid w:val="00BE3603"/>
    <w:rsid w:val="00BE451C"/>
    <w:rsid w:val="00BE4DD0"/>
    <w:rsid w:val="00BF0252"/>
    <w:rsid w:val="00BF20F7"/>
    <w:rsid w:val="00BF233C"/>
    <w:rsid w:val="00BF2D60"/>
    <w:rsid w:val="00BF5282"/>
    <w:rsid w:val="00BF566B"/>
    <w:rsid w:val="00BF64D6"/>
    <w:rsid w:val="00BF732F"/>
    <w:rsid w:val="00C016CE"/>
    <w:rsid w:val="00C03E7F"/>
    <w:rsid w:val="00C04D9A"/>
    <w:rsid w:val="00C0649B"/>
    <w:rsid w:val="00C0655F"/>
    <w:rsid w:val="00C0675B"/>
    <w:rsid w:val="00C073F7"/>
    <w:rsid w:val="00C1149B"/>
    <w:rsid w:val="00C1184A"/>
    <w:rsid w:val="00C119C6"/>
    <w:rsid w:val="00C12581"/>
    <w:rsid w:val="00C14751"/>
    <w:rsid w:val="00C14D19"/>
    <w:rsid w:val="00C16603"/>
    <w:rsid w:val="00C16C6A"/>
    <w:rsid w:val="00C20199"/>
    <w:rsid w:val="00C205C4"/>
    <w:rsid w:val="00C2243A"/>
    <w:rsid w:val="00C2515B"/>
    <w:rsid w:val="00C26585"/>
    <w:rsid w:val="00C27CE9"/>
    <w:rsid w:val="00C30630"/>
    <w:rsid w:val="00C31B71"/>
    <w:rsid w:val="00C3226F"/>
    <w:rsid w:val="00C3329B"/>
    <w:rsid w:val="00C33A21"/>
    <w:rsid w:val="00C3558E"/>
    <w:rsid w:val="00C35AC5"/>
    <w:rsid w:val="00C45B13"/>
    <w:rsid w:val="00C468E1"/>
    <w:rsid w:val="00C4731B"/>
    <w:rsid w:val="00C50C4C"/>
    <w:rsid w:val="00C51D83"/>
    <w:rsid w:val="00C5357C"/>
    <w:rsid w:val="00C54302"/>
    <w:rsid w:val="00C547A9"/>
    <w:rsid w:val="00C57F41"/>
    <w:rsid w:val="00C61258"/>
    <w:rsid w:val="00C61C81"/>
    <w:rsid w:val="00C6354F"/>
    <w:rsid w:val="00C66A40"/>
    <w:rsid w:val="00C70E0A"/>
    <w:rsid w:val="00C70F55"/>
    <w:rsid w:val="00C71BCA"/>
    <w:rsid w:val="00C73844"/>
    <w:rsid w:val="00C74EC5"/>
    <w:rsid w:val="00C754CD"/>
    <w:rsid w:val="00C75956"/>
    <w:rsid w:val="00C75A07"/>
    <w:rsid w:val="00C7775E"/>
    <w:rsid w:val="00C77D0A"/>
    <w:rsid w:val="00C820BC"/>
    <w:rsid w:val="00C822BE"/>
    <w:rsid w:val="00C84778"/>
    <w:rsid w:val="00C87153"/>
    <w:rsid w:val="00C90E85"/>
    <w:rsid w:val="00C92BA9"/>
    <w:rsid w:val="00C94376"/>
    <w:rsid w:val="00C973D3"/>
    <w:rsid w:val="00C976E5"/>
    <w:rsid w:val="00CA2514"/>
    <w:rsid w:val="00CA6C5E"/>
    <w:rsid w:val="00CA7F21"/>
    <w:rsid w:val="00CB007F"/>
    <w:rsid w:val="00CB1763"/>
    <w:rsid w:val="00CB1A7F"/>
    <w:rsid w:val="00CB1D83"/>
    <w:rsid w:val="00CB39E0"/>
    <w:rsid w:val="00CB439D"/>
    <w:rsid w:val="00CB4E5A"/>
    <w:rsid w:val="00CC02EF"/>
    <w:rsid w:val="00CC16B2"/>
    <w:rsid w:val="00CC2BB9"/>
    <w:rsid w:val="00CC3592"/>
    <w:rsid w:val="00CC3B9D"/>
    <w:rsid w:val="00CC4548"/>
    <w:rsid w:val="00CC4E26"/>
    <w:rsid w:val="00CC65BF"/>
    <w:rsid w:val="00CD1247"/>
    <w:rsid w:val="00CD3F3F"/>
    <w:rsid w:val="00CD5013"/>
    <w:rsid w:val="00CE2800"/>
    <w:rsid w:val="00CE332E"/>
    <w:rsid w:val="00CE3F52"/>
    <w:rsid w:val="00CE41C0"/>
    <w:rsid w:val="00CF065D"/>
    <w:rsid w:val="00CF3B91"/>
    <w:rsid w:val="00CF41EC"/>
    <w:rsid w:val="00CF48F1"/>
    <w:rsid w:val="00CF62C7"/>
    <w:rsid w:val="00CF719D"/>
    <w:rsid w:val="00CF74A1"/>
    <w:rsid w:val="00CF74B2"/>
    <w:rsid w:val="00D0131D"/>
    <w:rsid w:val="00D01DC3"/>
    <w:rsid w:val="00D02596"/>
    <w:rsid w:val="00D0327E"/>
    <w:rsid w:val="00D052AF"/>
    <w:rsid w:val="00D05C89"/>
    <w:rsid w:val="00D07164"/>
    <w:rsid w:val="00D0764E"/>
    <w:rsid w:val="00D11146"/>
    <w:rsid w:val="00D12537"/>
    <w:rsid w:val="00D140F0"/>
    <w:rsid w:val="00D14F86"/>
    <w:rsid w:val="00D16C98"/>
    <w:rsid w:val="00D20262"/>
    <w:rsid w:val="00D203A1"/>
    <w:rsid w:val="00D20499"/>
    <w:rsid w:val="00D238D8"/>
    <w:rsid w:val="00D261F0"/>
    <w:rsid w:val="00D304B7"/>
    <w:rsid w:val="00D32B79"/>
    <w:rsid w:val="00D330D5"/>
    <w:rsid w:val="00D33D45"/>
    <w:rsid w:val="00D34A59"/>
    <w:rsid w:val="00D34FD3"/>
    <w:rsid w:val="00D350F6"/>
    <w:rsid w:val="00D35161"/>
    <w:rsid w:val="00D358D2"/>
    <w:rsid w:val="00D35F1C"/>
    <w:rsid w:val="00D368E6"/>
    <w:rsid w:val="00D40D72"/>
    <w:rsid w:val="00D414E9"/>
    <w:rsid w:val="00D417EB"/>
    <w:rsid w:val="00D42418"/>
    <w:rsid w:val="00D445B4"/>
    <w:rsid w:val="00D45E58"/>
    <w:rsid w:val="00D46CE3"/>
    <w:rsid w:val="00D5092F"/>
    <w:rsid w:val="00D51B4F"/>
    <w:rsid w:val="00D52A1B"/>
    <w:rsid w:val="00D52AF3"/>
    <w:rsid w:val="00D52CEC"/>
    <w:rsid w:val="00D55B15"/>
    <w:rsid w:val="00D56B48"/>
    <w:rsid w:val="00D57E22"/>
    <w:rsid w:val="00D57F8B"/>
    <w:rsid w:val="00D610AE"/>
    <w:rsid w:val="00D61263"/>
    <w:rsid w:val="00D61552"/>
    <w:rsid w:val="00D6322F"/>
    <w:rsid w:val="00D636AA"/>
    <w:rsid w:val="00D643AE"/>
    <w:rsid w:val="00D64858"/>
    <w:rsid w:val="00D65543"/>
    <w:rsid w:val="00D65774"/>
    <w:rsid w:val="00D670A0"/>
    <w:rsid w:val="00D70818"/>
    <w:rsid w:val="00D72298"/>
    <w:rsid w:val="00D7277A"/>
    <w:rsid w:val="00D73BA2"/>
    <w:rsid w:val="00D74B87"/>
    <w:rsid w:val="00D77556"/>
    <w:rsid w:val="00D80A25"/>
    <w:rsid w:val="00D80B5E"/>
    <w:rsid w:val="00D8246F"/>
    <w:rsid w:val="00D83505"/>
    <w:rsid w:val="00D84445"/>
    <w:rsid w:val="00D84F08"/>
    <w:rsid w:val="00D86DDC"/>
    <w:rsid w:val="00D86EB3"/>
    <w:rsid w:val="00D872BA"/>
    <w:rsid w:val="00D87FB9"/>
    <w:rsid w:val="00D900C2"/>
    <w:rsid w:val="00D902DE"/>
    <w:rsid w:val="00D91299"/>
    <w:rsid w:val="00D91619"/>
    <w:rsid w:val="00D91ECA"/>
    <w:rsid w:val="00D92163"/>
    <w:rsid w:val="00D92FAE"/>
    <w:rsid w:val="00D93294"/>
    <w:rsid w:val="00D93997"/>
    <w:rsid w:val="00D950BE"/>
    <w:rsid w:val="00D956DF"/>
    <w:rsid w:val="00D97945"/>
    <w:rsid w:val="00DA040B"/>
    <w:rsid w:val="00DA14EB"/>
    <w:rsid w:val="00DA1A29"/>
    <w:rsid w:val="00DA2D0F"/>
    <w:rsid w:val="00DA2D71"/>
    <w:rsid w:val="00DA33DF"/>
    <w:rsid w:val="00DA3CC6"/>
    <w:rsid w:val="00DA43D5"/>
    <w:rsid w:val="00DA4965"/>
    <w:rsid w:val="00DA5143"/>
    <w:rsid w:val="00DA51A7"/>
    <w:rsid w:val="00DA5459"/>
    <w:rsid w:val="00DB13F8"/>
    <w:rsid w:val="00DB1FDC"/>
    <w:rsid w:val="00DB2CDF"/>
    <w:rsid w:val="00DB4146"/>
    <w:rsid w:val="00DB5519"/>
    <w:rsid w:val="00DB70F5"/>
    <w:rsid w:val="00DB73E8"/>
    <w:rsid w:val="00DB779E"/>
    <w:rsid w:val="00DC1A0D"/>
    <w:rsid w:val="00DC2C98"/>
    <w:rsid w:val="00DC2F4B"/>
    <w:rsid w:val="00DC2FC5"/>
    <w:rsid w:val="00DC31FA"/>
    <w:rsid w:val="00DC3B46"/>
    <w:rsid w:val="00DC3CAE"/>
    <w:rsid w:val="00DC4965"/>
    <w:rsid w:val="00DC5209"/>
    <w:rsid w:val="00DC6E62"/>
    <w:rsid w:val="00DC7557"/>
    <w:rsid w:val="00DD08EA"/>
    <w:rsid w:val="00DD1067"/>
    <w:rsid w:val="00DD215D"/>
    <w:rsid w:val="00DD3DF6"/>
    <w:rsid w:val="00DD4611"/>
    <w:rsid w:val="00DD51A9"/>
    <w:rsid w:val="00DD6D61"/>
    <w:rsid w:val="00DD6F96"/>
    <w:rsid w:val="00DD7460"/>
    <w:rsid w:val="00DD78A1"/>
    <w:rsid w:val="00DE2453"/>
    <w:rsid w:val="00DE2784"/>
    <w:rsid w:val="00DE3035"/>
    <w:rsid w:val="00DE41BF"/>
    <w:rsid w:val="00DE435D"/>
    <w:rsid w:val="00DE46C6"/>
    <w:rsid w:val="00DE52E6"/>
    <w:rsid w:val="00DE6B6F"/>
    <w:rsid w:val="00DF201F"/>
    <w:rsid w:val="00DF5F6A"/>
    <w:rsid w:val="00DF61F6"/>
    <w:rsid w:val="00DF6CA3"/>
    <w:rsid w:val="00DF6DF2"/>
    <w:rsid w:val="00DF7BB4"/>
    <w:rsid w:val="00E00104"/>
    <w:rsid w:val="00E04110"/>
    <w:rsid w:val="00E0747A"/>
    <w:rsid w:val="00E07FE7"/>
    <w:rsid w:val="00E10538"/>
    <w:rsid w:val="00E10A32"/>
    <w:rsid w:val="00E214FC"/>
    <w:rsid w:val="00E26A96"/>
    <w:rsid w:val="00E301A0"/>
    <w:rsid w:val="00E30838"/>
    <w:rsid w:val="00E30984"/>
    <w:rsid w:val="00E31A05"/>
    <w:rsid w:val="00E3205B"/>
    <w:rsid w:val="00E34309"/>
    <w:rsid w:val="00E34E06"/>
    <w:rsid w:val="00E36499"/>
    <w:rsid w:val="00E376A3"/>
    <w:rsid w:val="00E417CA"/>
    <w:rsid w:val="00E41FA9"/>
    <w:rsid w:val="00E4334A"/>
    <w:rsid w:val="00E43D02"/>
    <w:rsid w:val="00E44239"/>
    <w:rsid w:val="00E468E5"/>
    <w:rsid w:val="00E50251"/>
    <w:rsid w:val="00E52B24"/>
    <w:rsid w:val="00E53C75"/>
    <w:rsid w:val="00E61A13"/>
    <w:rsid w:val="00E64C91"/>
    <w:rsid w:val="00E66104"/>
    <w:rsid w:val="00E6684E"/>
    <w:rsid w:val="00E6733B"/>
    <w:rsid w:val="00E705CA"/>
    <w:rsid w:val="00E705DF"/>
    <w:rsid w:val="00E7182F"/>
    <w:rsid w:val="00E7287A"/>
    <w:rsid w:val="00E73D63"/>
    <w:rsid w:val="00E73EBE"/>
    <w:rsid w:val="00E75583"/>
    <w:rsid w:val="00E75B3D"/>
    <w:rsid w:val="00E8097A"/>
    <w:rsid w:val="00E81513"/>
    <w:rsid w:val="00E826AC"/>
    <w:rsid w:val="00E8321E"/>
    <w:rsid w:val="00E83C20"/>
    <w:rsid w:val="00E84518"/>
    <w:rsid w:val="00E8484E"/>
    <w:rsid w:val="00E86D00"/>
    <w:rsid w:val="00E911DD"/>
    <w:rsid w:val="00E9300C"/>
    <w:rsid w:val="00E931FC"/>
    <w:rsid w:val="00E95ECF"/>
    <w:rsid w:val="00E97C05"/>
    <w:rsid w:val="00E97D12"/>
    <w:rsid w:val="00EA0167"/>
    <w:rsid w:val="00EA01A7"/>
    <w:rsid w:val="00EA1F06"/>
    <w:rsid w:val="00EA5506"/>
    <w:rsid w:val="00EA57C7"/>
    <w:rsid w:val="00EA6019"/>
    <w:rsid w:val="00EA6C6C"/>
    <w:rsid w:val="00EA6EC3"/>
    <w:rsid w:val="00EA7730"/>
    <w:rsid w:val="00EA7CCF"/>
    <w:rsid w:val="00EB01DC"/>
    <w:rsid w:val="00EB0554"/>
    <w:rsid w:val="00EB0A95"/>
    <w:rsid w:val="00EB22B5"/>
    <w:rsid w:val="00EB27D3"/>
    <w:rsid w:val="00EB30E6"/>
    <w:rsid w:val="00EB3218"/>
    <w:rsid w:val="00EB39A4"/>
    <w:rsid w:val="00EB6B76"/>
    <w:rsid w:val="00EC0666"/>
    <w:rsid w:val="00EC1498"/>
    <w:rsid w:val="00EC2D1F"/>
    <w:rsid w:val="00EC32A1"/>
    <w:rsid w:val="00EC39E9"/>
    <w:rsid w:val="00EC450D"/>
    <w:rsid w:val="00EC47A4"/>
    <w:rsid w:val="00EC4F83"/>
    <w:rsid w:val="00EC52E0"/>
    <w:rsid w:val="00EC59D0"/>
    <w:rsid w:val="00ED226F"/>
    <w:rsid w:val="00ED57AF"/>
    <w:rsid w:val="00ED6FB0"/>
    <w:rsid w:val="00ED7BA3"/>
    <w:rsid w:val="00ED7C7E"/>
    <w:rsid w:val="00EE0373"/>
    <w:rsid w:val="00EE2A67"/>
    <w:rsid w:val="00EE3A59"/>
    <w:rsid w:val="00EE4EFD"/>
    <w:rsid w:val="00EF0A4B"/>
    <w:rsid w:val="00EF2A50"/>
    <w:rsid w:val="00EF64EC"/>
    <w:rsid w:val="00EF70F3"/>
    <w:rsid w:val="00F005BA"/>
    <w:rsid w:val="00F03AE7"/>
    <w:rsid w:val="00F03C45"/>
    <w:rsid w:val="00F044CC"/>
    <w:rsid w:val="00F04565"/>
    <w:rsid w:val="00F0711D"/>
    <w:rsid w:val="00F071BE"/>
    <w:rsid w:val="00F07CB4"/>
    <w:rsid w:val="00F11397"/>
    <w:rsid w:val="00F12FBB"/>
    <w:rsid w:val="00F14391"/>
    <w:rsid w:val="00F1677E"/>
    <w:rsid w:val="00F16E0B"/>
    <w:rsid w:val="00F17EA9"/>
    <w:rsid w:val="00F20121"/>
    <w:rsid w:val="00F22DAC"/>
    <w:rsid w:val="00F24915"/>
    <w:rsid w:val="00F262B2"/>
    <w:rsid w:val="00F26A65"/>
    <w:rsid w:val="00F27C47"/>
    <w:rsid w:val="00F27D1F"/>
    <w:rsid w:val="00F30880"/>
    <w:rsid w:val="00F317ED"/>
    <w:rsid w:val="00F32398"/>
    <w:rsid w:val="00F3440A"/>
    <w:rsid w:val="00F34C91"/>
    <w:rsid w:val="00F35DE5"/>
    <w:rsid w:val="00F36409"/>
    <w:rsid w:val="00F36FDF"/>
    <w:rsid w:val="00F37797"/>
    <w:rsid w:val="00F377FB"/>
    <w:rsid w:val="00F417F5"/>
    <w:rsid w:val="00F42B28"/>
    <w:rsid w:val="00F44A49"/>
    <w:rsid w:val="00F45438"/>
    <w:rsid w:val="00F46F17"/>
    <w:rsid w:val="00F47A0D"/>
    <w:rsid w:val="00F50B80"/>
    <w:rsid w:val="00F52AC8"/>
    <w:rsid w:val="00F57B92"/>
    <w:rsid w:val="00F60339"/>
    <w:rsid w:val="00F621FA"/>
    <w:rsid w:val="00F64013"/>
    <w:rsid w:val="00F66741"/>
    <w:rsid w:val="00F679F5"/>
    <w:rsid w:val="00F67B62"/>
    <w:rsid w:val="00F67BF7"/>
    <w:rsid w:val="00F70CB5"/>
    <w:rsid w:val="00F71EBE"/>
    <w:rsid w:val="00F74A31"/>
    <w:rsid w:val="00F775E2"/>
    <w:rsid w:val="00F77665"/>
    <w:rsid w:val="00F77B2F"/>
    <w:rsid w:val="00F8051E"/>
    <w:rsid w:val="00F81D63"/>
    <w:rsid w:val="00F8364B"/>
    <w:rsid w:val="00F84221"/>
    <w:rsid w:val="00F86604"/>
    <w:rsid w:val="00F87A3A"/>
    <w:rsid w:val="00F92BC5"/>
    <w:rsid w:val="00F93EBB"/>
    <w:rsid w:val="00F943F5"/>
    <w:rsid w:val="00F94D76"/>
    <w:rsid w:val="00F958D4"/>
    <w:rsid w:val="00F95DFA"/>
    <w:rsid w:val="00F96055"/>
    <w:rsid w:val="00F978CC"/>
    <w:rsid w:val="00FA03B0"/>
    <w:rsid w:val="00FA4195"/>
    <w:rsid w:val="00FA62F8"/>
    <w:rsid w:val="00FA650C"/>
    <w:rsid w:val="00FA6A3E"/>
    <w:rsid w:val="00FB1EAE"/>
    <w:rsid w:val="00FB2852"/>
    <w:rsid w:val="00FB3374"/>
    <w:rsid w:val="00FB3DAD"/>
    <w:rsid w:val="00FB606C"/>
    <w:rsid w:val="00FB6605"/>
    <w:rsid w:val="00FB6977"/>
    <w:rsid w:val="00FB7DB4"/>
    <w:rsid w:val="00FC0647"/>
    <w:rsid w:val="00FC2129"/>
    <w:rsid w:val="00FC3C41"/>
    <w:rsid w:val="00FC3E9B"/>
    <w:rsid w:val="00FC3F13"/>
    <w:rsid w:val="00FC530D"/>
    <w:rsid w:val="00FC530E"/>
    <w:rsid w:val="00FC5B3F"/>
    <w:rsid w:val="00FC60EF"/>
    <w:rsid w:val="00FC657C"/>
    <w:rsid w:val="00FC6E60"/>
    <w:rsid w:val="00FC7A9B"/>
    <w:rsid w:val="00FD0B4B"/>
    <w:rsid w:val="00FD1177"/>
    <w:rsid w:val="00FD2A07"/>
    <w:rsid w:val="00FD343A"/>
    <w:rsid w:val="00FD36D1"/>
    <w:rsid w:val="00FD3800"/>
    <w:rsid w:val="00FD4203"/>
    <w:rsid w:val="00FD436A"/>
    <w:rsid w:val="00FD4B44"/>
    <w:rsid w:val="00FD741A"/>
    <w:rsid w:val="00FD7A8B"/>
    <w:rsid w:val="00FE1466"/>
    <w:rsid w:val="00FE1555"/>
    <w:rsid w:val="00FE1D91"/>
    <w:rsid w:val="00FE298D"/>
    <w:rsid w:val="00FE3F8F"/>
    <w:rsid w:val="00FE4EE9"/>
    <w:rsid w:val="00FE6ACF"/>
    <w:rsid w:val="00FE74F0"/>
    <w:rsid w:val="00FF01DE"/>
    <w:rsid w:val="00FF0813"/>
    <w:rsid w:val="00FF116E"/>
    <w:rsid w:val="00FF2A90"/>
    <w:rsid w:val="00FF6901"/>
    <w:rsid w:val="00FF6958"/>
    <w:rsid w:val="00FF7497"/>
    <w:rsid w:val="00FF792C"/>
    <w:rsid w:val="00FF7A8E"/>
    <w:rsid w:val="00FF7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33EF4"/>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872DF2"/>
    <w:pPr>
      <w:spacing w:after="60"/>
      <w:jc w:val="left"/>
      <w:outlineLvl w:val="3"/>
    </w:pPr>
    <w:rPr>
      <w:rFonts w:ascii="Microsoft YaHei" w:eastAsia="Microsoft YaHei" w:hAnsi="Microsoft YaHei" w:cs="Times New Roman"/>
      <w:bCs/>
      <w:color w:val="FF0000"/>
      <w:kern w:val="28"/>
      <w:szCs w:val="21"/>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h1 字符,Level 1 Topic Heading 字符"/>
    <w:basedOn w:val="a2"/>
    <w:link w:val="1"/>
    <w:rsid w:val="00B6468F"/>
    <w:rPr>
      <w:rFonts w:ascii="ＭＳ Ｐゴシック" w:eastAsia="ＭＳ Ｐゴシック" w:hAnsi="Century" w:cs="Times New Roman"/>
      <w:b/>
      <w:bCs/>
      <w:sz w:val="28"/>
    </w:rPr>
  </w:style>
  <w:style w:type="character" w:customStyle="1" w:styleId="21">
    <w:name w:val="标题 2 字符"/>
    <w:aliases w:val="h2 字符,Level 2 Topic Heading 字符,H2 字符"/>
    <w:basedOn w:val="a2"/>
    <w:link w:val="20"/>
    <w:rsid w:val="00B6468F"/>
    <w:rPr>
      <w:rFonts w:ascii="ＭＳ Ｐゴシック" w:eastAsia="ＭＳ Ｐゴシック" w:hAnsi="Century" w:cs="Times New Roman"/>
      <w:b/>
      <w:sz w:val="24"/>
      <w:szCs w:val="21"/>
    </w:rPr>
  </w:style>
  <w:style w:type="character" w:customStyle="1" w:styleId="31">
    <w:name w:val="标题 3 字符"/>
    <w:aliases w:val="h3 字符,Level 3 Topic Heading 字符"/>
    <w:basedOn w:val="a2"/>
    <w:link w:val="3"/>
    <w:rsid w:val="00B6468F"/>
    <w:rPr>
      <w:rFonts w:ascii="ＭＳ Ｐゴシック" w:eastAsia="ＭＳ Ｐゴシック" w:hAnsi="Century" w:cs="Times New Roman"/>
      <w:b/>
      <w:color w:val="000000"/>
      <w:sz w:val="24"/>
      <w:szCs w:val="24"/>
    </w:rPr>
  </w:style>
  <w:style w:type="character" w:customStyle="1" w:styleId="41">
    <w:name w:val="标题 4 字符"/>
    <w:aliases w:val="h4 字符,First Subheading 字符"/>
    <w:basedOn w:val="a2"/>
    <w:link w:val="40"/>
    <w:rsid w:val="00872DF2"/>
    <w:rPr>
      <w:rFonts w:ascii="Microsoft YaHei" w:eastAsia="Microsoft YaHei" w:hAnsi="Microsoft YaHei" w:cs="Times New Roman"/>
      <w:bCs/>
      <w:color w:val="FF0000"/>
      <w:kern w:val="28"/>
      <w:szCs w:val="21"/>
      <w:lang w:eastAsia="zh-CN"/>
    </w:rPr>
  </w:style>
  <w:style w:type="character" w:customStyle="1" w:styleId="50">
    <w:name w:val="标题 5 字符"/>
    <w:aliases w:val="h5 字符,Second Subheading 字符"/>
    <w:basedOn w:val="a2"/>
    <w:link w:val="5"/>
    <w:rsid w:val="00B6468F"/>
    <w:rPr>
      <w:rFonts w:ascii="ＭＳ Ｐゴシック" w:eastAsia="ＭＳ Ｐゴシック" w:hAnsi="Century" w:cs="Times New Roman"/>
      <w:b/>
      <w:bCs/>
      <w:i/>
      <w:iCs/>
      <w:sz w:val="26"/>
      <w:szCs w:val="26"/>
    </w:rPr>
  </w:style>
  <w:style w:type="character" w:customStyle="1" w:styleId="60">
    <w:name w:val="标题 6 字符"/>
    <w:aliases w:val="h6 字符,Third Subheading 字符"/>
    <w:basedOn w:val="a2"/>
    <w:link w:val="6"/>
    <w:rsid w:val="00B6468F"/>
    <w:rPr>
      <w:rFonts w:ascii="ＭＳ Ｐゴシック" w:eastAsia="ＭＳ Ｐゴシック" w:hAnsi="Century" w:cs="Times New Roman"/>
      <w:b/>
      <w:bCs/>
    </w:rPr>
  </w:style>
  <w:style w:type="character" w:customStyle="1" w:styleId="70">
    <w:name w:val="标题 7 字符"/>
    <w:basedOn w:val="a2"/>
    <w:link w:val="7"/>
    <w:rsid w:val="00B6468F"/>
    <w:rPr>
      <w:rFonts w:ascii="ＭＳ Ｐゴシック" w:eastAsia="ＭＳ Ｐゴシック" w:hAnsi="Century" w:cs="Times New Roman"/>
      <w:szCs w:val="21"/>
    </w:rPr>
  </w:style>
  <w:style w:type="character" w:customStyle="1" w:styleId="80">
    <w:name w:val="标题 8 字符"/>
    <w:basedOn w:val="a2"/>
    <w:link w:val="8"/>
    <w:rsid w:val="00B6468F"/>
    <w:rPr>
      <w:rFonts w:ascii="ＭＳ Ｐゴシック" w:eastAsia="ＭＳ Ｐゴシック" w:hAnsi="Century" w:cs="Times New Roman"/>
      <w:i/>
      <w:iCs/>
      <w:szCs w:val="21"/>
    </w:rPr>
  </w:style>
  <w:style w:type="character" w:customStyle="1" w:styleId="90">
    <w:name w:val="标题 9 字符"/>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正文文本 字符"/>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文档结构图 字符"/>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TOC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TOC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TOC3">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TOC4">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TOC5">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TOC6">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TOC7">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TOC8">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TOC9">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1">
    <w:name w:val="index 1"/>
    <w:basedOn w:val="a1"/>
    <w:next w:val="a1"/>
    <w:autoRedefine/>
    <w:semiHidden/>
    <w:unhideWhenUsed/>
    <w:rsid w:val="00B6468F"/>
    <w:pPr>
      <w:ind w:left="210" w:hangingChars="100" w:hanging="210"/>
    </w:pPr>
  </w:style>
  <w:style w:type="paragraph" w:styleId="af4">
    <w:name w:val="index heading"/>
    <w:basedOn w:val="a1"/>
    <w:next w:val="11"/>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页眉 字符"/>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spacing w:afterLines="100"/>
      <w:jc w:val="center"/>
    </w:pPr>
    <w:rPr>
      <w:rFonts w:hAnsi="Century"/>
      <w:kern w:val="2"/>
      <w:sz w:val="48"/>
      <w:szCs w:val="48"/>
      <w:lang w:eastAsia="zh-TW"/>
    </w:rPr>
  </w:style>
  <w:style w:type="character" w:customStyle="1" w:styleId="afa">
    <w:name w:val="副标题 字符"/>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标题 字符"/>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页脚 字符"/>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2">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2">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2">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1">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1">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1">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1">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1">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批注文字 字符"/>
    <w:aliases w:val="ct 字符,Used by Word for text of author queries 字符"/>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批注框文本 字符"/>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批注主题 字符"/>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12">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3">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2">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9">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5">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TO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fffc">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c">
    <w:name w:val="図1"/>
    <w:basedOn w:val="a1"/>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c"/>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spacing w:before="160" w:after="80"/>
      <w:ind w:left="864" w:hanging="864"/>
    </w:pPr>
    <w:rPr>
      <w:rFonts w:ascii="Arial" w:eastAsia="SimHei" w:hAnsi="Arial"/>
      <w:b/>
      <w:noProof/>
      <w:sz w:val="22"/>
      <w:szCs w:val="20"/>
      <w:lang w:eastAsia="en-US"/>
    </w:rPr>
  </w:style>
  <w:style w:type="paragraph" w:styleId="55">
    <w:name w:val="List Bullet 5"/>
    <w:basedOn w:val="a1"/>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c">
    <w:name w:val="列表项目符号 2 字符"/>
    <w:link w:val="2"/>
    <w:rsid w:val="00B6468F"/>
    <w:rPr>
      <w:rFonts w:ascii="Times New Roman" w:eastAsia="SimSun" w:hAnsi="Times New Roman" w:cs="Times New Roman"/>
      <w:kern w:val="0"/>
      <w:sz w:val="22"/>
      <w:szCs w:val="20"/>
      <w:lang w:val="x-none" w:eastAsia="x-none"/>
    </w:rPr>
  </w:style>
  <w:style w:type="paragraph" w:styleId="2d">
    <w:name w:val="List Continue 2"/>
    <w:basedOn w:val="a1"/>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尾注文本 字符"/>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期 字符"/>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本 字符"/>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预设格式 字符"/>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 w:type="character" w:styleId="HTML2">
    <w:name w:val="HTML Variable"/>
    <w:basedOn w:val="a2"/>
    <w:uiPriority w:val="99"/>
    <w:semiHidden/>
    <w:unhideWhenUsed/>
    <w:rsid w:val="009C7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6526">
      <w:bodyDiv w:val="1"/>
      <w:marLeft w:val="0"/>
      <w:marRight w:val="0"/>
      <w:marTop w:val="0"/>
      <w:marBottom w:val="0"/>
      <w:divBdr>
        <w:top w:val="none" w:sz="0" w:space="0" w:color="auto"/>
        <w:left w:val="none" w:sz="0" w:space="0" w:color="auto"/>
        <w:bottom w:val="none" w:sz="0" w:space="0" w:color="auto"/>
        <w:right w:val="none" w:sz="0" w:space="0" w:color="auto"/>
      </w:divBdr>
    </w:div>
    <w:div w:id="623580054">
      <w:bodyDiv w:val="1"/>
      <w:marLeft w:val="0"/>
      <w:marRight w:val="0"/>
      <w:marTop w:val="0"/>
      <w:marBottom w:val="0"/>
      <w:divBdr>
        <w:top w:val="none" w:sz="0" w:space="0" w:color="auto"/>
        <w:left w:val="none" w:sz="0" w:space="0" w:color="auto"/>
        <w:bottom w:val="none" w:sz="0" w:space="0" w:color="auto"/>
        <w:right w:val="none" w:sz="0" w:space="0" w:color="auto"/>
      </w:divBdr>
      <w:divsChild>
        <w:div w:id="1031226250">
          <w:marLeft w:val="0"/>
          <w:marRight w:val="0"/>
          <w:marTop w:val="0"/>
          <w:marBottom w:val="0"/>
          <w:divBdr>
            <w:top w:val="none" w:sz="0" w:space="0" w:color="auto"/>
            <w:left w:val="none" w:sz="0" w:space="0" w:color="auto"/>
            <w:bottom w:val="none" w:sz="0" w:space="0" w:color="auto"/>
            <w:right w:val="none" w:sz="0" w:space="0" w:color="auto"/>
          </w:divBdr>
          <w:divsChild>
            <w:div w:id="520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442">
      <w:bodyDiv w:val="1"/>
      <w:marLeft w:val="0"/>
      <w:marRight w:val="0"/>
      <w:marTop w:val="0"/>
      <w:marBottom w:val="0"/>
      <w:divBdr>
        <w:top w:val="none" w:sz="0" w:space="0" w:color="auto"/>
        <w:left w:val="none" w:sz="0" w:space="0" w:color="auto"/>
        <w:bottom w:val="none" w:sz="0" w:space="0" w:color="auto"/>
        <w:right w:val="none" w:sz="0" w:space="0" w:color="auto"/>
      </w:divBdr>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993">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779373786">
      <w:bodyDiv w:val="1"/>
      <w:marLeft w:val="0"/>
      <w:marRight w:val="0"/>
      <w:marTop w:val="0"/>
      <w:marBottom w:val="0"/>
      <w:divBdr>
        <w:top w:val="none" w:sz="0" w:space="0" w:color="auto"/>
        <w:left w:val="none" w:sz="0" w:space="0" w:color="auto"/>
        <w:bottom w:val="none" w:sz="0" w:space="0" w:color="auto"/>
        <w:right w:val="none" w:sz="0" w:space="0" w:color="auto"/>
      </w:divBdr>
      <w:divsChild>
        <w:div w:id="1846166142">
          <w:marLeft w:val="0"/>
          <w:marRight w:val="0"/>
          <w:marTop w:val="0"/>
          <w:marBottom w:val="0"/>
          <w:divBdr>
            <w:top w:val="none" w:sz="0" w:space="0" w:color="auto"/>
            <w:left w:val="none" w:sz="0" w:space="0" w:color="auto"/>
            <w:bottom w:val="none" w:sz="0" w:space="0" w:color="auto"/>
            <w:right w:val="none" w:sz="0" w:space="0" w:color="auto"/>
          </w:divBdr>
          <w:divsChild>
            <w:div w:id="1030841885">
              <w:marLeft w:val="0"/>
              <w:marRight w:val="0"/>
              <w:marTop w:val="0"/>
              <w:marBottom w:val="0"/>
              <w:divBdr>
                <w:top w:val="none" w:sz="0" w:space="0" w:color="auto"/>
                <w:left w:val="none" w:sz="0" w:space="0" w:color="auto"/>
                <w:bottom w:val="none" w:sz="0" w:space="0" w:color="auto"/>
                <w:right w:val="none" w:sz="0" w:space="0" w:color="auto"/>
              </w:divBdr>
            </w:div>
            <w:div w:id="248975174">
              <w:marLeft w:val="0"/>
              <w:marRight w:val="0"/>
              <w:marTop w:val="0"/>
              <w:marBottom w:val="0"/>
              <w:divBdr>
                <w:top w:val="none" w:sz="0" w:space="0" w:color="auto"/>
                <w:left w:val="none" w:sz="0" w:space="0" w:color="auto"/>
                <w:bottom w:val="none" w:sz="0" w:space="0" w:color="auto"/>
                <w:right w:val="none" w:sz="0" w:space="0" w:color="auto"/>
              </w:divBdr>
            </w:div>
            <w:div w:id="173811977">
              <w:marLeft w:val="0"/>
              <w:marRight w:val="0"/>
              <w:marTop w:val="0"/>
              <w:marBottom w:val="0"/>
              <w:divBdr>
                <w:top w:val="none" w:sz="0" w:space="0" w:color="auto"/>
                <w:left w:val="none" w:sz="0" w:space="0" w:color="auto"/>
                <w:bottom w:val="none" w:sz="0" w:space="0" w:color="auto"/>
                <w:right w:val="none" w:sz="0" w:space="0" w:color="auto"/>
              </w:divBdr>
            </w:div>
            <w:div w:id="1204753230">
              <w:marLeft w:val="0"/>
              <w:marRight w:val="0"/>
              <w:marTop w:val="0"/>
              <w:marBottom w:val="0"/>
              <w:divBdr>
                <w:top w:val="none" w:sz="0" w:space="0" w:color="auto"/>
                <w:left w:val="none" w:sz="0" w:space="0" w:color="auto"/>
                <w:bottom w:val="none" w:sz="0" w:space="0" w:color="auto"/>
                <w:right w:val="none" w:sz="0" w:space="0" w:color="auto"/>
              </w:divBdr>
            </w:div>
            <w:div w:id="409542534">
              <w:marLeft w:val="0"/>
              <w:marRight w:val="0"/>
              <w:marTop w:val="0"/>
              <w:marBottom w:val="0"/>
              <w:divBdr>
                <w:top w:val="none" w:sz="0" w:space="0" w:color="auto"/>
                <w:left w:val="none" w:sz="0" w:space="0" w:color="auto"/>
                <w:bottom w:val="none" w:sz="0" w:space="0" w:color="auto"/>
                <w:right w:val="none" w:sz="0" w:space="0" w:color="auto"/>
              </w:divBdr>
            </w:div>
            <w:div w:id="1520772389">
              <w:marLeft w:val="0"/>
              <w:marRight w:val="0"/>
              <w:marTop w:val="0"/>
              <w:marBottom w:val="0"/>
              <w:divBdr>
                <w:top w:val="none" w:sz="0" w:space="0" w:color="auto"/>
                <w:left w:val="none" w:sz="0" w:space="0" w:color="auto"/>
                <w:bottom w:val="none" w:sz="0" w:space="0" w:color="auto"/>
                <w:right w:val="none" w:sz="0" w:space="0" w:color="auto"/>
              </w:divBdr>
            </w:div>
            <w:div w:id="470294126">
              <w:marLeft w:val="0"/>
              <w:marRight w:val="0"/>
              <w:marTop w:val="0"/>
              <w:marBottom w:val="0"/>
              <w:divBdr>
                <w:top w:val="none" w:sz="0" w:space="0" w:color="auto"/>
                <w:left w:val="none" w:sz="0" w:space="0" w:color="auto"/>
                <w:bottom w:val="none" w:sz="0" w:space="0" w:color="auto"/>
                <w:right w:val="none" w:sz="0" w:space="0" w:color="auto"/>
              </w:divBdr>
            </w:div>
            <w:div w:id="1769347594">
              <w:marLeft w:val="0"/>
              <w:marRight w:val="0"/>
              <w:marTop w:val="0"/>
              <w:marBottom w:val="0"/>
              <w:divBdr>
                <w:top w:val="none" w:sz="0" w:space="0" w:color="auto"/>
                <w:left w:val="none" w:sz="0" w:space="0" w:color="auto"/>
                <w:bottom w:val="none" w:sz="0" w:space="0" w:color="auto"/>
                <w:right w:val="none" w:sz="0" w:space="0" w:color="auto"/>
              </w:divBdr>
            </w:div>
            <w:div w:id="312107670">
              <w:marLeft w:val="0"/>
              <w:marRight w:val="0"/>
              <w:marTop w:val="0"/>
              <w:marBottom w:val="0"/>
              <w:divBdr>
                <w:top w:val="none" w:sz="0" w:space="0" w:color="auto"/>
                <w:left w:val="none" w:sz="0" w:space="0" w:color="auto"/>
                <w:bottom w:val="none" w:sz="0" w:space="0" w:color="auto"/>
                <w:right w:val="none" w:sz="0" w:space="0" w:color="auto"/>
              </w:divBdr>
            </w:div>
            <w:div w:id="1108964599">
              <w:marLeft w:val="0"/>
              <w:marRight w:val="0"/>
              <w:marTop w:val="0"/>
              <w:marBottom w:val="0"/>
              <w:divBdr>
                <w:top w:val="none" w:sz="0" w:space="0" w:color="auto"/>
                <w:left w:val="none" w:sz="0" w:space="0" w:color="auto"/>
                <w:bottom w:val="none" w:sz="0" w:space="0" w:color="auto"/>
                <w:right w:val="none" w:sz="0" w:space="0" w:color="auto"/>
              </w:divBdr>
            </w:div>
            <w:div w:id="1141579243">
              <w:marLeft w:val="0"/>
              <w:marRight w:val="0"/>
              <w:marTop w:val="0"/>
              <w:marBottom w:val="0"/>
              <w:divBdr>
                <w:top w:val="none" w:sz="0" w:space="0" w:color="auto"/>
                <w:left w:val="none" w:sz="0" w:space="0" w:color="auto"/>
                <w:bottom w:val="none" w:sz="0" w:space="0" w:color="auto"/>
                <w:right w:val="none" w:sz="0" w:space="0" w:color="auto"/>
              </w:divBdr>
            </w:div>
            <w:div w:id="1149706072">
              <w:marLeft w:val="0"/>
              <w:marRight w:val="0"/>
              <w:marTop w:val="0"/>
              <w:marBottom w:val="0"/>
              <w:divBdr>
                <w:top w:val="none" w:sz="0" w:space="0" w:color="auto"/>
                <w:left w:val="none" w:sz="0" w:space="0" w:color="auto"/>
                <w:bottom w:val="none" w:sz="0" w:space="0" w:color="auto"/>
                <w:right w:val="none" w:sz="0" w:space="0" w:color="auto"/>
              </w:divBdr>
            </w:div>
            <w:div w:id="1958171960">
              <w:marLeft w:val="0"/>
              <w:marRight w:val="0"/>
              <w:marTop w:val="0"/>
              <w:marBottom w:val="0"/>
              <w:divBdr>
                <w:top w:val="none" w:sz="0" w:space="0" w:color="auto"/>
                <w:left w:val="none" w:sz="0" w:space="0" w:color="auto"/>
                <w:bottom w:val="none" w:sz="0" w:space="0" w:color="auto"/>
                <w:right w:val="none" w:sz="0" w:space="0" w:color="auto"/>
              </w:divBdr>
            </w:div>
            <w:div w:id="1687976441">
              <w:marLeft w:val="0"/>
              <w:marRight w:val="0"/>
              <w:marTop w:val="0"/>
              <w:marBottom w:val="0"/>
              <w:divBdr>
                <w:top w:val="none" w:sz="0" w:space="0" w:color="auto"/>
                <w:left w:val="none" w:sz="0" w:space="0" w:color="auto"/>
                <w:bottom w:val="none" w:sz="0" w:space="0" w:color="auto"/>
                <w:right w:val="none" w:sz="0" w:space="0" w:color="auto"/>
              </w:divBdr>
            </w:div>
            <w:div w:id="1852718288">
              <w:marLeft w:val="0"/>
              <w:marRight w:val="0"/>
              <w:marTop w:val="0"/>
              <w:marBottom w:val="0"/>
              <w:divBdr>
                <w:top w:val="none" w:sz="0" w:space="0" w:color="auto"/>
                <w:left w:val="none" w:sz="0" w:space="0" w:color="auto"/>
                <w:bottom w:val="none" w:sz="0" w:space="0" w:color="auto"/>
                <w:right w:val="none" w:sz="0" w:space="0" w:color="auto"/>
              </w:divBdr>
            </w:div>
            <w:div w:id="161237717">
              <w:marLeft w:val="0"/>
              <w:marRight w:val="0"/>
              <w:marTop w:val="0"/>
              <w:marBottom w:val="0"/>
              <w:divBdr>
                <w:top w:val="none" w:sz="0" w:space="0" w:color="auto"/>
                <w:left w:val="none" w:sz="0" w:space="0" w:color="auto"/>
                <w:bottom w:val="none" w:sz="0" w:space="0" w:color="auto"/>
                <w:right w:val="none" w:sz="0" w:space="0" w:color="auto"/>
              </w:divBdr>
            </w:div>
            <w:div w:id="1962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075">
      <w:bodyDiv w:val="1"/>
      <w:marLeft w:val="0"/>
      <w:marRight w:val="0"/>
      <w:marTop w:val="0"/>
      <w:marBottom w:val="0"/>
      <w:divBdr>
        <w:top w:val="none" w:sz="0" w:space="0" w:color="auto"/>
        <w:left w:val="none" w:sz="0" w:space="0" w:color="auto"/>
        <w:bottom w:val="none" w:sz="0" w:space="0" w:color="auto"/>
        <w:right w:val="none" w:sz="0" w:space="0" w:color="auto"/>
      </w:divBdr>
      <w:divsChild>
        <w:div w:id="2068188564">
          <w:marLeft w:val="0"/>
          <w:marRight w:val="0"/>
          <w:marTop w:val="0"/>
          <w:marBottom w:val="0"/>
          <w:divBdr>
            <w:top w:val="none" w:sz="0" w:space="0" w:color="auto"/>
            <w:left w:val="none" w:sz="0" w:space="0" w:color="auto"/>
            <w:bottom w:val="none" w:sz="0" w:space="0" w:color="auto"/>
            <w:right w:val="none" w:sz="0" w:space="0" w:color="auto"/>
          </w:divBdr>
          <w:divsChild>
            <w:div w:id="21454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javascript.info/"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vscode.dev/"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SimSun"/>
        <a:ea typeface="SimSun"/>
        <a:cs typeface=""/>
      </a:majorFont>
      <a:minorFont>
        <a:latin typeface="SimSu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6555</TotalTime>
  <Pages>18</Pages>
  <Words>2747</Words>
  <Characters>15660</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u.rin</cp:lastModifiedBy>
  <cp:revision>745</cp:revision>
  <dcterms:created xsi:type="dcterms:W3CDTF">2022-03-29T14:03:00Z</dcterms:created>
  <dcterms:modified xsi:type="dcterms:W3CDTF">2023-06-24T01:33:00Z</dcterms:modified>
</cp:coreProperties>
</file>